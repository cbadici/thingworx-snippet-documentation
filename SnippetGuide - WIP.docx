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A18BB" w14:textId="0E2F27F1" w:rsidR="00F53DF9" w:rsidRPr="00CD0AED" w:rsidRDefault="00CD0AED" w:rsidP="00CD0AED">
      <w:pPr>
        <w:jc w:val="center"/>
        <w:rPr>
          <w:ins w:id="0" w:author="Rosu, Vladimir [2]" w:date="2020-01-03T16:32:00Z"/>
          <w:lang w:val="en-US"/>
          <w:rPrChange w:id="1" w:author="Rosu, Vladimir [2]" w:date="2020-01-03T16:32:00Z">
            <w:rPr>
              <w:ins w:id="2" w:author="Rosu, Vladimir [2]" w:date="2020-01-03T16:32:00Z"/>
            </w:rPr>
          </w:rPrChange>
        </w:rPr>
        <w:pPrChange w:id="3" w:author="Rosu, Vladimir [2]" w:date="2020-01-03T16:32:00Z">
          <w:pPr>
            <w:jc w:val="center"/>
          </w:pPr>
        </w:pPrChange>
      </w:pPr>
      <w:ins w:id="4" w:author="Rosu, Vladimir [2]" w:date="2020-01-03T16:32:00Z">
        <w:r w:rsidRPr="00CD0AED">
          <w:rPr>
            <w:lang w:val="en-US"/>
            <w:rPrChange w:id="5" w:author="Rosu, Vladimir [2]" w:date="2020-01-03T16:32:00Z">
              <w:rPr>
                <w:lang w:val="en-US"/>
              </w:rPr>
            </w:rPrChange>
          </w:rPr>
          <w:t>Unofficial</w:t>
        </w:r>
        <w:r w:rsidRPr="00CD0AED">
          <w:rPr>
            <w:lang w:val="en-US"/>
            <w:rPrChange w:id="6" w:author="Rosu, Vladimir [2]" w:date="2020-01-03T16:32:00Z">
              <w:rPr/>
            </w:rPrChange>
          </w:rPr>
          <w:t xml:space="preserve"> </w:t>
        </w:r>
      </w:ins>
      <w:r w:rsidR="005D28FC" w:rsidRPr="00CD0AED">
        <w:rPr>
          <w:lang w:val="en-US"/>
          <w:rPrChange w:id="7" w:author="Rosu, Vladimir [2]" w:date="2020-01-03T16:32:00Z">
            <w:rPr/>
          </w:rPrChange>
        </w:rPr>
        <w:t>Snippet Guide</w:t>
      </w:r>
    </w:p>
    <w:p w14:paraId="4535E002" w14:textId="421BF85B" w:rsidR="00CD0AED" w:rsidRPr="00CD0AED" w:rsidRDefault="00CD0AED" w:rsidP="00CD0AED">
      <w:pPr>
        <w:pStyle w:val="ListParagraph"/>
        <w:jc w:val="center"/>
        <w:rPr>
          <w:lang w:val="en-US"/>
          <w:rPrChange w:id="8" w:author="Rosu, Vladimir [2]" w:date="2020-01-03T16:32:00Z">
            <w:rPr/>
          </w:rPrChange>
        </w:rPr>
        <w:pPrChange w:id="9" w:author="Rosu, Vladimir [2]" w:date="2020-01-03T16:32:00Z">
          <w:pPr>
            <w:jc w:val="center"/>
          </w:pPr>
        </w:pPrChange>
      </w:pPr>
      <w:ins w:id="10" w:author="Rosu, Vladimir [2]" w:date="2020-01-03T16:32:00Z">
        <w:r>
          <w:rPr>
            <w:lang w:val="en-US"/>
          </w:rPr>
          <w:t>-</w:t>
        </w:r>
        <w:bookmarkStart w:id="11" w:name="_GoBack"/>
        <w:bookmarkEnd w:id="11"/>
        <w:r w:rsidRPr="00CD0AED">
          <w:rPr>
            <w:lang w:val="en-US"/>
            <w:rPrChange w:id="12" w:author="Rosu, Vladimir [2]" w:date="2020-01-03T16:32:00Z">
              <w:rPr/>
            </w:rPrChange>
          </w:rPr>
          <w:t>work in progress -</w:t>
        </w:r>
      </w:ins>
    </w:p>
    <w:p w14:paraId="5FF67B6C" w14:textId="0C48BEAF" w:rsidR="005D28FC" w:rsidRPr="00CD0AED" w:rsidRDefault="005D28FC" w:rsidP="005D28FC">
      <w:pPr>
        <w:jc w:val="center"/>
        <w:rPr>
          <w:lang w:val="en-US"/>
          <w:rPrChange w:id="13" w:author="Rosu, Vladimir [2]" w:date="2020-01-03T16:32:00Z">
            <w:rPr/>
          </w:rPrChange>
        </w:rPr>
      </w:pPr>
    </w:p>
    <w:p w14:paraId="2C7F36BA" w14:textId="77777777" w:rsidR="005D28FC" w:rsidRPr="00CD0AED" w:rsidRDefault="005D28FC">
      <w:pPr>
        <w:rPr>
          <w:lang w:val="en-US"/>
          <w:rPrChange w:id="14" w:author="Rosu, Vladimir [2]" w:date="2020-01-03T16:32:00Z">
            <w:rPr/>
          </w:rPrChange>
        </w:rPr>
      </w:pPr>
      <w:r w:rsidRPr="00CD0AED">
        <w:rPr>
          <w:lang w:val="en-US"/>
          <w:rPrChange w:id="15" w:author="Rosu, Vladimir [2]" w:date="2020-01-03T16:32:00Z">
            <w:rPr/>
          </w:rPrChange>
        </w:rPr>
        <w:br w:type="page"/>
      </w:r>
    </w:p>
    <w:p w14:paraId="5DC8039C" w14:textId="7B9AD6E9" w:rsidR="005D28FC" w:rsidRPr="00CD0AED" w:rsidRDefault="005D28FC" w:rsidP="005D28FC">
      <w:pPr>
        <w:pStyle w:val="ListParagraph"/>
        <w:numPr>
          <w:ilvl w:val="0"/>
          <w:numId w:val="1"/>
        </w:numPr>
        <w:jc w:val="center"/>
        <w:rPr>
          <w:lang w:val="en-US"/>
          <w:rPrChange w:id="16" w:author="Rosu, Vladimir [2]" w:date="2020-01-03T16:32:00Z">
            <w:rPr/>
          </w:rPrChange>
        </w:rPr>
      </w:pPr>
      <w:r w:rsidRPr="00CD0AED">
        <w:rPr>
          <w:lang w:val="en-US"/>
          <w:rPrChange w:id="17" w:author="Rosu, Vladimir [2]" w:date="2020-01-03T16:32:00Z">
            <w:rPr/>
          </w:rPrChange>
        </w:rPr>
        <w:lastRenderedPageBreak/>
        <w:t>Control Flow</w:t>
      </w:r>
    </w:p>
    <w:p w14:paraId="7E33AD31" w14:textId="5D066108" w:rsidR="005D28FC" w:rsidRPr="00CD0AED" w:rsidRDefault="005D28FC" w:rsidP="005D28FC">
      <w:pPr>
        <w:jc w:val="center"/>
        <w:rPr>
          <w:lang w:val="en-US"/>
          <w:rPrChange w:id="18" w:author="Rosu, Vladimir [2]" w:date="2020-01-03T16:32:00Z">
            <w:rPr/>
          </w:rPrChange>
        </w:rPr>
      </w:pPr>
    </w:p>
    <w:p w14:paraId="58C551E9" w14:textId="2B5BD58F" w:rsidR="005D28FC" w:rsidRPr="00CD0AED" w:rsidRDefault="0057411A" w:rsidP="005D28FC">
      <w:pPr>
        <w:pStyle w:val="ListParagraph"/>
        <w:numPr>
          <w:ilvl w:val="1"/>
          <w:numId w:val="1"/>
        </w:numPr>
        <w:rPr>
          <w:b/>
          <w:lang w:val="en-US"/>
          <w:rPrChange w:id="19" w:author="Rosu, Vladimir [2]" w:date="2020-01-03T16:32:00Z">
            <w:rPr>
              <w:b/>
            </w:rPr>
          </w:rPrChange>
        </w:rPr>
      </w:pPr>
      <w:r w:rsidRPr="00CD0AED">
        <w:rPr>
          <w:b/>
          <w:lang w:val="en-US"/>
          <w:rPrChange w:id="20" w:author="Rosu, Vladimir [2]" w:date="2020-01-03T16:32:00Z">
            <w:rPr>
              <w:b/>
            </w:rPr>
          </w:rPrChange>
        </w:rPr>
        <w:t>if</w:t>
      </w:r>
    </w:p>
    <w:p w14:paraId="0905DCBC" w14:textId="6586707A" w:rsidR="005D28FC" w:rsidRPr="00CD0AED" w:rsidRDefault="005D28FC" w:rsidP="005D28FC">
      <w:pPr>
        <w:pStyle w:val="ListParagraph"/>
        <w:ind w:left="792"/>
        <w:rPr>
          <w:lang w:val="en-US"/>
          <w:rPrChange w:id="21" w:author="Rosu, Vladimir [2]" w:date="2020-01-03T16:32:00Z">
            <w:rPr/>
          </w:rPrChange>
        </w:rPr>
      </w:pPr>
      <w:r w:rsidRPr="00CD0AED">
        <w:rPr>
          <w:b/>
          <w:lang w:val="en-US"/>
          <w:rPrChange w:id="22" w:author="Rosu, Vladimir [2]" w:date="2020-01-03T16:32:00Z">
            <w:rPr>
              <w:b/>
            </w:rPr>
          </w:rPrChange>
        </w:rPr>
        <w:t>Description</w:t>
      </w:r>
      <w:r w:rsidRPr="00CD0AED">
        <w:rPr>
          <w:lang w:val="en-US"/>
          <w:rPrChange w:id="23" w:author="Rosu, Vladimir [2]" w:date="2020-01-03T16:32:00Z">
            <w:rPr/>
          </w:rPrChange>
        </w:rPr>
        <w:t>: This will insert a simple if clause</w:t>
      </w:r>
    </w:p>
    <w:p w14:paraId="75B9C512" w14:textId="6B7403DA" w:rsidR="005D28FC" w:rsidRPr="00CD0AED" w:rsidRDefault="0057411A" w:rsidP="005D28FC">
      <w:pPr>
        <w:pStyle w:val="ListParagraph"/>
        <w:ind w:left="792"/>
        <w:rPr>
          <w:lang w:val="en-US"/>
          <w:rPrChange w:id="24" w:author="Rosu, Vladimir [2]" w:date="2020-01-03T16:32:00Z">
            <w:rPr/>
          </w:rPrChange>
        </w:rPr>
      </w:pPr>
      <w:r w:rsidRPr="00CD0AED">
        <w:rPr>
          <w:b/>
          <w:lang w:val="en-US"/>
          <w:rPrChange w:id="25" w:author="Rosu, Vladimir [2]" w:date="2020-01-03T16:32:00Z">
            <w:rPr>
              <w:b/>
            </w:rPr>
          </w:rPrChange>
        </w:rPr>
        <w:t>Documentation</w:t>
      </w:r>
      <w:r w:rsidR="00C246D9" w:rsidRPr="00CD0AED">
        <w:rPr>
          <w:b/>
          <w:lang w:val="en-US"/>
          <w:rPrChange w:id="26" w:author="Rosu, Vladimir [2]" w:date="2020-01-03T16:32:00Z">
            <w:rPr>
              <w:b/>
            </w:rPr>
          </w:rPrChange>
        </w:rPr>
        <w:t xml:space="preserve"> link</w:t>
      </w:r>
      <w:r w:rsidRPr="00CD0AED">
        <w:rPr>
          <w:lang w:val="en-US"/>
          <w:rPrChange w:id="27" w:author="Rosu, Vladimir [2]" w:date="2020-01-03T16:32:00Z">
            <w:rPr/>
          </w:rPrChange>
        </w:rPr>
        <w:t xml:space="preserve">: </w:t>
      </w:r>
      <w:r w:rsidR="00CD0AED" w:rsidRPr="00CD0AED">
        <w:rPr>
          <w:lang w:val="en-US"/>
          <w:rPrChange w:id="28" w:author="Rosu, Vladimir [2]" w:date="2020-01-03T16:32:00Z">
            <w:rPr/>
          </w:rPrChange>
        </w:rPr>
        <w:fldChar w:fldCharType="begin"/>
      </w:r>
      <w:r w:rsidR="00CD0AED" w:rsidRPr="00CD0AED">
        <w:rPr>
          <w:lang w:val="en-US"/>
          <w:rPrChange w:id="29" w:author="Rosu, Vladimir [2]" w:date="2020-01-03T16:32:00Z">
            <w:rPr/>
          </w:rPrChange>
        </w:rPr>
        <w:instrText xml:space="preserve"> HYPERLINK "https://www.w3schools.com/js/js_if_else.asp" </w:instrText>
      </w:r>
      <w:r w:rsidR="00CD0AED" w:rsidRPr="00CD0AED">
        <w:rPr>
          <w:lang w:val="en-US"/>
          <w:rPrChange w:id="30" w:author="Rosu, Vladimir [2]" w:date="2020-01-03T16:32:00Z">
            <w:rPr/>
          </w:rPrChange>
        </w:rPr>
        <w:fldChar w:fldCharType="separate"/>
      </w:r>
      <w:r w:rsidRPr="00CD0AED">
        <w:rPr>
          <w:rStyle w:val="Hyperlink"/>
          <w:lang w:val="en-US"/>
          <w:rPrChange w:id="31" w:author="Rosu, Vladimir [2]" w:date="2020-01-03T16:32:00Z">
            <w:rPr>
              <w:rStyle w:val="Hyperlink"/>
            </w:rPr>
          </w:rPrChange>
        </w:rPr>
        <w:t>https://www.w3schools.com/js/js_if_else.asp</w:t>
      </w:r>
      <w:r w:rsidR="00CD0AED" w:rsidRPr="00CD0AED">
        <w:rPr>
          <w:rStyle w:val="Hyperlink"/>
          <w:lang w:val="en-US"/>
          <w:rPrChange w:id="32" w:author="Rosu, Vladimir [2]" w:date="2020-01-03T16:32:00Z">
            <w:rPr>
              <w:rStyle w:val="Hyperlink"/>
            </w:rPr>
          </w:rPrChange>
        </w:rPr>
        <w:fldChar w:fldCharType="end"/>
      </w:r>
    </w:p>
    <w:p w14:paraId="57A2E6AF" w14:textId="0C35DAC6" w:rsidR="0057411A" w:rsidRPr="00CD0AED" w:rsidRDefault="0057411A" w:rsidP="005D28FC">
      <w:pPr>
        <w:pStyle w:val="ListParagraph"/>
        <w:ind w:left="792"/>
        <w:rPr>
          <w:lang w:val="en-US"/>
          <w:rPrChange w:id="33" w:author="Rosu, Vladimir [2]" w:date="2020-01-03T16:32:00Z">
            <w:rPr/>
          </w:rPrChange>
        </w:rPr>
      </w:pPr>
      <w:r w:rsidRPr="00CD0AED">
        <w:rPr>
          <w:b/>
          <w:lang w:val="en-US"/>
          <w:rPrChange w:id="34" w:author="Rosu, Vladimir [2]" w:date="2020-01-03T16:32:00Z">
            <w:rPr>
              <w:b/>
            </w:rPr>
          </w:rPrChange>
        </w:rPr>
        <w:t>Example usage</w:t>
      </w:r>
      <w:r w:rsidRPr="00CD0AED">
        <w:rPr>
          <w:lang w:val="en-US"/>
          <w:rPrChange w:id="35" w:author="Rosu, Vladimir [2]" w:date="2020-01-03T16:32:00Z">
            <w:rPr/>
          </w:rPrChange>
        </w:rPr>
        <w:t>:</w:t>
      </w:r>
    </w:p>
    <w:p w14:paraId="17865988" w14:textId="77777777" w:rsidR="0057411A" w:rsidRPr="00CD0AED" w:rsidRDefault="0057411A" w:rsidP="0057411A">
      <w:pPr>
        <w:pStyle w:val="ListParagraph"/>
        <w:ind w:left="792"/>
        <w:rPr>
          <w:lang w:val="en-US"/>
          <w:rPrChange w:id="36" w:author="Rosu, Vladimir [2]" w:date="2020-01-03T16:32:00Z">
            <w:rPr/>
          </w:rPrChange>
        </w:rPr>
      </w:pPr>
      <w:r w:rsidRPr="00CD0AED">
        <w:rPr>
          <w:lang w:val="en-US"/>
          <w:rPrChange w:id="37" w:author="Rosu, Vladimir [2]" w:date="2020-01-03T16:32:00Z">
            <w:rPr/>
          </w:rPrChange>
        </w:rPr>
        <w:t>if (x&lt;=0)</w:t>
      </w:r>
    </w:p>
    <w:p w14:paraId="18256A09" w14:textId="77777777" w:rsidR="0057411A" w:rsidRPr="00CD0AED" w:rsidRDefault="0057411A" w:rsidP="0057411A">
      <w:pPr>
        <w:pStyle w:val="ListParagraph"/>
        <w:ind w:left="792"/>
        <w:rPr>
          <w:lang w:val="en-US"/>
          <w:rPrChange w:id="38" w:author="Rosu, Vladimir [2]" w:date="2020-01-03T16:32:00Z">
            <w:rPr/>
          </w:rPrChange>
        </w:rPr>
      </w:pPr>
      <w:r w:rsidRPr="00CD0AED">
        <w:rPr>
          <w:lang w:val="en-US"/>
          <w:rPrChange w:id="39" w:author="Rosu, Vladimir [2]" w:date="2020-01-03T16:32:00Z">
            <w:rPr/>
          </w:rPrChange>
        </w:rPr>
        <w:t>{</w:t>
      </w:r>
    </w:p>
    <w:p w14:paraId="6E619483" w14:textId="77777777" w:rsidR="0057411A" w:rsidRPr="00CD0AED" w:rsidRDefault="0057411A" w:rsidP="0057411A">
      <w:pPr>
        <w:pStyle w:val="ListParagraph"/>
        <w:ind w:left="792"/>
        <w:rPr>
          <w:lang w:val="en-US"/>
          <w:rPrChange w:id="40" w:author="Rosu, Vladimir [2]" w:date="2020-01-03T16:32:00Z">
            <w:rPr/>
          </w:rPrChange>
        </w:rPr>
      </w:pPr>
      <w:r w:rsidRPr="00CD0AED">
        <w:rPr>
          <w:lang w:val="en-US"/>
          <w:rPrChange w:id="41" w:author="Rosu, Vladimir [2]" w:date="2020-01-03T16:32:00Z">
            <w:rPr/>
          </w:rPrChange>
        </w:rPr>
        <w:t>logger.warn("Value is too low");</w:t>
      </w:r>
    </w:p>
    <w:p w14:paraId="3751CE32" w14:textId="47854B69" w:rsidR="0057411A" w:rsidRPr="00CD0AED" w:rsidRDefault="0057411A" w:rsidP="0057411A">
      <w:pPr>
        <w:pStyle w:val="ListParagraph"/>
        <w:ind w:left="792"/>
        <w:rPr>
          <w:lang w:val="en-US"/>
          <w:rPrChange w:id="42" w:author="Rosu, Vladimir [2]" w:date="2020-01-03T16:32:00Z">
            <w:rPr/>
          </w:rPrChange>
        </w:rPr>
      </w:pPr>
      <w:r w:rsidRPr="00CD0AED">
        <w:rPr>
          <w:lang w:val="en-US"/>
          <w:rPrChange w:id="43" w:author="Rosu, Vladimir [2]" w:date="2020-01-03T16:32:00Z">
            <w:rPr/>
          </w:rPrChange>
        </w:rPr>
        <w:t>}</w:t>
      </w:r>
    </w:p>
    <w:p w14:paraId="5FAACF5D" w14:textId="38664945" w:rsidR="0057411A" w:rsidRPr="00CD0AED" w:rsidRDefault="0057411A" w:rsidP="0057411A">
      <w:pPr>
        <w:pStyle w:val="ListParagraph"/>
        <w:ind w:left="792"/>
        <w:rPr>
          <w:lang w:val="en-US"/>
          <w:rPrChange w:id="44" w:author="Rosu, Vladimir [2]" w:date="2020-01-03T16:32:00Z">
            <w:rPr/>
          </w:rPrChange>
        </w:rPr>
      </w:pPr>
    </w:p>
    <w:p w14:paraId="4715C0FF" w14:textId="1BCC447F" w:rsidR="0057411A" w:rsidRPr="00CD0AED" w:rsidRDefault="0057411A" w:rsidP="0057411A">
      <w:pPr>
        <w:pStyle w:val="ListParagraph"/>
        <w:numPr>
          <w:ilvl w:val="1"/>
          <w:numId w:val="1"/>
        </w:numPr>
        <w:rPr>
          <w:b/>
          <w:lang w:val="en-US"/>
          <w:rPrChange w:id="45" w:author="Rosu, Vladimir [2]" w:date="2020-01-03T16:32:00Z">
            <w:rPr>
              <w:b/>
            </w:rPr>
          </w:rPrChange>
        </w:rPr>
      </w:pPr>
      <w:r w:rsidRPr="00CD0AED">
        <w:rPr>
          <w:b/>
          <w:lang w:val="en-US"/>
          <w:rPrChange w:id="46" w:author="Rosu, Vladimir [2]" w:date="2020-01-03T16:32:00Z">
            <w:rPr>
              <w:b/>
            </w:rPr>
          </w:rPrChange>
        </w:rPr>
        <w:t>if/else</w:t>
      </w:r>
    </w:p>
    <w:p w14:paraId="066C8EB6" w14:textId="0965FF0D" w:rsidR="0057411A" w:rsidRPr="00CD0AED" w:rsidRDefault="0057411A" w:rsidP="0057411A">
      <w:pPr>
        <w:pStyle w:val="ListParagraph"/>
        <w:ind w:left="792"/>
        <w:rPr>
          <w:lang w:val="en-US"/>
          <w:rPrChange w:id="47" w:author="Rosu, Vladimir [2]" w:date="2020-01-03T16:32:00Z">
            <w:rPr/>
          </w:rPrChange>
        </w:rPr>
      </w:pPr>
      <w:r w:rsidRPr="00CD0AED">
        <w:rPr>
          <w:lang w:val="en-US"/>
          <w:rPrChange w:id="48" w:author="Rosu, Vladimir [2]" w:date="2020-01-03T16:32:00Z">
            <w:rPr/>
          </w:rPrChange>
        </w:rPr>
        <w:t xml:space="preserve">Description: </w:t>
      </w:r>
      <w:r w:rsidR="00C246D9" w:rsidRPr="00CD0AED">
        <w:rPr>
          <w:lang w:val="en-US"/>
          <w:rPrChange w:id="49" w:author="Rosu, Vladimir [2]" w:date="2020-01-03T16:32:00Z">
            <w:rPr/>
          </w:rPrChange>
        </w:rPr>
        <w:t>This will insert a simple if clause followed by an else</w:t>
      </w:r>
    </w:p>
    <w:p w14:paraId="6D12CAAB" w14:textId="51313D3A" w:rsidR="0057411A" w:rsidRPr="00CD0AED" w:rsidRDefault="0057411A" w:rsidP="0057411A">
      <w:pPr>
        <w:pStyle w:val="ListParagraph"/>
        <w:ind w:left="792"/>
        <w:rPr>
          <w:lang w:val="en-US"/>
          <w:rPrChange w:id="50" w:author="Rosu, Vladimir [2]" w:date="2020-01-03T16:32:00Z">
            <w:rPr/>
          </w:rPrChange>
        </w:rPr>
      </w:pPr>
      <w:r w:rsidRPr="00CD0AED">
        <w:rPr>
          <w:lang w:val="en-US"/>
          <w:rPrChange w:id="51" w:author="Rosu, Vladimir [2]" w:date="2020-01-03T16:32:00Z">
            <w:rPr/>
          </w:rPrChange>
        </w:rPr>
        <w:t>Documentation</w:t>
      </w:r>
      <w:r w:rsidR="00C246D9" w:rsidRPr="00CD0AED">
        <w:rPr>
          <w:lang w:val="en-US"/>
          <w:rPrChange w:id="52" w:author="Rosu, Vladimir [2]" w:date="2020-01-03T16:32:00Z">
            <w:rPr/>
          </w:rPrChange>
        </w:rPr>
        <w:t xml:space="preserve"> link</w:t>
      </w:r>
      <w:r w:rsidRPr="00CD0AED">
        <w:rPr>
          <w:lang w:val="en-US"/>
          <w:rPrChange w:id="53" w:author="Rosu, Vladimir [2]" w:date="2020-01-03T16:32:00Z">
            <w:rPr/>
          </w:rPrChange>
        </w:rPr>
        <w:t xml:space="preserve">: </w:t>
      </w:r>
      <w:r w:rsidR="00CD0AED" w:rsidRPr="00CD0AED">
        <w:rPr>
          <w:lang w:val="en-US"/>
          <w:rPrChange w:id="54" w:author="Rosu, Vladimir [2]" w:date="2020-01-03T16:32:00Z">
            <w:rPr/>
          </w:rPrChange>
        </w:rPr>
        <w:fldChar w:fldCharType="begin"/>
      </w:r>
      <w:r w:rsidR="00CD0AED" w:rsidRPr="00CD0AED">
        <w:rPr>
          <w:lang w:val="en-US"/>
          <w:rPrChange w:id="55" w:author="Rosu, Vladimir [2]" w:date="2020-01-03T16:32:00Z">
            <w:rPr/>
          </w:rPrChange>
        </w:rPr>
        <w:instrText xml:space="preserve"> HYPERLINK "https://www.w3schools.com/js/js_if_else.asp" </w:instrText>
      </w:r>
      <w:r w:rsidR="00CD0AED" w:rsidRPr="00CD0AED">
        <w:rPr>
          <w:lang w:val="en-US"/>
          <w:rPrChange w:id="56" w:author="Rosu, Vladimir [2]" w:date="2020-01-03T16:32:00Z">
            <w:rPr/>
          </w:rPrChange>
        </w:rPr>
        <w:fldChar w:fldCharType="separate"/>
      </w:r>
      <w:r w:rsidRPr="00CD0AED">
        <w:rPr>
          <w:rStyle w:val="Hyperlink"/>
          <w:lang w:val="en-US"/>
          <w:rPrChange w:id="57" w:author="Rosu, Vladimir [2]" w:date="2020-01-03T16:32:00Z">
            <w:rPr>
              <w:rStyle w:val="Hyperlink"/>
            </w:rPr>
          </w:rPrChange>
        </w:rPr>
        <w:t>https://www.w3schools.com/js/js_if_else.asp</w:t>
      </w:r>
      <w:r w:rsidR="00CD0AED" w:rsidRPr="00CD0AED">
        <w:rPr>
          <w:rStyle w:val="Hyperlink"/>
          <w:lang w:val="en-US"/>
          <w:rPrChange w:id="58" w:author="Rosu, Vladimir [2]" w:date="2020-01-03T16:32:00Z">
            <w:rPr>
              <w:rStyle w:val="Hyperlink"/>
            </w:rPr>
          </w:rPrChange>
        </w:rPr>
        <w:fldChar w:fldCharType="end"/>
      </w:r>
    </w:p>
    <w:p w14:paraId="1C87336B" w14:textId="34C211FC" w:rsidR="0057411A" w:rsidRPr="00CD0AED" w:rsidRDefault="0057411A" w:rsidP="0057411A">
      <w:pPr>
        <w:pStyle w:val="ListParagraph"/>
        <w:ind w:left="792"/>
        <w:rPr>
          <w:lang w:val="en-US"/>
          <w:rPrChange w:id="59" w:author="Rosu, Vladimir [2]" w:date="2020-01-03T16:32:00Z">
            <w:rPr/>
          </w:rPrChange>
        </w:rPr>
      </w:pPr>
      <w:r w:rsidRPr="00CD0AED">
        <w:rPr>
          <w:lang w:val="en-US"/>
          <w:rPrChange w:id="60" w:author="Rosu, Vladimir [2]" w:date="2020-01-03T16:32:00Z">
            <w:rPr/>
          </w:rPrChange>
        </w:rPr>
        <w:t>Example usage:</w:t>
      </w:r>
    </w:p>
    <w:p w14:paraId="38BA9CB8" w14:textId="77777777" w:rsidR="0057411A" w:rsidRPr="00CD0AED" w:rsidRDefault="0057411A" w:rsidP="0057411A">
      <w:pPr>
        <w:pStyle w:val="ListParagraph"/>
        <w:ind w:left="792"/>
        <w:rPr>
          <w:lang w:val="en-US"/>
          <w:rPrChange w:id="61" w:author="Rosu, Vladimir [2]" w:date="2020-01-03T16:32:00Z">
            <w:rPr/>
          </w:rPrChange>
        </w:rPr>
      </w:pPr>
      <w:r w:rsidRPr="00CD0AED">
        <w:rPr>
          <w:lang w:val="en-US"/>
          <w:rPrChange w:id="62" w:author="Rosu, Vladimir [2]" w:date="2020-01-03T16:32:00Z">
            <w:rPr/>
          </w:rPrChange>
        </w:rPr>
        <w:t>if (x&lt;=0)</w:t>
      </w:r>
    </w:p>
    <w:p w14:paraId="6A1B043A" w14:textId="77777777" w:rsidR="0057411A" w:rsidRPr="00CD0AED" w:rsidRDefault="0057411A" w:rsidP="0057411A">
      <w:pPr>
        <w:pStyle w:val="ListParagraph"/>
        <w:ind w:left="792"/>
        <w:rPr>
          <w:lang w:val="en-US"/>
          <w:rPrChange w:id="63" w:author="Rosu, Vladimir [2]" w:date="2020-01-03T16:32:00Z">
            <w:rPr/>
          </w:rPrChange>
        </w:rPr>
      </w:pPr>
      <w:r w:rsidRPr="00CD0AED">
        <w:rPr>
          <w:lang w:val="en-US"/>
          <w:rPrChange w:id="64" w:author="Rosu, Vladimir [2]" w:date="2020-01-03T16:32:00Z">
            <w:rPr/>
          </w:rPrChange>
        </w:rPr>
        <w:t>{</w:t>
      </w:r>
    </w:p>
    <w:p w14:paraId="297E068E" w14:textId="77777777" w:rsidR="0057411A" w:rsidRPr="00CD0AED" w:rsidRDefault="0057411A" w:rsidP="0057411A">
      <w:pPr>
        <w:pStyle w:val="ListParagraph"/>
        <w:ind w:left="792"/>
        <w:rPr>
          <w:lang w:val="en-US"/>
          <w:rPrChange w:id="65" w:author="Rosu, Vladimir [2]" w:date="2020-01-03T16:32:00Z">
            <w:rPr/>
          </w:rPrChange>
        </w:rPr>
      </w:pPr>
      <w:r w:rsidRPr="00CD0AED">
        <w:rPr>
          <w:lang w:val="en-US"/>
          <w:rPrChange w:id="66" w:author="Rosu, Vladimir [2]" w:date="2020-01-03T16:32:00Z">
            <w:rPr/>
          </w:rPrChange>
        </w:rPr>
        <w:t>logger.warn("Value is too low");</w:t>
      </w:r>
    </w:p>
    <w:p w14:paraId="62CE3520" w14:textId="77777777" w:rsidR="0057411A" w:rsidRPr="00CD0AED" w:rsidRDefault="0057411A" w:rsidP="0057411A">
      <w:pPr>
        <w:pStyle w:val="ListParagraph"/>
        <w:ind w:left="792"/>
        <w:rPr>
          <w:lang w:val="en-US"/>
          <w:rPrChange w:id="67" w:author="Rosu, Vladimir [2]" w:date="2020-01-03T16:32:00Z">
            <w:rPr/>
          </w:rPrChange>
        </w:rPr>
      </w:pPr>
      <w:r w:rsidRPr="00CD0AED">
        <w:rPr>
          <w:lang w:val="en-US"/>
          <w:rPrChange w:id="68" w:author="Rosu, Vladimir [2]" w:date="2020-01-03T16:32:00Z">
            <w:rPr/>
          </w:rPrChange>
        </w:rPr>
        <w:t>}</w:t>
      </w:r>
    </w:p>
    <w:p w14:paraId="1BD8E7AA" w14:textId="77777777" w:rsidR="0057411A" w:rsidRPr="00CD0AED" w:rsidRDefault="0057411A" w:rsidP="0057411A">
      <w:pPr>
        <w:pStyle w:val="ListParagraph"/>
        <w:ind w:left="792"/>
        <w:rPr>
          <w:lang w:val="en-US"/>
          <w:rPrChange w:id="69" w:author="Rosu, Vladimir [2]" w:date="2020-01-03T16:32:00Z">
            <w:rPr/>
          </w:rPrChange>
        </w:rPr>
      </w:pPr>
      <w:r w:rsidRPr="00CD0AED">
        <w:rPr>
          <w:lang w:val="en-US"/>
          <w:rPrChange w:id="70" w:author="Rosu, Vladimir [2]" w:date="2020-01-03T16:32:00Z">
            <w:rPr/>
          </w:rPrChange>
        </w:rPr>
        <w:t xml:space="preserve">else </w:t>
      </w:r>
    </w:p>
    <w:p w14:paraId="6B3C32D5" w14:textId="77777777" w:rsidR="0057411A" w:rsidRPr="00CD0AED" w:rsidRDefault="0057411A" w:rsidP="0057411A">
      <w:pPr>
        <w:pStyle w:val="ListParagraph"/>
        <w:ind w:left="792"/>
        <w:rPr>
          <w:lang w:val="en-US"/>
          <w:rPrChange w:id="71" w:author="Rosu, Vladimir [2]" w:date="2020-01-03T16:32:00Z">
            <w:rPr/>
          </w:rPrChange>
        </w:rPr>
      </w:pPr>
      <w:r w:rsidRPr="00CD0AED">
        <w:rPr>
          <w:lang w:val="en-US"/>
          <w:rPrChange w:id="72" w:author="Rosu, Vladimir [2]" w:date="2020-01-03T16:32:00Z">
            <w:rPr/>
          </w:rPrChange>
        </w:rPr>
        <w:t>{</w:t>
      </w:r>
    </w:p>
    <w:p w14:paraId="7F76F98E" w14:textId="77777777" w:rsidR="0057411A" w:rsidRPr="00CD0AED" w:rsidRDefault="0057411A" w:rsidP="0057411A">
      <w:pPr>
        <w:pStyle w:val="ListParagraph"/>
        <w:ind w:left="792"/>
        <w:rPr>
          <w:lang w:val="en-US"/>
          <w:rPrChange w:id="73" w:author="Rosu, Vladimir [2]" w:date="2020-01-03T16:32:00Z">
            <w:rPr/>
          </w:rPrChange>
        </w:rPr>
      </w:pPr>
      <w:r w:rsidRPr="00CD0AED">
        <w:rPr>
          <w:lang w:val="en-US"/>
          <w:rPrChange w:id="74" w:author="Rosu, Vladimir [2]" w:date="2020-01-03T16:32:00Z">
            <w:rPr/>
          </w:rPrChange>
        </w:rPr>
        <w:t>logger.warn("Value is in normal range");</w:t>
      </w:r>
    </w:p>
    <w:p w14:paraId="37A548A2" w14:textId="3D92ACB3" w:rsidR="0057411A" w:rsidRPr="00CD0AED" w:rsidRDefault="0057411A" w:rsidP="0057411A">
      <w:pPr>
        <w:pStyle w:val="ListParagraph"/>
        <w:ind w:left="792"/>
        <w:rPr>
          <w:lang w:val="en-US"/>
          <w:rPrChange w:id="75" w:author="Rosu, Vladimir [2]" w:date="2020-01-03T16:32:00Z">
            <w:rPr/>
          </w:rPrChange>
        </w:rPr>
      </w:pPr>
      <w:r w:rsidRPr="00CD0AED">
        <w:rPr>
          <w:lang w:val="en-US"/>
          <w:rPrChange w:id="76" w:author="Rosu, Vladimir [2]" w:date="2020-01-03T16:32:00Z">
            <w:rPr/>
          </w:rPrChange>
        </w:rPr>
        <w:t>}</w:t>
      </w:r>
    </w:p>
    <w:p w14:paraId="3EF82D70" w14:textId="6A8B2F58" w:rsidR="0057411A" w:rsidRPr="00CD0AED" w:rsidRDefault="0057411A" w:rsidP="0057411A">
      <w:pPr>
        <w:pStyle w:val="ListParagraph"/>
        <w:ind w:left="792"/>
        <w:rPr>
          <w:lang w:val="en-US"/>
          <w:rPrChange w:id="77" w:author="Rosu, Vladimir [2]" w:date="2020-01-03T16:32:00Z">
            <w:rPr/>
          </w:rPrChange>
        </w:rPr>
      </w:pPr>
    </w:p>
    <w:p w14:paraId="78A43DEC" w14:textId="2FECD832" w:rsidR="0057411A" w:rsidRPr="00CD0AED" w:rsidRDefault="0057411A" w:rsidP="0057411A">
      <w:pPr>
        <w:pStyle w:val="ListParagraph"/>
        <w:numPr>
          <w:ilvl w:val="1"/>
          <w:numId w:val="1"/>
        </w:numPr>
        <w:rPr>
          <w:b/>
          <w:lang w:val="en-US"/>
          <w:rPrChange w:id="78" w:author="Rosu, Vladimir [2]" w:date="2020-01-03T16:32:00Z">
            <w:rPr>
              <w:b/>
            </w:rPr>
          </w:rPrChange>
        </w:rPr>
      </w:pPr>
      <w:r w:rsidRPr="00CD0AED">
        <w:rPr>
          <w:b/>
          <w:lang w:val="en-US"/>
          <w:rPrChange w:id="79" w:author="Rosu, Vladimir [2]" w:date="2020-01-03T16:32:00Z">
            <w:rPr>
              <w:b/>
            </w:rPr>
          </w:rPrChange>
        </w:rPr>
        <w:t>try/catch</w:t>
      </w:r>
    </w:p>
    <w:p w14:paraId="2C2ED207" w14:textId="6675802D" w:rsidR="0057411A" w:rsidRPr="00CD0AED" w:rsidRDefault="00C246D9" w:rsidP="0057411A">
      <w:pPr>
        <w:pStyle w:val="ListParagraph"/>
        <w:ind w:left="792"/>
        <w:rPr>
          <w:lang w:val="en-US"/>
          <w:rPrChange w:id="80" w:author="Rosu, Vladimir [2]" w:date="2020-01-03T16:32:00Z">
            <w:rPr/>
          </w:rPrChange>
        </w:rPr>
      </w:pPr>
      <w:r w:rsidRPr="00CD0AED">
        <w:rPr>
          <w:lang w:val="en-US"/>
          <w:rPrChange w:id="81" w:author="Rosu, Vladimir [2]" w:date="2020-01-03T16:32:00Z">
            <w:rPr/>
          </w:rPrChange>
        </w:rPr>
        <w:t>Description: This will add a try/catch block which allows for handling of exceptions.  The try statement will always be executed, and if an exception is raised, the code within the catch will be executed. Note that it is possible within the script editor to use the Javascript throw statement.  This is particularly helpful for handling errors, and raising user friendly exceptions which can be shown during run-time.  For example: try { // Add Code here } catch(err) { // Add error handling here throw('This is a custom exception thrown from within my custom service');}</w:t>
      </w:r>
    </w:p>
    <w:p w14:paraId="44C31CE8" w14:textId="25F60E34" w:rsidR="00C246D9" w:rsidRPr="00CD0AED" w:rsidRDefault="00C246D9" w:rsidP="0057411A">
      <w:pPr>
        <w:pStyle w:val="ListParagraph"/>
        <w:ind w:left="792"/>
        <w:rPr>
          <w:lang w:val="en-US"/>
          <w:rPrChange w:id="82" w:author="Rosu, Vladimir [2]" w:date="2020-01-03T16:32:00Z">
            <w:rPr/>
          </w:rPrChange>
        </w:rPr>
      </w:pPr>
      <w:r w:rsidRPr="00CD0AED">
        <w:rPr>
          <w:lang w:val="en-US"/>
          <w:rPrChange w:id="83" w:author="Rosu, Vladimir [2]" w:date="2020-01-03T16:32:00Z">
            <w:rPr/>
          </w:rPrChange>
        </w:rPr>
        <w:t>Documentation</w:t>
      </w:r>
      <w:r w:rsidR="00414073" w:rsidRPr="00CD0AED">
        <w:rPr>
          <w:lang w:val="en-US"/>
          <w:rPrChange w:id="84" w:author="Rosu, Vladimir [2]" w:date="2020-01-03T16:32:00Z">
            <w:rPr/>
          </w:rPrChange>
        </w:rPr>
        <w:t xml:space="preserve"> link</w:t>
      </w:r>
      <w:r w:rsidRPr="00CD0AED">
        <w:rPr>
          <w:lang w:val="en-US"/>
          <w:rPrChange w:id="85" w:author="Rosu, Vladimir [2]" w:date="2020-01-03T16:32:00Z">
            <w:rPr/>
          </w:rPrChange>
        </w:rPr>
        <w:t xml:space="preserve">: </w:t>
      </w:r>
      <w:r w:rsidR="00CD0AED" w:rsidRPr="00CD0AED">
        <w:rPr>
          <w:lang w:val="en-US"/>
          <w:rPrChange w:id="86" w:author="Rosu, Vladimir [2]" w:date="2020-01-03T16:32:00Z">
            <w:rPr/>
          </w:rPrChange>
        </w:rPr>
        <w:fldChar w:fldCharType="begin"/>
      </w:r>
      <w:r w:rsidR="00CD0AED" w:rsidRPr="00CD0AED">
        <w:rPr>
          <w:lang w:val="en-US"/>
          <w:rPrChange w:id="87" w:author="Rosu, Vladimir [2]" w:date="2020-01-03T16:32:00Z">
            <w:rPr/>
          </w:rPrChange>
        </w:rPr>
        <w:instrText xml:space="preserve"> HYPERLINK "https://www.w3schools.com/js/js_errors.asp" </w:instrText>
      </w:r>
      <w:r w:rsidR="00CD0AED" w:rsidRPr="00CD0AED">
        <w:rPr>
          <w:lang w:val="en-US"/>
          <w:rPrChange w:id="88" w:author="Rosu, Vladimir [2]" w:date="2020-01-03T16:32:00Z">
            <w:rPr/>
          </w:rPrChange>
        </w:rPr>
        <w:fldChar w:fldCharType="separate"/>
      </w:r>
      <w:r w:rsidRPr="00CD0AED">
        <w:rPr>
          <w:rStyle w:val="Hyperlink"/>
          <w:lang w:val="en-US"/>
          <w:rPrChange w:id="89" w:author="Rosu, Vladimir [2]" w:date="2020-01-03T16:32:00Z">
            <w:rPr>
              <w:rStyle w:val="Hyperlink"/>
            </w:rPr>
          </w:rPrChange>
        </w:rPr>
        <w:t>https://www.w3schools.com/js/js_errors.asp</w:t>
      </w:r>
      <w:r w:rsidR="00CD0AED" w:rsidRPr="00CD0AED">
        <w:rPr>
          <w:rStyle w:val="Hyperlink"/>
          <w:lang w:val="en-US"/>
          <w:rPrChange w:id="90" w:author="Rosu, Vladimir [2]" w:date="2020-01-03T16:32:00Z">
            <w:rPr>
              <w:rStyle w:val="Hyperlink"/>
            </w:rPr>
          </w:rPrChange>
        </w:rPr>
        <w:fldChar w:fldCharType="end"/>
      </w:r>
    </w:p>
    <w:p w14:paraId="7D17FC07" w14:textId="115269FA" w:rsidR="00C246D9" w:rsidRPr="00CD0AED" w:rsidRDefault="00C246D9" w:rsidP="0057411A">
      <w:pPr>
        <w:pStyle w:val="ListParagraph"/>
        <w:ind w:left="792"/>
        <w:rPr>
          <w:lang w:val="en-US"/>
          <w:rPrChange w:id="91" w:author="Rosu, Vladimir [2]" w:date="2020-01-03T16:32:00Z">
            <w:rPr/>
          </w:rPrChange>
        </w:rPr>
      </w:pPr>
      <w:r w:rsidRPr="00CD0AED">
        <w:rPr>
          <w:lang w:val="en-US"/>
          <w:rPrChange w:id="92" w:author="Rosu, Vladimir [2]" w:date="2020-01-03T16:32:00Z">
            <w:rPr/>
          </w:rPrChange>
        </w:rPr>
        <w:t>Example usage:</w:t>
      </w:r>
    </w:p>
    <w:p w14:paraId="46BD2037" w14:textId="77777777" w:rsidR="00C246D9" w:rsidRPr="00CD0AED" w:rsidRDefault="00C246D9" w:rsidP="00C246D9">
      <w:pPr>
        <w:pStyle w:val="ListParagraph"/>
        <w:ind w:left="792"/>
        <w:rPr>
          <w:lang w:val="en-US"/>
          <w:rPrChange w:id="93" w:author="Rosu, Vladimir [2]" w:date="2020-01-03T16:32:00Z">
            <w:rPr/>
          </w:rPrChange>
        </w:rPr>
      </w:pPr>
      <w:r w:rsidRPr="00CD0AED">
        <w:rPr>
          <w:lang w:val="en-US"/>
          <w:rPrChange w:id="94" w:author="Rosu, Vladimir [2]" w:date="2020-01-03T16:32:00Z">
            <w:rPr/>
          </w:rPrChange>
        </w:rPr>
        <w:t>try {</w:t>
      </w:r>
    </w:p>
    <w:p w14:paraId="6089C4B5" w14:textId="77777777" w:rsidR="00C246D9" w:rsidRPr="00CD0AED" w:rsidRDefault="00C246D9" w:rsidP="00C246D9">
      <w:pPr>
        <w:pStyle w:val="ListParagraph"/>
        <w:ind w:left="792"/>
        <w:rPr>
          <w:lang w:val="en-US"/>
          <w:rPrChange w:id="95" w:author="Rosu, Vladimir [2]" w:date="2020-01-03T16:32:00Z">
            <w:rPr/>
          </w:rPrChange>
        </w:rPr>
      </w:pPr>
      <w:r w:rsidRPr="00CD0AED">
        <w:rPr>
          <w:lang w:val="en-US"/>
          <w:rPrChange w:id="96" w:author="Rosu, Vladimir [2]" w:date="2020-01-03T16:32:00Z">
            <w:rPr/>
          </w:rPrChange>
        </w:rPr>
        <w:t>loggr.warn("incorrect logger statement");</w:t>
      </w:r>
    </w:p>
    <w:p w14:paraId="204C2EB8" w14:textId="77777777" w:rsidR="00C246D9" w:rsidRPr="00CD0AED" w:rsidRDefault="00C246D9" w:rsidP="00C246D9">
      <w:pPr>
        <w:pStyle w:val="ListParagraph"/>
        <w:ind w:left="792"/>
        <w:rPr>
          <w:lang w:val="en-US"/>
          <w:rPrChange w:id="97" w:author="Rosu, Vladimir [2]" w:date="2020-01-03T16:32:00Z">
            <w:rPr/>
          </w:rPrChange>
        </w:rPr>
      </w:pPr>
      <w:r w:rsidRPr="00CD0AED">
        <w:rPr>
          <w:lang w:val="en-US"/>
          <w:rPrChange w:id="98" w:author="Rosu, Vladimir [2]" w:date="2020-01-03T16:32:00Z">
            <w:rPr/>
          </w:rPrChange>
        </w:rPr>
        <w:t>} catch(err) {</w:t>
      </w:r>
    </w:p>
    <w:p w14:paraId="25A90FF4" w14:textId="77777777" w:rsidR="00C246D9" w:rsidRPr="00CD0AED" w:rsidRDefault="00C246D9" w:rsidP="00C246D9">
      <w:pPr>
        <w:pStyle w:val="ListParagraph"/>
        <w:ind w:left="792"/>
        <w:rPr>
          <w:lang w:val="en-US"/>
          <w:rPrChange w:id="99" w:author="Rosu, Vladimir [2]" w:date="2020-01-03T16:32:00Z">
            <w:rPr/>
          </w:rPrChange>
        </w:rPr>
      </w:pPr>
      <w:r w:rsidRPr="00CD0AED">
        <w:rPr>
          <w:lang w:val="en-US"/>
          <w:rPrChange w:id="100" w:author="Rosu, Vladimir [2]" w:date="2020-01-03T16:32:00Z">
            <w:rPr/>
          </w:rPrChange>
        </w:rPr>
        <w:t>logger.error("Error calling function");</w:t>
      </w:r>
    </w:p>
    <w:p w14:paraId="21B84B8D" w14:textId="33B527FD" w:rsidR="00C246D9" w:rsidRPr="00CD0AED" w:rsidRDefault="00C246D9" w:rsidP="00C246D9">
      <w:pPr>
        <w:pStyle w:val="ListParagraph"/>
        <w:ind w:left="792"/>
        <w:rPr>
          <w:lang w:val="en-US"/>
          <w:rPrChange w:id="101" w:author="Rosu, Vladimir [2]" w:date="2020-01-03T16:32:00Z">
            <w:rPr/>
          </w:rPrChange>
        </w:rPr>
      </w:pPr>
      <w:r w:rsidRPr="00CD0AED">
        <w:rPr>
          <w:lang w:val="en-US"/>
          <w:rPrChange w:id="102" w:author="Rosu, Vladimir [2]" w:date="2020-01-03T16:32:00Z">
            <w:rPr/>
          </w:rPrChange>
        </w:rPr>
        <w:t>}</w:t>
      </w:r>
    </w:p>
    <w:p w14:paraId="47CBD307" w14:textId="28C2F8C1" w:rsidR="00C246D9" w:rsidRPr="00CD0AED" w:rsidRDefault="00C246D9">
      <w:pPr>
        <w:rPr>
          <w:lang w:val="en-US"/>
          <w:rPrChange w:id="103" w:author="Rosu, Vladimir [2]" w:date="2020-01-03T16:32:00Z">
            <w:rPr/>
          </w:rPrChange>
        </w:rPr>
      </w:pPr>
      <w:r w:rsidRPr="00CD0AED">
        <w:rPr>
          <w:lang w:val="en-US"/>
          <w:rPrChange w:id="104" w:author="Rosu, Vladimir [2]" w:date="2020-01-03T16:32:00Z">
            <w:rPr/>
          </w:rPrChange>
        </w:rPr>
        <w:br w:type="page"/>
      </w:r>
    </w:p>
    <w:p w14:paraId="5ACDBF01" w14:textId="77777777" w:rsidR="00C246D9" w:rsidRPr="00CD0AED" w:rsidRDefault="00C246D9" w:rsidP="00C246D9">
      <w:pPr>
        <w:pStyle w:val="ListParagraph"/>
        <w:ind w:left="792"/>
        <w:rPr>
          <w:b/>
          <w:lang w:val="en-US"/>
          <w:rPrChange w:id="105" w:author="Rosu, Vladimir [2]" w:date="2020-01-03T16:32:00Z">
            <w:rPr>
              <w:b/>
            </w:rPr>
          </w:rPrChange>
        </w:rPr>
      </w:pPr>
    </w:p>
    <w:p w14:paraId="5653CCD9" w14:textId="1E08F3CC" w:rsidR="00C246D9" w:rsidRPr="00CD0AED" w:rsidRDefault="00C246D9" w:rsidP="00C246D9">
      <w:pPr>
        <w:pStyle w:val="ListParagraph"/>
        <w:numPr>
          <w:ilvl w:val="0"/>
          <w:numId w:val="1"/>
        </w:numPr>
        <w:jc w:val="center"/>
        <w:rPr>
          <w:b/>
          <w:lang w:val="en-US"/>
          <w:rPrChange w:id="106" w:author="Rosu, Vladimir [2]" w:date="2020-01-03T16:32:00Z">
            <w:rPr>
              <w:b/>
            </w:rPr>
          </w:rPrChange>
        </w:rPr>
      </w:pPr>
      <w:r w:rsidRPr="00CD0AED">
        <w:rPr>
          <w:b/>
          <w:lang w:val="en-US"/>
          <w:rPrChange w:id="107" w:author="Rosu, Vladimir [2]" w:date="2020-01-03T16:32:00Z">
            <w:rPr>
              <w:b/>
            </w:rPr>
          </w:rPrChange>
        </w:rPr>
        <w:t>Infotable</w:t>
      </w:r>
    </w:p>
    <w:p w14:paraId="587D9606" w14:textId="77777777" w:rsidR="00C830A0" w:rsidRPr="00CD0AED" w:rsidRDefault="00C830A0" w:rsidP="00C830A0">
      <w:pPr>
        <w:pStyle w:val="ListParagraph"/>
        <w:ind w:left="360"/>
        <w:rPr>
          <w:b/>
          <w:lang w:val="en-US"/>
          <w:rPrChange w:id="108" w:author="Rosu, Vladimir [2]" w:date="2020-01-03T16:32:00Z">
            <w:rPr>
              <w:b/>
            </w:rPr>
          </w:rPrChange>
        </w:rPr>
      </w:pPr>
    </w:p>
    <w:p w14:paraId="46919887" w14:textId="62C0F68C" w:rsidR="00C246D9" w:rsidRPr="00CD0AED" w:rsidRDefault="00C246D9" w:rsidP="00C246D9">
      <w:pPr>
        <w:pStyle w:val="ListParagraph"/>
        <w:numPr>
          <w:ilvl w:val="1"/>
          <w:numId w:val="1"/>
        </w:numPr>
        <w:jc w:val="both"/>
        <w:rPr>
          <w:b/>
          <w:lang w:val="en-US"/>
          <w:rPrChange w:id="109" w:author="Rosu, Vladimir [2]" w:date="2020-01-03T16:32:00Z">
            <w:rPr>
              <w:b/>
            </w:rPr>
          </w:rPrChange>
        </w:rPr>
      </w:pPr>
      <w:r w:rsidRPr="00CD0AED">
        <w:rPr>
          <w:b/>
          <w:lang w:val="en-US"/>
          <w:rPrChange w:id="110" w:author="Rosu, Vladimir [2]" w:date="2020-01-03T16:32:00Z">
            <w:rPr>
              <w:b/>
            </w:rPr>
          </w:rPrChange>
        </w:rPr>
        <w:t>Add Field Definition</w:t>
      </w:r>
    </w:p>
    <w:p w14:paraId="1FBF4BE0" w14:textId="430EC8F9" w:rsidR="00C246D9" w:rsidRPr="00CD0AED" w:rsidRDefault="00C246D9" w:rsidP="00C246D9">
      <w:pPr>
        <w:pStyle w:val="ListParagraph"/>
        <w:ind w:left="792"/>
        <w:jc w:val="both"/>
        <w:rPr>
          <w:lang w:val="en-US"/>
          <w:rPrChange w:id="111" w:author="Rosu, Vladimir [2]" w:date="2020-01-03T16:32:00Z">
            <w:rPr/>
          </w:rPrChange>
        </w:rPr>
      </w:pPr>
      <w:r w:rsidRPr="00CD0AED">
        <w:rPr>
          <w:b/>
          <w:lang w:val="en-US"/>
          <w:rPrChange w:id="112" w:author="Rosu, Vladimir [2]" w:date="2020-01-03T16:32:00Z">
            <w:rPr>
              <w:b/>
            </w:rPr>
          </w:rPrChange>
        </w:rPr>
        <w:t>Description</w:t>
      </w:r>
      <w:r w:rsidRPr="00CD0AED">
        <w:rPr>
          <w:lang w:val="en-US"/>
          <w:rPrChange w:id="113" w:author="Rosu, Vladimir [2]" w:date="2020-01-03T16:32:00Z">
            <w:rPr/>
          </w:rPrChange>
        </w:rPr>
        <w:t>:</w:t>
      </w:r>
      <w:r w:rsidR="00360770" w:rsidRPr="00CD0AED">
        <w:rPr>
          <w:lang w:val="en-US"/>
          <w:rPrChange w:id="114" w:author="Rosu, Vladimir [2]" w:date="2020-01-03T16:32:00Z">
            <w:rPr/>
          </w:rPrChange>
        </w:rPr>
        <w:t xml:space="preserve"> Used to add a fieldDefinition to a JSON infotable. </w:t>
      </w:r>
      <w:r w:rsidR="00EF1CB4" w:rsidRPr="00CD0AED">
        <w:rPr>
          <w:lang w:val="en-US"/>
          <w:rPrChange w:id="115" w:author="Rosu, Vladimir [2]" w:date="2020-01-03T16:32:00Z">
            <w:rPr/>
          </w:rPrChange>
        </w:rPr>
        <w:t>This will have the effect on adding a new column on the definition of an infotable.</w:t>
      </w:r>
    </w:p>
    <w:p w14:paraId="6301A18B" w14:textId="2E1D9E8C" w:rsidR="00C246D9" w:rsidRPr="00CD0AED" w:rsidRDefault="00C246D9" w:rsidP="00391794">
      <w:pPr>
        <w:pStyle w:val="ListParagraph"/>
        <w:ind w:left="792"/>
        <w:jc w:val="both"/>
        <w:rPr>
          <w:lang w:val="en-US"/>
          <w:rPrChange w:id="116" w:author="Rosu, Vladimir [2]" w:date="2020-01-03T16:32:00Z">
            <w:rPr/>
          </w:rPrChange>
        </w:rPr>
      </w:pPr>
      <w:r w:rsidRPr="00CD0AED">
        <w:rPr>
          <w:b/>
          <w:lang w:val="en-US"/>
          <w:rPrChange w:id="117" w:author="Rosu, Vladimir [2]" w:date="2020-01-03T16:32:00Z">
            <w:rPr>
              <w:b/>
            </w:rPr>
          </w:rPrChange>
        </w:rPr>
        <w:t>Documentation</w:t>
      </w:r>
      <w:r w:rsidR="00414073" w:rsidRPr="00CD0AED">
        <w:rPr>
          <w:b/>
          <w:lang w:val="en-US"/>
          <w:rPrChange w:id="118" w:author="Rosu, Vladimir [2]" w:date="2020-01-03T16:32:00Z">
            <w:rPr>
              <w:b/>
            </w:rPr>
          </w:rPrChange>
        </w:rPr>
        <w:t xml:space="preserve"> link</w:t>
      </w:r>
      <w:r w:rsidRPr="00CD0AED">
        <w:rPr>
          <w:lang w:val="en-US"/>
          <w:rPrChange w:id="119" w:author="Rosu, Vladimir [2]" w:date="2020-01-03T16:32:00Z">
            <w:rPr/>
          </w:rPrChange>
        </w:rPr>
        <w:t>:</w:t>
      </w:r>
      <w:r w:rsidR="00391794" w:rsidRPr="00CD0AED">
        <w:rPr>
          <w:lang w:val="en-US"/>
          <w:rPrChange w:id="120" w:author="Rosu, Vladimir [2]" w:date="2020-01-03T16:32:00Z">
            <w:rPr/>
          </w:rPrChange>
        </w:rPr>
        <w:t xml:space="preserve"> https://community.thingworx.com/docs/DOC-2380</w:t>
      </w:r>
    </w:p>
    <w:p w14:paraId="1803AABE" w14:textId="2D95086A" w:rsidR="00C246D9" w:rsidRPr="00CD0AED" w:rsidRDefault="00C246D9" w:rsidP="00C246D9">
      <w:pPr>
        <w:pStyle w:val="ListParagraph"/>
        <w:ind w:left="792"/>
        <w:jc w:val="both"/>
        <w:rPr>
          <w:lang w:val="en-US"/>
          <w:rPrChange w:id="121" w:author="Rosu, Vladimir [2]" w:date="2020-01-03T16:32:00Z">
            <w:rPr/>
          </w:rPrChange>
        </w:rPr>
      </w:pPr>
      <w:r w:rsidRPr="00CD0AED">
        <w:rPr>
          <w:b/>
          <w:lang w:val="en-US"/>
          <w:rPrChange w:id="122" w:author="Rosu, Vladimir [2]" w:date="2020-01-03T16:32:00Z">
            <w:rPr>
              <w:b/>
            </w:rPr>
          </w:rPrChange>
        </w:rPr>
        <w:t>Example</w:t>
      </w:r>
      <w:r w:rsidRPr="00CD0AED">
        <w:rPr>
          <w:lang w:val="en-US"/>
          <w:rPrChange w:id="123" w:author="Rosu, Vladimir [2]" w:date="2020-01-03T16:32:00Z">
            <w:rPr/>
          </w:rPrChange>
        </w:rPr>
        <w:t xml:space="preserve"> </w:t>
      </w:r>
      <w:r w:rsidRPr="00CD0AED">
        <w:rPr>
          <w:b/>
          <w:lang w:val="en-US"/>
          <w:rPrChange w:id="124" w:author="Rosu, Vladimir [2]" w:date="2020-01-03T16:32:00Z">
            <w:rPr>
              <w:b/>
            </w:rPr>
          </w:rPrChange>
        </w:rPr>
        <w:t>Usage</w:t>
      </w:r>
      <w:r w:rsidR="00360770" w:rsidRPr="00CD0AED">
        <w:rPr>
          <w:b/>
          <w:lang w:val="en-US"/>
          <w:rPrChange w:id="125" w:author="Rosu, Vladimir [2]" w:date="2020-01-03T16:32:00Z">
            <w:rPr>
              <w:b/>
            </w:rPr>
          </w:rPrChange>
        </w:rPr>
        <w:t xml:space="preserve"> (use this in a service with the result type JSON)</w:t>
      </w:r>
      <w:r w:rsidRPr="00CD0AED">
        <w:rPr>
          <w:lang w:val="en-US"/>
          <w:rPrChange w:id="126" w:author="Rosu, Vladimir [2]" w:date="2020-01-03T16:32:00Z">
            <w:rPr/>
          </w:rPrChange>
        </w:rPr>
        <w:t>:</w:t>
      </w:r>
    </w:p>
    <w:p w14:paraId="77A824FE" w14:textId="77777777" w:rsidR="00360770" w:rsidRPr="00CD0AED" w:rsidRDefault="00360770" w:rsidP="00360770">
      <w:pPr>
        <w:pStyle w:val="ListParagraph"/>
        <w:ind w:left="792"/>
        <w:jc w:val="both"/>
        <w:rPr>
          <w:lang w:val="en-US"/>
          <w:rPrChange w:id="127" w:author="Rosu, Vladimir [2]" w:date="2020-01-03T16:32:00Z">
            <w:rPr/>
          </w:rPrChange>
        </w:rPr>
      </w:pPr>
      <w:commentRangeStart w:id="128"/>
      <w:r w:rsidRPr="00CD0AED">
        <w:rPr>
          <w:lang w:val="en-US"/>
          <w:rPrChange w:id="129" w:author="Rosu, Vladimir [2]" w:date="2020-01-03T16:32:00Z">
            <w:rPr/>
          </w:rPrChange>
        </w:rPr>
        <w:t>var result =  me.GetPropertyDefinitions({</w:t>
      </w:r>
    </w:p>
    <w:p w14:paraId="08A02441" w14:textId="77777777" w:rsidR="00360770" w:rsidRPr="00CD0AED" w:rsidRDefault="00360770" w:rsidP="00360770">
      <w:pPr>
        <w:pStyle w:val="ListParagraph"/>
        <w:ind w:left="792"/>
        <w:jc w:val="both"/>
        <w:rPr>
          <w:lang w:val="en-US"/>
          <w:rPrChange w:id="130" w:author="Rosu, Vladimir [2]" w:date="2020-01-03T16:32:00Z">
            <w:rPr/>
          </w:rPrChange>
        </w:rPr>
      </w:pPr>
      <w:r w:rsidRPr="00CD0AED">
        <w:rPr>
          <w:lang w:val="en-US"/>
          <w:rPrChange w:id="131" w:author="Rosu, Vladimir [2]" w:date="2020-01-03T16:32:00Z">
            <w:rPr/>
          </w:rPrChange>
        </w:rPr>
        <w:tab/>
        <w:t>category: undefined /* STRING */,</w:t>
      </w:r>
    </w:p>
    <w:p w14:paraId="029B8E62" w14:textId="77777777" w:rsidR="00360770" w:rsidRPr="00CD0AED" w:rsidRDefault="00360770" w:rsidP="00360770">
      <w:pPr>
        <w:pStyle w:val="ListParagraph"/>
        <w:ind w:left="792"/>
        <w:jc w:val="both"/>
        <w:rPr>
          <w:lang w:val="en-US"/>
          <w:rPrChange w:id="132" w:author="Rosu, Vladimir [2]" w:date="2020-01-03T16:32:00Z">
            <w:rPr/>
          </w:rPrChange>
        </w:rPr>
      </w:pPr>
      <w:r w:rsidRPr="00CD0AED">
        <w:rPr>
          <w:lang w:val="en-US"/>
          <w:rPrChange w:id="133" w:author="Rosu, Vladimir [2]" w:date="2020-01-03T16:32:00Z">
            <w:rPr/>
          </w:rPrChange>
        </w:rPr>
        <w:tab/>
        <w:t>type: undefined /* BASETYPENAME */,</w:t>
      </w:r>
    </w:p>
    <w:p w14:paraId="24B204FE" w14:textId="77777777" w:rsidR="00360770" w:rsidRPr="00CD0AED" w:rsidRDefault="00360770" w:rsidP="00360770">
      <w:pPr>
        <w:pStyle w:val="ListParagraph"/>
        <w:ind w:left="792"/>
        <w:jc w:val="both"/>
        <w:rPr>
          <w:lang w:val="en-US"/>
          <w:rPrChange w:id="134" w:author="Rosu, Vladimir [2]" w:date="2020-01-03T16:32:00Z">
            <w:rPr/>
          </w:rPrChange>
        </w:rPr>
      </w:pPr>
      <w:r w:rsidRPr="00CD0AED">
        <w:rPr>
          <w:lang w:val="en-US"/>
          <w:rPrChange w:id="135" w:author="Rosu, Vladimir [2]" w:date="2020-01-03T16:32:00Z">
            <w:rPr/>
          </w:rPrChange>
        </w:rPr>
        <w:tab/>
        <w:t>dataShape: undefined /* DATASHAPENAME */</w:t>
      </w:r>
    </w:p>
    <w:p w14:paraId="5C765160" w14:textId="77777777" w:rsidR="00360770" w:rsidRPr="00CD0AED" w:rsidRDefault="00360770" w:rsidP="00360770">
      <w:pPr>
        <w:pStyle w:val="ListParagraph"/>
        <w:ind w:left="792"/>
        <w:jc w:val="both"/>
        <w:rPr>
          <w:lang w:val="en-US"/>
          <w:rPrChange w:id="136" w:author="Rosu, Vladimir [2]" w:date="2020-01-03T16:32:00Z">
            <w:rPr/>
          </w:rPrChange>
        </w:rPr>
      </w:pPr>
      <w:r w:rsidRPr="00CD0AED">
        <w:rPr>
          <w:lang w:val="en-US"/>
          <w:rPrChange w:id="137" w:author="Rosu, Vladimir [2]" w:date="2020-01-03T16:32:00Z">
            <w:rPr/>
          </w:rPrChange>
        </w:rPr>
        <w:t>});</w:t>
      </w:r>
    </w:p>
    <w:p w14:paraId="421CBD32" w14:textId="77777777" w:rsidR="00360770" w:rsidRPr="00CD0AED" w:rsidRDefault="00360770" w:rsidP="00360770">
      <w:pPr>
        <w:pStyle w:val="ListParagraph"/>
        <w:ind w:left="792"/>
        <w:jc w:val="both"/>
        <w:rPr>
          <w:lang w:val="en-US"/>
          <w:rPrChange w:id="138" w:author="Rosu, Vladimir [2]" w:date="2020-01-03T16:32:00Z">
            <w:rPr/>
          </w:rPrChange>
        </w:rPr>
      </w:pPr>
      <w:r w:rsidRPr="00CD0AED">
        <w:rPr>
          <w:lang w:val="en-US"/>
          <w:rPrChange w:id="139" w:author="Rosu, Vladimir [2]" w:date="2020-01-03T16:32:00Z">
            <w:rPr/>
          </w:rPrChange>
        </w:rPr>
        <w:t>result=result.ToJSON();</w:t>
      </w:r>
    </w:p>
    <w:p w14:paraId="63930187" w14:textId="134E6FA8" w:rsidR="00360770" w:rsidRPr="00CD0AED" w:rsidRDefault="00360770" w:rsidP="00360770">
      <w:pPr>
        <w:pStyle w:val="ListParagraph"/>
        <w:ind w:left="792"/>
        <w:jc w:val="both"/>
        <w:rPr>
          <w:lang w:val="en-US"/>
          <w:rPrChange w:id="140" w:author="Rosu, Vladimir [2]" w:date="2020-01-03T16:32:00Z">
            <w:rPr/>
          </w:rPrChange>
        </w:rPr>
      </w:pPr>
      <w:r w:rsidRPr="00CD0AED">
        <w:rPr>
          <w:lang w:val="en-US"/>
          <w:rPrChange w:id="141" w:author="Rosu, Vladimir [2]" w:date="2020-01-03T16:32:00Z">
            <w:rPr/>
          </w:rPrChange>
        </w:rPr>
        <w:t>result.dataShape.fieldDefinitions['MyNewField'] = { name: 'MyNewFiel</w:t>
      </w:r>
      <w:r w:rsidR="00C830A0" w:rsidRPr="00CD0AED">
        <w:rPr>
          <w:lang w:val="en-US"/>
          <w:rPrChange w:id="142" w:author="Rosu, Vladimir [2]" w:date="2020-01-03T16:32:00Z">
            <w:rPr/>
          </w:rPrChange>
        </w:rPr>
        <w:t>d', baseType: 'STRING'</w:t>
      </w:r>
      <w:r w:rsidRPr="00CD0AED">
        <w:rPr>
          <w:lang w:val="en-US"/>
          <w:rPrChange w:id="143" w:author="Rosu, Vladimir [2]" w:date="2020-01-03T16:32:00Z">
            <w:rPr/>
          </w:rPrChange>
        </w:rPr>
        <w:t>};</w:t>
      </w:r>
      <w:commentRangeEnd w:id="128"/>
      <w:r w:rsidR="006D0166" w:rsidRPr="00CD0AED">
        <w:rPr>
          <w:rStyle w:val="CommentReference"/>
          <w:lang w:val="en-US"/>
          <w:rPrChange w:id="144" w:author="Rosu, Vladimir [2]" w:date="2020-01-03T16:32:00Z">
            <w:rPr>
              <w:rStyle w:val="CommentReference"/>
            </w:rPr>
          </w:rPrChange>
        </w:rPr>
        <w:commentReference w:id="128"/>
      </w:r>
    </w:p>
    <w:p w14:paraId="26E89E33" w14:textId="5813FF55" w:rsidR="00054F62" w:rsidRPr="00CD0AED" w:rsidRDefault="00054F62" w:rsidP="00360770">
      <w:pPr>
        <w:pStyle w:val="ListParagraph"/>
        <w:ind w:left="792"/>
        <w:jc w:val="both"/>
        <w:rPr>
          <w:lang w:val="en-US"/>
          <w:rPrChange w:id="145" w:author="Rosu, Vladimir [2]" w:date="2020-01-03T16:32:00Z">
            <w:rPr/>
          </w:rPrChange>
        </w:rPr>
      </w:pPr>
    </w:p>
    <w:p w14:paraId="12374F27" w14:textId="6A35D86C" w:rsidR="00054F62" w:rsidRPr="00CD0AED" w:rsidRDefault="00C830A0" w:rsidP="00C830A0">
      <w:pPr>
        <w:pStyle w:val="ListParagraph"/>
        <w:numPr>
          <w:ilvl w:val="1"/>
          <w:numId w:val="1"/>
        </w:numPr>
        <w:jc w:val="both"/>
        <w:rPr>
          <w:b/>
          <w:color w:val="FF0000"/>
          <w:lang w:val="en-US"/>
          <w:rPrChange w:id="146" w:author="Rosu, Vladimir [2]" w:date="2020-01-03T16:32:00Z">
            <w:rPr>
              <w:b/>
              <w:color w:val="FF0000"/>
            </w:rPr>
          </w:rPrChange>
        </w:rPr>
      </w:pPr>
      <w:r w:rsidRPr="00CD0AED">
        <w:rPr>
          <w:b/>
          <w:color w:val="FF0000"/>
          <w:lang w:val="en-US"/>
          <w:rPrChange w:id="147" w:author="Rosu, Vladimir [2]" w:date="2020-01-03T16:32:00Z">
            <w:rPr>
              <w:b/>
              <w:color w:val="FF0000"/>
            </w:rPr>
          </w:rPrChange>
        </w:rPr>
        <w:t>Add Row[]</w:t>
      </w:r>
    </w:p>
    <w:p w14:paraId="2EBC9CF3" w14:textId="39E5B0E7" w:rsidR="00C830A0" w:rsidRPr="00CD0AED" w:rsidRDefault="00C830A0" w:rsidP="00C830A0">
      <w:pPr>
        <w:pStyle w:val="ListParagraph"/>
        <w:ind w:left="792"/>
        <w:jc w:val="both"/>
        <w:rPr>
          <w:lang w:val="en-US"/>
          <w:rPrChange w:id="148" w:author="Rosu, Vladimir [2]" w:date="2020-01-03T16:32:00Z">
            <w:rPr/>
          </w:rPrChange>
        </w:rPr>
      </w:pPr>
      <w:r w:rsidRPr="00CD0AED">
        <w:rPr>
          <w:b/>
          <w:lang w:val="en-US"/>
          <w:rPrChange w:id="149" w:author="Rosu, Vladimir [2]" w:date="2020-01-03T16:32:00Z">
            <w:rPr>
              <w:b/>
            </w:rPr>
          </w:rPrChange>
        </w:rPr>
        <w:t>Description</w:t>
      </w:r>
      <w:r w:rsidRPr="00CD0AED">
        <w:rPr>
          <w:lang w:val="en-US"/>
          <w:rPrChange w:id="150" w:author="Rosu, Vladimir [2]" w:date="2020-01-03T16:32:00Z">
            <w:rPr/>
          </w:rPrChange>
        </w:rPr>
        <w:t>:</w:t>
      </w:r>
      <w:r w:rsidR="00EF1CB4" w:rsidRPr="00CD0AED">
        <w:rPr>
          <w:lang w:val="en-US"/>
          <w:rPrChange w:id="151" w:author="Rosu, Vladimir [2]" w:date="2020-01-03T16:32:00Z">
            <w:rPr/>
          </w:rPrChange>
        </w:rPr>
        <w:t xml:space="preserve"> This allows adding a new row to a JSON infotable.</w:t>
      </w:r>
    </w:p>
    <w:p w14:paraId="4CD3A90A" w14:textId="2142A142" w:rsidR="00C830A0" w:rsidRPr="00CD0AED" w:rsidRDefault="00C830A0" w:rsidP="00EF1CB4">
      <w:pPr>
        <w:pStyle w:val="ListParagraph"/>
        <w:ind w:left="792"/>
        <w:jc w:val="both"/>
        <w:rPr>
          <w:lang w:val="en-US"/>
          <w:rPrChange w:id="152" w:author="Rosu, Vladimir [2]" w:date="2020-01-03T16:32:00Z">
            <w:rPr/>
          </w:rPrChange>
        </w:rPr>
      </w:pPr>
      <w:r w:rsidRPr="00CD0AED">
        <w:rPr>
          <w:b/>
          <w:lang w:val="en-US"/>
          <w:rPrChange w:id="153" w:author="Rosu, Vladimir [2]" w:date="2020-01-03T16:32:00Z">
            <w:rPr>
              <w:b/>
            </w:rPr>
          </w:rPrChange>
        </w:rPr>
        <w:t>Documentation</w:t>
      </w:r>
      <w:r w:rsidR="00414073" w:rsidRPr="00CD0AED">
        <w:rPr>
          <w:b/>
          <w:lang w:val="en-US"/>
          <w:rPrChange w:id="154" w:author="Rosu, Vladimir [2]" w:date="2020-01-03T16:32:00Z">
            <w:rPr>
              <w:b/>
            </w:rPr>
          </w:rPrChange>
        </w:rPr>
        <w:t xml:space="preserve"> link</w:t>
      </w:r>
      <w:r w:rsidRPr="00CD0AED">
        <w:rPr>
          <w:lang w:val="en-US"/>
          <w:rPrChange w:id="155" w:author="Rosu, Vladimir [2]" w:date="2020-01-03T16:32:00Z">
            <w:rPr/>
          </w:rPrChange>
        </w:rPr>
        <w:t>:</w:t>
      </w:r>
      <w:r w:rsidR="00EF1CB4" w:rsidRPr="00CD0AED">
        <w:rPr>
          <w:lang w:val="en-US"/>
          <w:rPrChange w:id="156" w:author="Rosu, Vladimir [2]" w:date="2020-01-03T16:32:00Z">
            <w:rPr/>
          </w:rPrChange>
        </w:rPr>
        <w:t xml:space="preserve"> https://community.thingworx.com/docs/DOC-2380</w:t>
      </w:r>
    </w:p>
    <w:p w14:paraId="20E3C6F8" w14:textId="4D5A45D6" w:rsidR="00C830A0" w:rsidRPr="00CD0AED" w:rsidRDefault="00C830A0" w:rsidP="00C830A0">
      <w:pPr>
        <w:pStyle w:val="ListParagraph"/>
        <w:ind w:left="792"/>
        <w:jc w:val="both"/>
        <w:rPr>
          <w:b/>
          <w:lang w:val="en-US"/>
          <w:rPrChange w:id="157" w:author="Rosu, Vladimir [2]" w:date="2020-01-03T16:32:00Z">
            <w:rPr>
              <w:b/>
            </w:rPr>
          </w:rPrChange>
        </w:rPr>
      </w:pPr>
      <w:r w:rsidRPr="00CD0AED">
        <w:rPr>
          <w:b/>
          <w:lang w:val="en-US"/>
          <w:rPrChange w:id="158" w:author="Rosu, Vladimir [2]" w:date="2020-01-03T16:32:00Z">
            <w:rPr>
              <w:b/>
            </w:rPr>
          </w:rPrChange>
        </w:rPr>
        <w:t>Example Usage</w:t>
      </w:r>
      <w:r w:rsidRPr="00CD0AED">
        <w:rPr>
          <w:lang w:val="en-US"/>
          <w:rPrChange w:id="159" w:author="Rosu, Vladimir [2]" w:date="2020-01-03T16:32:00Z">
            <w:rPr/>
          </w:rPrChange>
        </w:rPr>
        <w:t xml:space="preserve"> </w:t>
      </w:r>
      <w:r w:rsidRPr="00CD0AED">
        <w:rPr>
          <w:b/>
          <w:lang w:val="en-US"/>
          <w:rPrChange w:id="160" w:author="Rosu, Vladimir [2]" w:date="2020-01-03T16:32:00Z">
            <w:rPr>
              <w:b/>
            </w:rPr>
          </w:rPrChange>
        </w:rPr>
        <w:t>(use this in a service with the result type JSON):</w:t>
      </w:r>
    </w:p>
    <w:p w14:paraId="751020B7" w14:textId="77777777" w:rsidR="00C830A0" w:rsidRPr="00CD0AED" w:rsidRDefault="00C830A0" w:rsidP="00C830A0">
      <w:pPr>
        <w:pStyle w:val="ListParagraph"/>
        <w:ind w:left="792"/>
        <w:jc w:val="both"/>
        <w:rPr>
          <w:lang w:val="en-US"/>
          <w:rPrChange w:id="161" w:author="Rosu, Vladimir [2]" w:date="2020-01-03T16:32:00Z">
            <w:rPr/>
          </w:rPrChange>
        </w:rPr>
      </w:pPr>
      <w:r w:rsidRPr="00CD0AED">
        <w:rPr>
          <w:lang w:val="en-US"/>
          <w:rPrChange w:id="162" w:author="Rosu, Vladimir [2]" w:date="2020-01-03T16:32:00Z">
            <w:rPr/>
          </w:rPrChange>
        </w:rPr>
        <w:t>var result =  me.GetPropertyDefinitions({</w:t>
      </w:r>
    </w:p>
    <w:p w14:paraId="06C40FE9" w14:textId="77777777" w:rsidR="00C830A0" w:rsidRPr="00CD0AED" w:rsidRDefault="00C830A0" w:rsidP="00C830A0">
      <w:pPr>
        <w:pStyle w:val="ListParagraph"/>
        <w:ind w:left="792"/>
        <w:jc w:val="both"/>
        <w:rPr>
          <w:lang w:val="en-US"/>
          <w:rPrChange w:id="163" w:author="Rosu, Vladimir [2]" w:date="2020-01-03T16:32:00Z">
            <w:rPr/>
          </w:rPrChange>
        </w:rPr>
      </w:pPr>
      <w:r w:rsidRPr="00CD0AED">
        <w:rPr>
          <w:lang w:val="en-US"/>
          <w:rPrChange w:id="164" w:author="Rosu, Vladimir [2]" w:date="2020-01-03T16:32:00Z">
            <w:rPr/>
          </w:rPrChange>
        </w:rPr>
        <w:tab/>
        <w:t>category: undefined /* STRING */,</w:t>
      </w:r>
    </w:p>
    <w:p w14:paraId="2AA301D6" w14:textId="77777777" w:rsidR="00C830A0" w:rsidRPr="00CD0AED" w:rsidRDefault="00C830A0" w:rsidP="00C830A0">
      <w:pPr>
        <w:pStyle w:val="ListParagraph"/>
        <w:ind w:left="792"/>
        <w:jc w:val="both"/>
        <w:rPr>
          <w:lang w:val="en-US"/>
          <w:rPrChange w:id="165" w:author="Rosu, Vladimir [2]" w:date="2020-01-03T16:32:00Z">
            <w:rPr/>
          </w:rPrChange>
        </w:rPr>
      </w:pPr>
      <w:r w:rsidRPr="00CD0AED">
        <w:rPr>
          <w:lang w:val="en-US"/>
          <w:rPrChange w:id="166" w:author="Rosu, Vladimir [2]" w:date="2020-01-03T16:32:00Z">
            <w:rPr/>
          </w:rPrChange>
        </w:rPr>
        <w:tab/>
        <w:t>type: undefined /* BASETYPENAME */,</w:t>
      </w:r>
    </w:p>
    <w:p w14:paraId="4A8A3E51" w14:textId="77777777" w:rsidR="00C830A0" w:rsidRPr="00CD0AED" w:rsidRDefault="00C830A0" w:rsidP="00C830A0">
      <w:pPr>
        <w:pStyle w:val="ListParagraph"/>
        <w:ind w:left="792"/>
        <w:jc w:val="both"/>
        <w:rPr>
          <w:lang w:val="en-US"/>
          <w:rPrChange w:id="167" w:author="Rosu, Vladimir [2]" w:date="2020-01-03T16:32:00Z">
            <w:rPr/>
          </w:rPrChange>
        </w:rPr>
      </w:pPr>
      <w:r w:rsidRPr="00CD0AED">
        <w:rPr>
          <w:lang w:val="en-US"/>
          <w:rPrChange w:id="168" w:author="Rosu, Vladimir [2]" w:date="2020-01-03T16:32:00Z">
            <w:rPr/>
          </w:rPrChange>
        </w:rPr>
        <w:tab/>
        <w:t>dataShape: undefined /* DATASHAPENAME */</w:t>
      </w:r>
    </w:p>
    <w:p w14:paraId="34857F85" w14:textId="77777777" w:rsidR="00C830A0" w:rsidRPr="00CD0AED" w:rsidRDefault="00C830A0" w:rsidP="00C830A0">
      <w:pPr>
        <w:pStyle w:val="ListParagraph"/>
        <w:ind w:left="792"/>
        <w:jc w:val="both"/>
        <w:rPr>
          <w:lang w:val="en-US"/>
          <w:rPrChange w:id="169" w:author="Rosu, Vladimir [2]" w:date="2020-01-03T16:32:00Z">
            <w:rPr/>
          </w:rPrChange>
        </w:rPr>
      </w:pPr>
      <w:r w:rsidRPr="00CD0AED">
        <w:rPr>
          <w:lang w:val="en-US"/>
          <w:rPrChange w:id="170" w:author="Rosu, Vladimir [2]" w:date="2020-01-03T16:32:00Z">
            <w:rPr/>
          </w:rPrChange>
        </w:rPr>
        <w:t>});</w:t>
      </w:r>
    </w:p>
    <w:p w14:paraId="0079DFD8" w14:textId="77777777" w:rsidR="00C830A0" w:rsidRPr="00CD0AED" w:rsidRDefault="00C830A0" w:rsidP="00C830A0">
      <w:pPr>
        <w:pStyle w:val="ListParagraph"/>
        <w:ind w:left="792"/>
        <w:jc w:val="both"/>
        <w:rPr>
          <w:lang w:val="en-US"/>
          <w:rPrChange w:id="171" w:author="Rosu, Vladimir [2]" w:date="2020-01-03T16:32:00Z">
            <w:rPr/>
          </w:rPrChange>
        </w:rPr>
      </w:pPr>
      <w:r w:rsidRPr="00CD0AED">
        <w:rPr>
          <w:lang w:val="en-US"/>
          <w:rPrChange w:id="172" w:author="Rosu, Vladimir [2]" w:date="2020-01-03T16:32:00Z">
            <w:rPr/>
          </w:rPrChange>
        </w:rPr>
        <w:t>result=result.ToJSON();</w:t>
      </w:r>
    </w:p>
    <w:p w14:paraId="5E8D22BB" w14:textId="77777777" w:rsidR="00C830A0" w:rsidRPr="00CD0AED" w:rsidRDefault="00C830A0" w:rsidP="00C830A0">
      <w:pPr>
        <w:pStyle w:val="ListParagraph"/>
        <w:ind w:left="792"/>
        <w:jc w:val="both"/>
        <w:rPr>
          <w:lang w:val="en-US"/>
          <w:rPrChange w:id="173" w:author="Rosu, Vladimir [2]" w:date="2020-01-03T16:32:00Z">
            <w:rPr/>
          </w:rPrChange>
        </w:rPr>
      </w:pPr>
    </w:p>
    <w:p w14:paraId="677A41CA" w14:textId="77777777" w:rsidR="00C830A0" w:rsidRPr="00CD0AED" w:rsidRDefault="00C830A0" w:rsidP="00C830A0">
      <w:pPr>
        <w:pStyle w:val="ListParagraph"/>
        <w:ind w:left="792"/>
        <w:jc w:val="both"/>
        <w:rPr>
          <w:lang w:val="en-US"/>
          <w:rPrChange w:id="174" w:author="Rosu, Vladimir [2]" w:date="2020-01-03T16:32:00Z">
            <w:rPr/>
          </w:rPrChange>
        </w:rPr>
      </w:pPr>
      <w:r w:rsidRPr="00CD0AED">
        <w:rPr>
          <w:lang w:val="en-US"/>
          <w:rPrChange w:id="175" w:author="Rosu, Vladimir [2]" w:date="2020-01-03T16:32:00Z">
            <w:rPr/>
          </w:rPrChange>
        </w:rPr>
        <w:t>var row = new Object();</w:t>
      </w:r>
    </w:p>
    <w:p w14:paraId="583AD03A" w14:textId="77777777" w:rsidR="00C830A0" w:rsidRPr="00CD0AED" w:rsidRDefault="00C830A0" w:rsidP="00C830A0">
      <w:pPr>
        <w:pStyle w:val="ListParagraph"/>
        <w:ind w:left="792"/>
        <w:jc w:val="both"/>
        <w:rPr>
          <w:lang w:val="en-US"/>
          <w:rPrChange w:id="176" w:author="Rosu, Vladimir [2]" w:date="2020-01-03T16:32:00Z">
            <w:rPr/>
          </w:rPrChange>
        </w:rPr>
      </w:pPr>
    </w:p>
    <w:p w14:paraId="635325D9" w14:textId="77777777" w:rsidR="00C830A0" w:rsidRPr="00CD0AED" w:rsidRDefault="00C830A0" w:rsidP="00C830A0">
      <w:pPr>
        <w:pStyle w:val="ListParagraph"/>
        <w:ind w:left="792"/>
        <w:jc w:val="both"/>
        <w:rPr>
          <w:lang w:val="en-US"/>
          <w:rPrChange w:id="177" w:author="Rosu, Vladimir [2]" w:date="2020-01-03T16:32:00Z">
            <w:rPr/>
          </w:rPrChange>
        </w:rPr>
      </w:pPr>
      <w:r w:rsidRPr="00CD0AED">
        <w:rPr>
          <w:lang w:val="en-US"/>
          <w:rPrChange w:id="178" w:author="Rosu, Vladimir [2]" w:date="2020-01-03T16:32:00Z">
            <w:rPr/>
          </w:rPrChange>
        </w:rPr>
        <w:t>row.isReadOnly=false;</w:t>
      </w:r>
    </w:p>
    <w:p w14:paraId="07DFDB70" w14:textId="77777777" w:rsidR="00C830A0" w:rsidRPr="00CD0AED" w:rsidRDefault="00C830A0" w:rsidP="00C830A0">
      <w:pPr>
        <w:pStyle w:val="ListParagraph"/>
        <w:ind w:left="792"/>
        <w:jc w:val="both"/>
        <w:rPr>
          <w:lang w:val="en-US"/>
          <w:rPrChange w:id="179" w:author="Rosu, Vladimir [2]" w:date="2020-01-03T16:32:00Z">
            <w:rPr/>
          </w:rPrChange>
        </w:rPr>
      </w:pPr>
      <w:r w:rsidRPr="00CD0AED">
        <w:rPr>
          <w:lang w:val="en-US"/>
          <w:rPrChange w:id="180" w:author="Rosu, Vladimir [2]" w:date="2020-01-03T16:32:00Z">
            <w:rPr/>
          </w:rPrChange>
        </w:rPr>
        <w:t>row.isPersistent=false;</w:t>
      </w:r>
    </w:p>
    <w:p w14:paraId="31F216DA" w14:textId="77777777" w:rsidR="00C830A0" w:rsidRPr="00CD0AED" w:rsidRDefault="00C830A0" w:rsidP="00C830A0">
      <w:pPr>
        <w:pStyle w:val="ListParagraph"/>
        <w:ind w:left="792"/>
        <w:jc w:val="both"/>
        <w:rPr>
          <w:lang w:val="en-US"/>
          <w:rPrChange w:id="181" w:author="Rosu, Vladimir [2]" w:date="2020-01-03T16:32:00Z">
            <w:rPr/>
          </w:rPrChange>
        </w:rPr>
      </w:pPr>
      <w:r w:rsidRPr="00CD0AED">
        <w:rPr>
          <w:lang w:val="en-US"/>
          <w:rPrChange w:id="182" w:author="Rosu, Vladimir [2]" w:date="2020-01-03T16:32:00Z">
            <w:rPr/>
          </w:rPrChange>
        </w:rPr>
        <w:t>row.isLogged=false;</w:t>
      </w:r>
    </w:p>
    <w:p w14:paraId="2F6387C2" w14:textId="77777777" w:rsidR="00C830A0" w:rsidRPr="00CD0AED" w:rsidRDefault="00C830A0" w:rsidP="00C830A0">
      <w:pPr>
        <w:pStyle w:val="ListParagraph"/>
        <w:ind w:left="792"/>
        <w:jc w:val="both"/>
        <w:rPr>
          <w:lang w:val="en-US"/>
          <w:rPrChange w:id="183" w:author="Rosu, Vladimir [2]" w:date="2020-01-03T16:32:00Z">
            <w:rPr/>
          </w:rPrChange>
        </w:rPr>
      </w:pPr>
      <w:r w:rsidRPr="00CD0AED">
        <w:rPr>
          <w:lang w:val="en-US"/>
          <w:rPrChange w:id="184" w:author="Rosu, Vladimir [2]" w:date="2020-01-03T16:32:00Z">
            <w:rPr/>
          </w:rPrChange>
        </w:rPr>
        <w:t>row.description="testvalue";</w:t>
      </w:r>
    </w:p>
    <w:p w14:paraId="185BD9CC" w14:textId="77777777" w:rsidR="00C830A0" w:rsidRPr="00CD0AED" w:rsidRDefault="00C830A0" w:rsidP="00C830A0">
      <w:pPr>
        <w:pStyle w:val="ListParagraph"/>
        <w:ind w:left="792"/>
        <w:jc w:val="both"/>
        <w:rPr>
          <w:lang w:val="en-US"/>
          <w:rPrChange w:id="185" w:author="Rosu, Vladimir [2]" w:date="2020-01-03T16:32:00Z">
            <w:rPr/>
          </w:rPrChange>
        </w:rPr>
      </w:pPr>
      <w:r w:rsidRPr="00CD0AED">
        <w:rPr>
          <w:lang w:val="en-US"/>
          <w:rPrChange w:id="186" w:author="Rosu, Vladimir [2]" w:date="2020-01-03T16:32:00Z">
            <w:rPr/>
          </w:rPrChange>
        </w:rPr>
        <w:t>row.baseType="NUMBER";</w:t>
      </w:r>
    </w:p>
    <w:p w14:paraId="1B35F671" w14:textId="562D5259" w:rsidR="00C830A0" w:rsidRPr="00CD0AED" w:rsidRDefault="00C830A0" w:rsidP="00C830A0">
      <w:pPr>
        <w:pStyle w:val="ListParagraph"/>
        <w:ind w:left="792"/>
        <w:jc w:val="both"/>
        <w:rPr>
          <w:lang w:val="en-US"/>
          <w:rPrChange w:id="187" w:author="Rosu, Vladimir [2]" w:date="2020-01-03T16:32:00Z">
            <w:rPr/>
          </w:rPrChange>
        </w:rPr>
      </w:pPr>
      <w:r w:rsidRPr="00CD0AED">
        <w:rPr>
          <w:lang w:val="en-US"/>
          <w:rPrChange w:id="188" w:author="Rosu, Vladimir [2]" w:date="2020-01-03T16:32:00Z">
            <w:rPr/>
          </w:rPrChange>
        </w:rPr>
        <w:t>result.rows.push(row);</w:t>
      </w:r>
    </w:p>
    <w:p w14:paraId="23BCFA06" w14:textId="473DB63C" w:rsidR="00C830A0" w:rsidRPr="00CD0AED" w:rsidRDefault="00C830A0" w:rsidP="00C830A0">
      <w:pPr>
        <w:pStyle w:val="ListParagraph"/>
        <w:ind w:left="792"/>
        <w:jc w:val="both"/>
        <w:rPr>
          <w:lang w:val="en-US"/>
          <w:rPrChange w:id="189" w:author="Rosu, Vladimir [2]" w:date="2020-01-03T16:32:00Z">
            <w:rPr/>
          </w:rPrChange>
        </w:rPr>
      </w:pPr>
    </w:p>
    <w:p w14:paraId="2584ED2C" w14:textId="12E2B33B" w:rsidR="00C830A0" w:rsidRPr="00CD0AED" w:rsidRDefault="00391794" w:rsidP="00391794">
      <w:pPr>
        <w:pStyle w:val="ListParagraph"/>
        <w:numPr>
          <w:ilvl w:val="1"/>
          <w:numId w:val="1"/>
        </w:numPr>
        <w:jc w:val="both"/>
        <w:rPr>
          <w:b/>
          <w:lang w:val="en-US"/>
          <w:rPrChange w:id="190" w:author="Rosu, Vladimir [2]" w:date="2020-01-03T16:32:00Z">
            <w:rPr>
              <w:b/>
            </w:rPr>
          </w:rPrChange>
        </w:rPr>
      </w:pPr>
      <w:r w:rsidRPr="00CD0AED">
        <w:rPr>
          <w:b/>
          <w:lang w:val="en-US"/>
          <w:rPrChange w:id="191" w:author="Rosu, Vladimir [2]" w:date="2020-01-03T16:32:00Z">
            <w:rPr>
              <w:b/>
            </w:rPr>
          </w:rPrChange>
        </w:rPr>
        <w:t>AddField(object)</w:t>
      </w:r>
    </w:p>
    <w:p w14:paraId="1E02871F" w14:textId="0AB4F9F6" w:rsidR="00391794" w:rsidRPr="00CD0AED" w:rsidRDefault="00391794" w:rsidP="00C830A0">
      <w:pPr>
        <w:pStyle w:val="ListParagraph"/>
        <w:ind w:left="792"/>
        <w:jc w:val="both"/>
        <w:rPr>
          <w:lang w:val="en-US"/>
          <w:rPrChange w:id="192" w:author="Rosu, Vladimir [2]" w:date="2020-01-03T16:32:00Z">
            <w:rPr/>
          </w:rPrChange>
        </w:rPr>
      </w:pPr>
      <w:r w:rsidRPr="00CD0AED">
        <w:rPr>
          <w:b/>
          <w:lang w:val="en-US"/>
          <w:rPrChange w:id="193" w:author="Rosu, Vladimir [2]" w:date="2020-01-03T16:32:00Z">
            <w:rPr>
              <w:b/>
            </w:rPr>
          </w:rPrChange>
        </w:rPr>
        <w:t>Description</w:t>
      </w:r>
      <w:r w:rsidRPr="00CD0AED">
        <w:rPr>
          <w:lang w:val="en-US"/>
          <w:rPrChange w:id="194" w:author="Rosu, Vladimir [2]" w:date="2020-01-03T16:32:00Z">
            <w:rPr/>
          </w:rPrChange>
        </w:rPr>
        <w:t xml:space="preserve">: Used to add a fieldDefinition to a non-JSON infotable. </w:t>
      </w:r>
      <w:r w:rsidR="000F3DCC" w:rsidRPr="00CD0AED">
        <w:rPr>
          <w:lang w:val="en-US"/>
          <w:rPrChange w:id="195" w:author="Rosu, Vladimir [2]" w:date="2020-01-03T16:32:00Z">
            <w:rPr/>
          </w:rPrChange>
        </w:rPr>
        <w:t>These are</w:t>
      </w:r>
      <w:r w:rsidR="00B81BC4" w:rsidRPr="00CD0AED">
        <w:rPr>
          <w:lang w:val="en-US"/>
          <w:rPrChange w:id="196" w:author="Rosu, Vladimir [2]" w:date="2020-01-03T16:32:00Z">
            <w:rPr/>
          </w:rPrChange>
        </w:rPr>
        <w:t xml:space="preserve"> all the</w:t>
      </w:r>
      <w:r w:rsidR="000F3DCC" w:rsidRPr="00CD0AED">
        <w:rPr>
          <w:lang w:val="en-US"/>
          <w:rPrChange w:id="197" w:author="Rosu, Vladimir [2]" w:date="2020-01-03T16:32:00Z">
            <w:rPr/>
          </w:rPrChange>
        </w:rPr>
        <w:t xml:space="preserve"> infotables generated by </w:t>
      </w:r>
      <w:r w:rsidR="00B81BC4" w:rsidRPr="00CD0AED">
        <w:rPr>
          <w:lang w:val="en-US"/>
          <w:rPrChange w:id="198" w:author="Rosu, Vladimir [2]" w:date="2020-01-03T16:32:00Z">
            <w:rPr/>
          </w:rPrChange>
        </w:rPr>
        <w:t>any service</w:t>
      </w:r>
      <w:r w:rsidR="000F3DCC" w:rsidRPr="00CD0AED">
        <w:rPr>
          <w:lang w:val="en-US"/>
          <w:rPrChange w:id="199" w:author="Rosu, Vladimir [2]" w:date="2020-01-03T16:32:00Z">
            <w:rPr/>
          </w:rPrChange>
        </w:rPr>
        <w:t xml:space="preserve"> who </w:t>
      </w:r>
      <w:r w:rsidR="00B81BC4" w:rsidRPr="00CD0AED">
        <w:rPr>
          <w:lang w:val="en-US"/>
          <w:rPrChange w:id="200" w:author="Rosu, Vladimir [2]" w:date="2020-01-03T16:32:00Z">
            <w:rPr/>
          </w:rPrChange>
        </w:rPr>
        <w:t xml:space="preserve">has </w:t>
      </w:r>
      <w:r w:rsidR="000F3DCC" w:rsidRPr="00CD0AED">
        <w:rPr>
          <w:lang w:val="en-US"/>
          <w:rPrChange w:id="201" w:author="Rosu, Vladimir [2]" w:date="2020-01-03T16:32:00Z">
            <w:rPr/>
          </w:rPrChange>
        </w:rPr>
        <w:t xml:space="preserve">an </w:t>
      </w:r>
      <w:r w:rsidR="00B81BC4" w:rsidRPr="00CD0AED">
        <w:rPr>
          <w:lang w:val="en-US"/>
          <w:rPrChange w:id="202" w:author="Rosu, Vladimir [2]" w:date="2020-01-03T16:32:00Z">
            <w:rPr/>
          </w:rPrChange>
        </w:rPr>
        <w:t>output of type INFOTABLE (regardless if the services generate inside of them JSON Infotables).</w:t>
      </w:r>
    </w:p>
    <w:p w14:paraId="0E7B4264" w14:textId="7DE56C3A" w:rsidR="00391794" w:rsidRPr="00CD0AED" w:rsidRDefault="00391794" w:rsidP="00C830A0">
      <w:pPr>
        <w:pStyle w:val="ListParagraph"/>
        <w:ind w:left="792"/>
        <w:jc w:val="both"/>
        <w:rPr>
          <w:lang w:val="en-US"/>
          <w:rPrChange w:id="203" w:author="Rosu, Vladimir [2]" w:date="2020-01-03T16:32:00Z">
            <w:rPr/>
          </w:rPrChange>
        </w:rPr>
      </w:pPr>
      <w:r w:rsidRPr="00CD0AED">
        <w:rPr>
          <w:b/>
          <w:lang w:val="en-US"/>
          <w:rPrChange w:id="204" w:author="Rosu, Vladimir [2]" w:date="2020-01-03T16:32:00Z">
            <w:rPr>
              <w:b/>
            </w:rPr>
          </w:rPrChange>
        </w:rPr>
        <w:t>Documentation</w:t>
      </w:r>
      <w:r w:rsidR="00414073" w:rsidRPr="00CD0AED">
        <w:rPr>
          <w:b/>
          <w:lang w:val="en-US"/>
          <w:rPrChange w:id="205" w:author="Rosu, Vladimir [2]" w:date="2020-01-03T16:32:00Z">
            <w:rPr>
              <w:b/>
            </w:rPr>
          </w:rPrChange>
        </w:rPr>
        <w:t xml:space="preserve"> link</w:t>
      </w:r>
      <w:r w:rsidRPr="00CD0AED">
        <w:rPr>
          <w:lang w:val="en-US"/>
          <w:rPrChange w:id="206" w:author="Rosu, Vladimir [2]" w:date="2020-01-03T16:32:00Z">
            <w:rPr/>
          </w:rPrChange>
        </w:rPr>
        <w:t xml:space="preserve">: </w:t>
      </w:r>
      <w:r w:rsidR="00CD0AED" w:rsidRPr="00CD0AED">
        <w:rPr>
          <w:lang w:val="en-US"/>
          <w:rPrChange w:id="207" w:author="Rosu, Vladimir [2]" w:date="2020-01-03T16:32:00Z">
            <w:rPr/>
          </w:rPrChange>
        </w:rPr>
        <w:fldChar w:fldCharType="begin"/>
      </w:r>
      <w:r w:rsidR="00CD0AED" w:rsidRPr="00CD0AED">
        <w:rPr>
          <w:lang w:val="en-US"/>
          <w:rPrChange w:id="208" w:author="Rosu, Vladimir [2]" w:date="2020-01-03T16:32:00Z">
            <w:rPr/>
          </w:rPrChange>
        </w:rPr>
        <w:instrText xml:space="preserve"> HYPERLINK "https://community.thingworx.com/docs/DOC-2380" </w:instrText>
      </w:r>
      <w:r w:rsidR="00CD0AED" w:rsidRPr="00CD0AED">
        <w:rPr>
          <w:lang w:val="en-US"/>
          <w:rPrChange w:id="209" w:author="Rosu, Vladimir [2]" w:date="2020-01-03T16:32:00Z">
            <w:rPr/>
          </w:rPrChange>
        </w:rPr>
        <w:fldChar w:fldCharType="separate"/>
      </w:r>
      <w:r w:rsidRPr="00CD0AED">
        <w:rPr>
          <w:rStyle w:val="Hyperlink"/>
          <w:lang w:val="en-US"/>
          <w:rPrChange w:id="210" w:author="Rosu, Vladimir [2]" w:date="2020-01-03T16:32:00Z">
            <w:rPr>
              <w:rStyle w:val="Hyperlink"/>
            </w:rPr>
          </w:rPrChange>
        </w:rPr>
        <w:t>https://community.thingworx.com/docs/DOC-2380</w:t>
      </w:r>
      <w:r w:rsidR="00CD0AED" w:rsidRPr="00CD0AED">
        <w:rPr>
          <w:rStyle w:val="Hyperlink"/>
          <w:lang w:val="en-US"/>
          <w:rPrChange w:id="211" w:author="Rosu, Vladimir [2]" w:date="2020-01-03T16:32:00Z">
            <w:rPr>
              <w:rStyle w:val="Hyperlink"/>
            </w:rPr>
          </w:rPrChange>
        </w:rPr>
        <w:fldChar w:fldCharType="end"/>
      </w:r>
    </w:p>
    <w:p w14:paraId="3E7CC05A" w14:textId="5AD61990" w:rsidR="00391794" w:rsidRPr="00CD0AED" w:rsidRDefault="00391794" w:rsidP="00C830A0">
      <w:pPr>
        <w:pStyle w:val="ListParagraph"/>
        <w:ind w:left="792"/>
        <w:jc w:val="both"/>
        <w:rPr>
          <w:lang w:val="en-US"/>
          <w:rPrChange w:id="212" w:author="Rosu, Vladimir [2]" w:date="2020-01-03T16:32:00Z">
            <w:rPr/>
          </w:rPrChange>
        </w:rPr>
      </w:pPr>
      <w:r w:rsidRPr="00CD0AED">
        <w:rPr>
          <w:b/>
          <w:lang w:val="en-US"/>
          <w:rPrChange w:id="213" w:author="Rosu, Vladimir [2]" w:date="2020-01-03T16:32:00Z">
            <w:rPr>
              <w:b/>
            </w:rPr>
          </w:rPrChange>
        </w:rPr>
        <w:t>Example Usage (use this in a service with the result type INFOTABLE)</w:t>
      </w:r>
      <w:r w:rsidRPr="00CD0AED">
        <w:rPr>
          <w:lang w:val="en-US"/>
          <w:rPrChange w:id="214" w:author="Rosu, Vladimir [2]" w:date="2020-01-03T16:32:00Z">
            <w:rPr/>
          </w:rPrChange>
        </w:rPr>
        <w:t>:</w:t>
      </w:r>
      <w:r w:rsidR="00B81BC4" w:rsidRPr="00CD0AED">
        <w:rPr>
          <w:lang w:val="en-US"/>
          <w:rPrChange w:id="215" w:author="Rosu, Vladimir [2]" w:date="2020-01-03T16:32:00Z">
            <w:rPr/>
          </w:rPrChange>
        </w:rPr>
        <w:t xml:space="preserve"> </w:t>
      </w:r>
    </w:p>
    <w:p w14:paraId="5C72ED0F" w14:textId="77777777" w:rsidR="00B81BC4" w:rsidRPr="00CD0AED" w:rsidRDefault="00B81BC4" w:rsidP="00B81BC4">
      <w:pPr>
        <w:pStyle w:val="ListParagraph"/>
        <w:ind w:left="792"/>
        <w:jc w:val="both"/>
        <w:rPr>
          <w:lang w:val="en-US"/>
          <w:rPrChange w:id="216" w:author="Rosu, Vladimir [2]" w:date="2020-01-03T16:32:00Z">
            <w:rPr/>
          </w:rPrChange>
        </w:rPr>
      </w:pPr>
      <w:r w:rsidRPr="00CD0AED">
        <w:rPr>
          <w:lang w:val="en-US"/>
          <w:rPrChange w:id="217" w:author="Rosu, Vladimir [2]" w:date="2020-01-03T16:32:00Z">
            <w:rPr/>
          </w:rPrChange>
        </w:rPr>
        <w:t>var result =  me.GetPropertyDefinitions({</w:t>
      </w:r>
    </w:p>
    <w:p w14:paraId="3FFD30CA" w14:textId="77777777" w:rsidR="00B81BC4" w:rsidRPr="00CD0AED" w:rsidRDefault="00B81BC4" w:rsidP="00B81BC4">
      <w:pPr>
        <w:pStyle w:val="ListParagraph"/>
        <w:ind w:left="792"/>
        <w:jc w:val="both"/>
        <w:rPr>
          <w:lang w:val="en-US"/>
          <w:rPrChange w:id="218" w:author="Rosu, Vladimir [2]" w:date="2020-01-03T16:32:00Z">
            <w:rPr/>
          </w:rPrChange>
        </w:rPr>
      </w:pPr>
      <w:r w:rsidRPr="00CD0AED">
        <w:rPr>
          <w:lang w:val="en-US"/>
          <w:rPrChange w:id="219" w:author="Rosu, Vladimir [2]" w:date="2020-01-03T16:32:00Z">
            <w:rPr/>
          </w:rPrChange>
        </w:rPr>
        <w:tab/>
        <w:t>category: undefined /* STRING */,</w:t>
      </w:r>
    </w:p>
    <w:p w14:paraId="6F459523" w14:textId="77777777" w:rsidR="00B81BC4" w:rsidRPr="00CD0AED" w:rsidRDefault="00B81BC4" w:rsidP="00B81BC4">
      <w:pPr>
        <w:pStyle w:val="ListParagraph"/>
        <w:ind w:left="792"/>
        <w:jc w:val="both"/>
        <w:rPr>
          <w:lang w:val="en-US"/>
          <w:rPrChange w:id="220" w:author="Rosu, Vladimir [2]" w:date="2020-01-03T16:32:00Z">
            <w:rPr/>
          </w:rPrChange>
        </w:rPr>
      </w:pPr>
      <w:r w:rsidRPr="00CD0AED">
        <w:rPr>
          <w:lang w:val="en-US"/>
          <w:rPrChange w:id="221" w:author="Rosu, Vladimir [2]" w:date="2020-01-03T16:32:00Z">
            <w:rPr/>
          </w:rPrChange>
        </w:rPr>
        <w:tab/>
        <w:t>type: undefined /* BASETYPENAME */,</w:t>
      </w:r>
    </w:p>
    <w:p w14:paraId="5B776529" w14:textId="77777777" w:rsidR="00B81BC4" w:rsidRPr="00CD0AED" w:rsidRDefault="00B81BC4" w:rsidP="00B81BC4">
      <w:pPr>
        <w:pStyle w:val="ListParagraph"/>
        <w:ind w:left="792"/>
        <w:jc w:val="both"/>
        <w:rPr>
          <w:lang w:val="en-US"/>
          <w:rPrChange w:id="222" w:author="Rosu, Vladimir [2]" w:date="2020-01-03T16:32:00Z">
            <w:rPr/>
          </w:rPrChange>
        </w:rPr>
      </w:pPr>
      <w:r w:rsidRPr="00CD0AED">
        <w:rPr>
          <w:lang w:val="en-US"/>
          <w:rPrChange w:id="223" w:author="Rosu, Vladimir [2]" w:date="2020-01-03T16:32:00Z">
            <w:rPr/>
          </w:rPrChange>
        </w:rPr>
        <w:tab/>
        <w:t>dataShape: undefined /* DATASHAPENAME */</w:t>
      </w:r>
    </w:p>
    <w:p w14:paraId="0E70C312" w14:textId="77777777" w:rsidR="00B81BC4" w:rsidRPr="00CD0AED" w:rsidRDefault="00B81BC4" w:rsidP="00B81BC4">
      <w:pPr>
        <w:pStyle w:val="ListParagraph"/>
        <w:ind w:left="792"/>
        <w:jc w:val="both"/>
        <w:rPr>
          <w:lang w:val="en-US"/>
          <w:rPrChange w:id="224" w:author="Rosu, Vladimir [2]" w:date="2020-01-03T16:32:00Z">
            <w:rPr/>
          </w:rPrChange>
        </w:rPr>
      </w:pPr>
      <w:r w:rsidRPr="00CD0AED">
        <w:rPr>
          <w:lang w:val="en-US"/>
          <w:rPrChange w:id="225" w:author="Rosu, Vladimir [2]" w:date="2020-01-03T16:32:00Z">
            <w:rPr/>
          </w:rPrChange>
        </w:rPr>
        <w:t>});</w:t>
      </w:r>
    </w:p>
    <w:p w14:paraId="16F82F9B" w14:textId="77777777" w:rsidR="00B81BC4" w:rsidRPr="00CD0AED" w:rsidRDefault="00B81BC4" w:rsidP="00B81BC4">
      <w:pPr>
        <w:pStyle w:val="ListParagraph"/>
        <w:ind w:left="792"/>
        <w:jc w:val="both"/>
        <w:rPr>
          <w:lang w:val="en-US"/>
          <w:rPrChange w:id="226" w:author="Rosu, Vladimir [2]" w:date="2020-01-03T16:32:00Z">
            <w:rPr/>
          </w:rPrChange>
        </w:rPr>
      </w:pPr>
      <w:r w:rsidRPr="00CD0AED">
        <w:rPr>
          <w:lang w:val="en-US"/>
          <w:rPrChange w:id="227" w:author="Rosu, Vladimir [2]" w:date="2020-01-03T16:32:00Z">
            <w:rPr/>
          </w:rPrChange>
        </w:rPr>
        <w:lastRenderedPageBreak/>
        <w:t>var newField = new Object();</w:t>
      </w:r>
    </w:p>
    <w:p w14:paraId="4A470B46" w14:textId="7D13D633" w:rsidR="00B81BC4" w:rsidRPr="00CD0AED" w:rsidRDefault="00B81BC4" w:rsidP="00B81BC4">
      <w:pPr>
        <w:pStyle w:val="ListParagraph"/>
        <w:ind w:left="792"/>
        <w:jc w:val="both"/>
        <w:rPr>
          <w:lang w:val="en-US"/>
          <w:rPrChange w:id="228" w:author="Rosu, Vladimir [2]" w:date="2020-01-03T16:32:00Z">
            <w:rPr/>
          </w:rPrChange>
        </w:rPr>
      </w:pPr>
      <w:r w:rsidRPr="00CD0AED">
        <w:rPr>
          <w:lang w:val="en-US"/>
          <w:rPrChange w:id="229" w:author="Rosu, Vladimir [2]" w:date="2020-01-03T16:32:00Z">
            <w:rPr/>
          </w:rPrChange>
        </w:rPr>
        <w:t>newField.name = "MyNewField";</w:t>
      </w:r>
    </w:p>
    <w:p w14:paraId="22885E96" w14:textId="77777777" w:rsidR="00B81BC4" w:rsidRPr="00CD0AED" w:rsidRDefault="00B81BC4" w:rsidP="00B81BC4">
      <w:pPr>
        <w:pStyle w:val="ListParagraph"/>
        <w:ind w:left="792"/>
        <w:jc w:val="both"/>
        <w:rPr>
          <w:lang w:val="en-US"/>
          <w:rPrChange w:id="230" w:author="Rosu, Vladimir [2]" w:date="2020-01-03T16:32:00Z">
            <w:rPr/>
          </w:rPrChange>
        </w:rPr>
      </w:pPr>
      <w:r w:rsidRPr="00CD0AED">
        <w:rPr>
          <w:lang w:val="en-US"/>
          <w:rPrChange w:id="231" w:author="Rosu, Vladimir [2]" w:date="2020-01-03T16:32:00Z">
            <w:rPr/>
          </w:rPrChange>
        </w:rPr>
        <w:t>newField.baseType = 'STRING';</w:t>
      </w:r>
    </w:p>
    <w:p w14:paraId="0C5AAAA8" w14:textId="7D0D6666" w:rsidR="00391794" w:rsidRPr="00CD0AED" w:rsidRDefault="00B81BC4" w:rsidP="00B81BC4">
      <w:pPr>
        <w:pStyle w:val="ListParagraph"/>
        <w:ind w:left="792"/>
        <w:jc w:val="both"/>
        <w:rPr>
          <w:lang w:val="en-US"/>
          <w:rPrChange w:id="232" w:author="Rosu, Vladimir [2]" w:date="2020-01-03T16:32:00Z">
            <w:rPr/>
          </w:rPrChange>
        </w:rPr>
      </w:pPr>
      <w:r w:rsidRPr="00CD0AED">
        <w:rPr>
          <w:lang w:val="en-US"/>
          <w:rPrChange w:id="233" w:author="Rosu, Vladimir [2]" w:date="2020-01-03T16:32:00Z">
            <w:rPr/>
          </w:rPrChange>
        </w:rPr>
        <w:t>result.AddField(newField);</w:t>
      </w:r>
    </w:p>
    <w:p w14:paraId="061E56D0" w14:textId="68FC5D91" w:rsidR="00B81BC4" w:rsidRPr="00CD0AED" w:rsidRDefault="00B81BC4" w:rsidP="00B81BC4">
      <w:pPr>
        <w:pStyle w:val="ListParagraph"/>
        <w:ind w:left="792"/>
        <w:jc w:val="both"/>
        <w:rPr>
          <w:lang w:val="en-US"/>
          <w:rPrChange w:id="234" w:author="Rosu, Vladimir [2]" w:date="2020-01-03T16:32:00Z">
            <w:rPr/>
          </w:rPrChange>
        </w:rPr>
      </w:pPr>
    </w:p>
    <w:p w14:paraId="349E7B0A" w14:textId="1B275876" w:rsidR="00B81BC4" w:rsidRPr="00CD0AED" w:rsidRDefault="00B81BC4" w:rsidP="00B81BC4">
      <w:pPr>
        <w:pStyle w:val="ListParagraph"/>
        <w:numPr>
          <w:ilvl w:val="1"/>
          <w:numId w:val="1"/>
        </w:numPr>
        <w:jc w:val="both"/>
        <w:rPr>
          <w:b/>
          <w:lang w:val="en-US"/>
          <w:rPrChange w:id="235" w:author="Rosu, Vladimir [2]" w:date="2020-01-03T16:32:00Z">
            <w:rPr>
              <w:b/>
            </w:rPr>
          </w:rPrChange>
        </w:rPr>
      </w:pPr>
      <w:r w:rsidRPr="00CD0AED">
        <w:rPr>
          <w:b/>
          <w:lang w:val="en-US"/>
          <w:rPrChange w:id="236" w:author="Rosu, Vladimir [2]" w:date="2020-01-03T16:32:00Z">
            <w:rPr>
              <w:b/>
            </w:rPr>
          </w:rPrChange>
        </w:rPr>
        <w:t>AddRow(object)</w:t>
      </w:r>
    </w:p>
    <w:p w14:paraId="4F796462" w14:textId="5879193C" w:rsidR="00B81BC4" w:rsidRPr="00CD0AED" w:rsidRDefault="00C05005" w:rsidP="00B81BC4">
      <w:pPr>
        <w:pStyle w:val="ListParagraph"/>
        <w:ind w:left="792"/>
        <w:jc w:val="both"/>
        <w:rPr>
          <w:lang w:val="en-US"/>
          <w:rPrChange w:id="237" w:author="Rosu, Vladimir [2]" w:date="2020-01-03T16:32:00Z">
            <w:rPr/>
          </w:rPrChange>
        </w:rPr>
      </w:pPr>
      <w:r w:rsidRPr="00CD0AED">
        <w:rPr>
          <w:lang w:val="en-US"/>
          <w:rPrChange w:id="238" w:author="Rosu, Vladimir [2]" w:date="2020-01-03T16:32:00Z">
            <w:rPr/>
          </w:rPrChange>
        </w:rPr>
        <w:t>Description: This allows adding a new row to a non-JSON infotable.</w:t>
      </w:r>
      <w:r w:rsidR="004D259A" w:rsidRPr="00CD0AED">
        <w:rPr>
          <w:lang w:val="en-US"/>
          <w:rPrChange w:id="239" w:author="Rosu, Vladimir [2]" w:date="2020-01-03T16:32:00Z">
            <w:rPr/>
          </w:rPrChange>
        </w:rPr>
        <w:t xml:space="preserve"> This method achieves the same purpose as the Snippet AddRow[]. The difference is on the type of infotables that it can be executed upon.</w:t>
      </w:r>
    </w:p>
    <w:p w14:paraId="0D8A7CE1" w14:textId="3AC8D2F9" w:rsidR="00C05005" w:rsidRPr="00CD0AED" w:rsidRDefault="00C05005" w:rsidP="00C05005">
      <w:pPr>
        <w:pStyle w:val="ListParagraph"/>
        <w:ind w:left="792"/>
        <w:jc w:val="both"/>
        <w:rPr>
          <w:lang w:val="en-US"/>
          <w:rPrChange w:id="240" w:author="Rosu, Vladimir [2]" w:date="2020-01-03T16:32:00Z">
            <w:rPr/>
          </w:rPrChange>
        </w:rPr>
      </w:pPr>
      <w:r w:rsidRPr="00CD0AED">
        <w:rPr>
          <w:lang w:val="en-US"/>
          <w:rPrChange w:id="241" w:author="Rosu, Vladimir [2]" w:date="2020-01-03T16:32:00Z">
            <w:rPr/>
          </w:rPrChange>
        </w:rPr>
        <w:t>Documentation</w:t>
      </w:r>
      <w:r w:rsidR="00414073" w:rsidRPr="00CD0AED">
        <w:rPr>
          <w:lang w:val="en-US"/>
          <w:rPrChange w:id="242" w:author="Rosu, Vladimir [2]" w:date="2020-01-03T16:32:00Z">
            <w:rPr/>
          </w:rPrChange>
        </w:rPr>
        <w:t xml:space="preserve"> link</w:t>
      </w:r>
      <w:r w:rsidRPr="00CD0AED">
        <w:rPr>
          <w:lang w:val="en-US"/>
          <w:rPrChange w:id="243" w:author="Rosu, Vladimir [2]" w:date="2020-01-03T16:32:00Z">
            <w:rPr/>
          </w:rPrChange>
        </w:rPr>
        <w:t xml:space="preserve">: </w:t>
      </w:r>
      <w:r w:rsidR="00CD0AED" w:rsidRPr="00CD0AED">
        <w:rPr>
          <w:lang w:val="en-US"/>
          <w:rPrChange w:id="244" w:author="Rosu, Vladimir [2]" w:date="2020-01-03T16:32:00Z">
            <w:rPr/>
          </w:rPrChange>
        </w:rPr>
        <w:fldChar w:fldCharType="begin"/>
      </w:r>
      <w:r w:rsidR="00CD0AED" w:rsidRPr="00CD0AED">
        <w:rPr>
          <w:lang w:val="en-US"/>
          <w:rPrChange w:id="245" w:author="Rosu, Vladimir [2]" w:date="2020-01-03T16:32:00Z">
            <w:rPr/>
          </w:rPrChange>
        </w:rPr>
        <w:instrText xml:space="preserve"> HYPERLINK "https://community.thingworx.com/docs/DOC-2380" </w:instrText>
      </w:r>
      <w:r w:rsidR="00CD0AED" w:rsidRPr="00CD0AED">
        <w:rPr>
          <w:lang w:val="en-US"/>
          <w:rPrChange w:id="246" w:author="Rosu, Vladimir [2]" w:date="2020-01-03T16:32:00Z">
            <w:rPr/>
          </w:rPrChange>
        </w:rPr>
        <w:fldChar w:fldCharType="separate"/>
      </w:r>
      <w:r w:rsidRPr="00CD0AED">
        <w:rPr>
          <w:rStyle w:val="Hyperlink"/>
          <w:lang w:val="en-US"/>
          <w:rPrChange w:id="247" w:author="Rosu, Vladimir [2]" w:date="2020-01-03T16:32:00Z">
            <w:rPr>
              <w:rStyle w:val="Hyperlink"/>
            </w:rPr>
          </w:rPrChange>
        </w:rPr>
        <w:t>https://community.thingworx.com/docs/DOC-2380</w:t>
      </w:r>
      <w:r w:rsidR="00CD0AED" w:rsidRPr="00CD0AED">
        <w:rPr>
          <w:rStyle w:val="Hyperlink"/>
          <w:lang w:val="en-US"/>
          <w:rPrChange w:id="248" w:author="Rosu, Vladimir [2]" w:date="2020-01-03T16:32:00Z">
            <w:rPr>
              <w:rStyle w:val="Hyperlink"/>
            </w:rPr>
          </w:rPrChange>
        </w:rPr>
        <w:fldChar w:fldCharType="end"/>
      </w:r>
    </w:p>
    <w:p w14:paraId="6AE264A5" w14:textId="1AD38198" w:rsidR="00C05005" w:rsidRPr="00CD0AED" w:rsidRDefault="00C05005" w:rsidP="00C05005">
      <w:pPr>
        <w:pStyle w:val="ListParagraph"/>
        <w:ind w:left="792"/>
        <w:jc w:val="both"/>
        <w:rPr>
          <w:lang w:val="en-US"/>
          <w:rPrChange w:id="249" w:author="Rosu, Vladimir [2]" w:date="2020-01-03T16:32:00Z">
            <w:rPr/>
          </w:rPrChange>
        </w:rPr>
      </w:pPr>
      <w:r w:rsidRPr="00CD0AED">
        <w:rPr>
          <w:b/>
          <w:lang w:val="en-US"/>
          <w:rPrChange w:id="250" w:author="Rosu, Vladimir [2]" w:date="2020-01-03T16:32:00Z">
            <w:rPr>
              <w:b/>
            </w:rPr>
          </w:rPrChange>
        </w:rPr>
        <w:t>Example</w:t>
      </w:r>
      <w:r w:rsidRPr="00CD0AED">
        <w:rPr>
          <w:lang w:val="en-US"/>
          <w:rPrChange w:id="251" w:author="Rosu, Vladimir [2]" w:date="2020-01-03T16:32:00Z">
            <w:rPr/>
          </w:rPrChange>
        </w:rPr>
        <w:t xml:space="preserve"> </w:t>
      </w:r>
      <w:r w:rsidRPr="00CD0AED">
        <w:rPr>
          <w:b/>
          <w:lang w:val="en-US"/>
          <w:rPrChange w:id="252" w:author="Rosu, Vladimir [2]" w:date="2020-01-03T16:32:00Z">
            <w:rPr>
              <w:b/>
            </w:rPr>
          </w:rPrChange>
        </w:rPr>
        <w:t>Usage (use this in a service with the result type INFOTABLE)</w:t>
      </w:r>
      <w:r w:rsidRPr="00CD0AED">
        <w:rPr>
          <w:lang w:val="en-US"/>
          <w:rPrChange w:id="253" w:author="Rosu, Vladimir [2]" w:date="2020-01-03T16:32:00Z">
            <w:rPr/>
          </w:rPrChange>
        </w:rPr>
        <w:t>:</w:t>
      </w:r>
    </w:p>
    <w:p w14:paraId="1A08842F" w14:textId="77777777" w:rsidR="00C05005" w:rsidRPr="00CD0AED" w:rsidRDefault="00C05005" w:rsidP="00C05005">
      <w:pPr>
        <w:pStyle w:val="ListParagraph"/>
        <w:ind w:left="792"/>
        <w:jc w:val="both"/>
        <w:rPr>
          <w:lang w:val="en-US"/>
          <w:rPrChange w:id="254" w:author="Rosu, Vladimir [2]" w:date="2020-01-03T16:32:00Z">
            <w:rPr/>
          </w:rPrChange>
        </w:rPr>
      </w:pPr>
      <w:r w:rsidRPr="00CD0AED">
        <w:rPr>
          <w:lang w:val="en-US"/>
          <w:rPrChange w:id="255" w:author="Rosu, Vladimir [2]" w:date="2020-01-03T16:32:00Z">
            <w:rPr/>
          </w:rPrChange>
        </w:rPr>
        <w:t>var result =  me.GetPropertyDefinitions({</w:t>
      </w:r>
    </w:p>
    <w:p w14:paraId="53C3ABF5" w14:textId="77777777" w:rsidR="00C05005" w:rsidRPr="00CD0AED" w:rsidRDefault="00C05005" w:rsidP="00C05005">
      <w:pPr>
        <w:pStyle w:val="ListParagraph"/>
        <w:ind w:left="792"/>
        <w:jc w:val="both"/>
        <w:rPr>
          <w:lang w:val="en-US"/>
          <w:rPrChange w:id="256" w:author="Rosu, Vladimir [2]" w:date="2020-01-03T16:32:00Z">
            <w:rPr/>
          </w:rPrChange>
        </w:rPr>
      </w:pPr>
      <w:r w:rsidRPr="00CD0AED">
        <w:rPr>
          <w:lang w:val="en-US"/>
          <w:rPrChange w:id="257" w:author="Rosu, Vladimir [2]" w:date="2020-01-03T16:32:00Z">
            <w:rPr/>
          </w:rPrChange>
        </w:rPr>
        <w:tab/>
        <w:t>category: undefined /* STRING */,</w:t>
      </w:r>
    </w:p>
    <w:p w14:paraId="14A8A847" w14:textId="77777777" w:rsidR="00C05005" w:rsidRPr="00CD0AED" w:rsidRDefault="00C05005" w:rsidP="00C05005">
      <w:pPr>
        <w:pStyle w:val="ListParagraph"/>
        <w:ind w:left="792"/>
        <w:jc w:val="both"/>
        <w:rPr>
          <w:lang w:val="en-US"/>
          <w:rPrChange w:id="258" w:author="Rosu, Vladimir [2]" w:date="2020-01-03T16:32:00Z">
            <w:rPr/>
          </w:rPrChange>
        </w:rPr>
      </w:pPr>
      <w:r w:rsidRPr="00CD0AED">
        <w:rPr>
          <w:lang w:val="en-US"/>
          <w:rPrChange w:id="259" w:author="Rosu, Vladimir [2]" w:date="2020-01-03T16:32:00Z">
            <w:rPr/>
          </w:rPrChange>
        </w:rPr>
        <w:tab/>
        <w:t>type: undefined /* BASETYPENAME */,</w:t>
      </w:r>
    </w:p>
    <w:p w14:paraId="254C7034" w14:textId="77777777" w:rsidR="00C05005" w:rsidRPr="00CD0AED" w:rsidRDefault="00C05005" w:rsidP="00C05005">
      <w:pPr>
        <w:pStyle w:val="ListParagraph"/>
        <w:ind w:left="792"/>
        <w:jc w:val="both"/>
        <w:rPr>
          <w:lang w:val="en-US"/>
          <w:rPrChange w:id="260" w:author="Rosu, Vladimir [2]" w:date="2020-01-03T16:32:00Z">
            <w:rPr/>
          </w:rPrChange>
        </w:rPr>
      </w:pPr>
      <w:r w:rsidRPr="00CD0AED">
        <w:rPr>
          <w:lang w:val="en-US"/>
          <w:rPrChange w:id="261" w:author="Rosu, Vladimir [2]" w:date="2020-01-03T16:32:00Z">
            <w:rPr/>
          </w:rPrChange>
        </w:rPr>
        <w:tab/>
        <w:t>dataShape: undefined /* DATASHAPENAME */</w:t>
      </w:r>
    </w:p>
    <w:p w14:paraId="00794E84" w14:textId="77777777" w:rsidR="00C05005" w:rsidRPr="00CD0AED" w:rsidRDefault="00C05005" w:rsidP="00C05005">
      <w:pPr>
        <w:pStyle w:val="ListParagraph"/>
        <w:ind w:left="792"/>
        <w:jc w:val="both"/>
        <w:rPr>
          <w:lang w:val="en-US"/>
          <w:rPrChange w:id="262" w:author="Rosu, Vladimir [2]" w:date="2020-01-03T16:32:00Z">
            <w:rPr/>
          </w:rPrChange>
        </w:rPr>
      </w:pPr>
      <w:r w:rsidRPr="00CD0AED">
        <w:rPr>
          <w:lang w:val="en-US"/>
          <w:rPrChange w:id="263" w:author="Rosu, Vladimir [2]" w:date="2020-01-03T16:32:00Z">
            <w:rPr/>
          </w:rPrChange>
        </w:rPr>
        <w:t>});</w:t>
      </w:r>
    </w:p>
    <w:p w14:paraId="48C5C657" w14:textId="77777777" w:rsidR="00C05005" w:rsidRPr="00CD0AED" w:rsidRDefault="00C05005" w:rsidP="00C05005">
      <w:pPr>
        <w:pStyle w:val="ListParagraph"/>
        <w:ind w:left="792"/>
        <w:jc w:val="both"/>
        <w:rPr>
          <w:lang w:val="en-US"/>
          <w:rPrChange w:id="264" w:author="Rosu, Vladimir [2]" w:date="2020-01-03T16:32:00Z">
            <w:rPr/>
          </w:rPrChange>
        </w:rPr>
      </w:pPr>
      <w:r w:rsidRPr="00CD0AED">
        <w:rPr>
          <w:lang w:val="en-US"/>
          <w:rPrChange w:id="265" w:author="Rosu, Vladimir [2]" w:date="2020-01-03T16:32:00Z">
            <w:rPr/>
          </w:rPrChange>
        </w:rPr>
        <w:t>var row = new Object();</w:t>
      </w:r>
    </w:p>
    <w:p w14:paraId="6656CDC6" w14:textId="77777777" w:rsidR="00C05005" w:rsidRPr="00CD0AED" w:rsidRDefault="00C05005" w:rsidP="00C05005">
      <w:pPr>
        <w:pStyle w:val="ListParagraph"/>
        <w:ind w:left="792"/>
        <w:jc w:val="both"/>
        <w:rPr>
          <w:lang w:val="en-US"/>
          <w:rPrChange w:id="266" w:author="Rosu, Vladimir [2]" w:date="2020-01-03T16:32:00Z">
            <w:rPr/>
          </w:rPrChange>
        </w:rPr>
      </w:pPr>
    </w:p>
    <w:p w14:paraId="2B2105E3" w14:textId="77777777" w:rsidR="00C05005" w:rsidRPr="00CD0AED" w:rsidRDefault="00C05005" w:rsidP="00C05005">
      <w:pPr>
        <w:pStyle w:val="ListParagraph"/>
        <w:ind w:left="792"/>
        <w:jc w:val="both"/>
        <w:rPr>
          <w:lang w:val="en-US"/>
          <w:rPrChange w:id="267" w:author="Rosu, Vladimir [2]" w:date="2020-01-03T16:32:00Z">
            <w:rPr/>
          </w:rPrChange>
        </w:rPr>
      </w:pPr>
      <w:r w:rsidRPr="00CD0AED">
        <w:rPr>
          <w:lang w:val="en-US"/>
          <w:rPrChange w:id="268" w:author="Rosu, Vladimir [2]" w:date="2020-01-03T16:32:00Z">
            <w:rPr/>
          </w:rPrChange>
        </w:rPr>
        <w:t>row.isReadOnly=false;</w:t>
      </w:r>
    </w:p>
    <w:p w14:paraId="2CEBB0F4" w14:textId="77777777" w:rsidR="00C05005" w:rsidRPr="00CD0AED" w:rsidRDefault="00C05005" w:rsidP="00C05005">
      <w:pPr>
        <w:pStyle w:val="ListParagraph"/>
        <w:ind w:left="792"/>
        <w:jc w:val="both"/>
        <w:rPr>
          <w:lang w:val="en-US"/>
          <w:rPrChange w:id="269" w:author="Rosu, Vladimir [2]" w:date="2020-01-03T16:32:00Z">
            <w:rPr/>
          </w:rPrChange>
        </w:rPr>
      </w:pPr>
      <w:r w:rsidRPr="00CD0AED">
        <w:rPr>
          <w:lang w:val="en-US"/>
          <w:rPrChange w:id="270" w:author="Rosu, Vladimir [2]" w:date="2020-01-03T16:32:00Z">
            <w:rPr/>
          </w:rPrChange>
        </w:rPr>
        <w:t>row.isPersistent=false;</w:t>
      </w:r>
    </w:p>
    <w:p w14:paraId="68F05229" w14:textId="77777777" w:rsidR="00C05005" w:rsidRPr="00CD0AED" w:rsidRDefault="00C05005" w:rsidP="00C05005">
      <w:pPr>
        <w:pStyle w:val="ListParagraph"/>
        <w:ind w:left="792"/>
        <w:jc w:val="both"/>
        <w:rPr>
          <w:lang w:val="en-US"/>
          <w:rPrChange w:id="271" w:author="Rosu, Vladimir [2]" w:date="2020-01-03T16:32:00Z">
            <w:rPr/>
          </w:rPrChange>
        </w:rPr>
      </w:pPr>
      <w:r w:rsidRPr="00CD0AED">
        <w:rPr>
          <w:lang w:val="en-US"/>
          <w:rPrChange w:id="272" w:author="Rosu, Vladimir [2]" w:date="2020-01-03T16:32:00Z">
            <w:rPr/>
          </w:rPrChange>
        </w:rPr>
        <w:t>row.isLogged=false;</w:t>
      </w:r>
    </w:p>
    <w:p w14:paraId="668CE0B5" w14:textId="77777777" w:rsidR="00C05005" w:rsidRPr="00CD0AED" w:rsidRDefault="00C05005" w:rsidP="00C05005">
      <w:pPr>
        <w:pStyle w:val="ListParagraph"/>
        <w:ind w:left="792"/>
        <w:jc w:val="both"/>
        <w:rPr>
          <w:lang w:val="en-US"/>
          <w:rPrChange w:id="273" w:author="Rosu, Vladimir [2]" w:date="2020-01-03T16:32:00Z">
            <w:rPr/>
          </w:rPrChange>
        </w:rPr>
      </w:pPr>
      <w:r w:rsidRPr="00CD0AED">
        <w:rPr>
          <w:lang w:val="en-US"/>
          <w:rPrChange w:id="274" w:author="Rosu, Vladimir [2]" w:date="2020-01-03T16:32:00Z">
            <w:rPr/>
          </w:rPrChange>
        </w:rPr>
        <w:t>row.description="testvalue";</w:t>
      </w:r>
    </w:p>
    <w:p w14:paraId="45957C96" w14:textId="77777777" w:rsidR="00C05005" w:rsidRPr="00CD0AED" w:rsidRDefault="00C05005" w:rsidP="00C05005">
      <w:pPr>
        <w:pStyle w:val="ListParagraph"/>
        <w:ind w:left="792"/>
        <w:jc w:val="both"/>
        <w:rPr>
          <w:lang w:val="en-US"/>
          <w:rPrChange w:id="275" w:author="Rosu, Vladimir [2]" w:date="2020-01-03T16:32:00Z">
            <w:rPr/>
          </w:rPrChange>
        </w:rPr>
      </w:pPr>
      <w:r w:rsidRPr="00CD0AED">
        <w:rPr>
          <w:lang w:val="en-US"/>
          <w:rPrChange w:id="276" w:author="Rosu, Vladimir [2]" w:date="2020-01-03T16:32:00Z">
            <w:rPr/>
          </w:rPrChange>
        </w:rPr>
        <w:t>row.baseType="NUMBER";</w:t>
      </w:r>
    </w:p>
    <w:p w14:paraId="12D95180" w14:textId="77777777" w:rsidR="00C05005" w:rsidRPr="00CD0AED" w:rsidRDefault="00C05005" w:rsidP="00C05005">
      <w:pPr>
        <w:pStyle w:val="ListParagraph"/>
        <w:ind w:left="792"/>
        <w:jc w:val="both"/>
        <w:rPr>
          <w:lang w:val="en-US"/>
          <w:rPrChange w:id="277" w:author="Rosu, Vladimir [2]" w:date="2020-01-03T16:32:00Z">
            <w:rPr/>
          </w:rPrChange>
        </w:rPr>
      </w:pPr>
    </w:p>
    <w:p w14:paraId="32182B89" w14:textId="38C9FE78" w:rsidR="00C05005" w:rsidRPr="00CD0AED" w:rsidRDefault="00C05005" w:rsidP="00C05005">
      <w:pPr>
        <w:pStyle w:val="ListParagraph"/>
        <w:ind w:left="792"/>
        <w:jc w:val="both"/>
        <w:rPr>
          <w:lang w:val="en-US"/>
          <w:rPrChange w:id="278" w:author="Rosu, Vladimir [2]" w:date="2020-01-03T16:32:00Z">
            <w:rPr/>
          </w:rPrChange>
        </w:rPr>
      </w:pPr>
      <w:r w:rsidRPr="00CD0AED">
        <w:rPr>
          <w:lang w:val="en-US"/>
          <w:rPrChange w:id="279" w:author="Rosu, Vladimir [2]" w:date="2020-01-03T16:32:00Z">
            <w:rPr/>
          </w:rPrChange>
        </w:rPr>
        <w:t>result.AddRow(row);</w:t>
      </w:r>
    </w:p>
    <w:p w14:paraId="38341C1C" w14:textId="12CC4E99" w:rsidR="004D259A" w:rsidRPr="00CD0AED" w:rsidRDefault="004D259A" w:rsidP="00C05005">
      <w:pPr>
        <w:pStyle w:val="ListParagraph"/>
        <w:ind w:left="792"/>
        <w:jc w:val="both"/>
        <w:rPr>
          <w:lang w:val="en-US"/>
          <w:rPrChange w:id="280" w:author="Rosu, Vladimir [2]" w:date="2020-01-03T16:32:00Z">
            <w:rPr/>
          </w:rPrChange>
        </w:rPr>
      </w:pPr>
    </w:p>
    <w:p w14:paraId="42EFEFB7" w14:textId="3B09B2EC" w:rsidR="004D259A" w:rsidRPr="00CD0AED" w:rsidRDefault="004D259A" w:rsidP="004D259A">
      <w:pPr>
        <w:pStyle w:val="ListParagraph"/>
        <w:numPr>
          <w:ilvl w:val="1"/>
          <w:numId w:val="1"/>
        </w:numPr>
        <w:jc w:val="both"/>
        <w:rPr>
          <w:b/>
          <w:lang w:val="en-US"/>
          <w:rPrChange w:id="281" w:author="Rosu, Vladimir [2]" w:date="2020-01-03T16:32:00Z">
            <w:rPr>
              <w:b/>
            </w:rPr>
          </w:rPrChange>
        </w:rPr>
      </w:pPr>
      <w:r w:rsidRPr="00CD0AED">
        <w:rPr>
          <w:b/>
          <w:lang w:val="en-US"/>
          <w:rPrChange w:id="282" w:author="Rosu, Vladimir [2]" w:date="2020-01-03T16:32:00Z">
            <w:rPr>
              <w:b/>
            </w:rPr>
          </w:rPrChange>
        </w:rPr>
        <w:t>Create empty JSONObject InfoTable</w:t>
      </w:r>
    </w:p>
    <w:p w14:paraId="4B25FEA2" w14:textId="1C8192FC" w:rsidR="004D259A" w:rsidRPr="00CD0AED" w:rsidRDefault="004D259A" w:rsidP="00C05005">
      <w:pPr>
        <w:pStyle w:val="ListParagraph"/>
        <w:ind w:left="792"/>
        <w:jc w:val="both"/>
        <w:rPr>
          <w:lang w:val="en-US"/>
          <w:rPrChange w:id="283" w:author="Rosu, Vladimir [2]" w:date="2020-01-03T16:32:00Z">
            <w:rPr/>
          </w:rPrChange>
        </w:rPr>
      </w:pPr>
      <w:r w:rsidRPr="00CD0AED">
        <w:rPr>
          <w:b/>
          <w:lang w:val="en-US"/>
          <w:rPrChange w:id="284" w:author="Rosu, Vladimir [2]" w:date="2020-01-03T16:32:00Z">
            <w:rPr>
              <w:b/>
            </w:rPr>
          </w:rPrChange>
        </w:rPr>
        <w:t>Description</w:t>
      </w:r>
      <w:r w:rsidRPr="00CD0AED">
        <w:rPr>
          <w:lang w:val="en-US"/>
          <w:rPrChange w:id="285" w:author="Rosu, Vladimir [2]" w:date="2020-01-03T16:32:00Z">
            <w:rPr/>
          </w:rPrChange>
        </w:rPr>
        <w:t>: Creates an empty JSON Infotable</w:t>
      </w:r>
    </w:p>
    <w:p w14:paraId="31F09DCC" w14:textId="7460F72E" w:rsidR="004D259A" w:rsidRPr="00CD0AED" w:rsidRDefault="004D259A" w:rsidP="00C05005">
      <w:pPr>
        <w:pStyle w:val="ListParagraph"/>
        <w:ind w:left="792"/>
        <w:jc w:val="both"/>
        <w:rPr>
          <w:lang w:val="en-US"/>
          <w:rPrChange w:id="286" w:author="Rosu, Vladimir [2]" w:date="2020-01-03T16:32:00Z">
            <w:rPr/>
          </w:rPrChange>
        </w:rPr>
      </w:pPr>
      <w:r w:rsidRPr="00CD0AED">
        <w:rPr>
          <w:b/>
          <w:lang w:val="en-US"/>
          <w:rPrChange w:id="287" w:author="Rosu, Vladimir [2]" w:date="2020-01-03T16:32:00Z">
            <w:rPr>
              <w:b/>
            </w:rPr>
          </w:rPrChange>
        </w:rPr>
        <w:t>Documentation</w:t>
      </w:r>
      <w:r w:rsidR="00414073" w:rsidRPr="00CD0AED">
        <w:rPr>
          <w:b/>
          <w:lang w:val="en-US"/>
          <w:rPrChange w:id="288" w:author="Rosu, Vladimir [2]" w:date="2020-01-03T16:32:00Z">
            <w:rPr>
              <w:b/>
            </w:rPr>
          </w:rPrChange>
        </w:rPr>
        <w:t xml:space="preserve"> link</w:t>
      </w:r>
      <w:r w:rsidRPr="00CD0AED">
        <w:rPr>
          <w:lang w:val="en-US"/>
          <w:rPrChange w:id="289" w:author="Rosu, Vladimir [2]" w:date="2020-01-03T16:32:00Z">
            <w:rPr/>
          </w:rPrChange>
        </w:rPr>
        <w:t xml:space="preserve">: </w:t>
      </w:r>
      <w:r w:rsidR="00CD0AED" w:rsidRPr="00CD0AED">
        <w:rPr>
          <w:lang w:val="en-US"/>
          <w:rPrChange w:id="290" w:author="Rosu, Vladimir [2]" w:date="2020-01-03T16:32:00Z">
            <w:rPr/>
          </w:rPrChange>
        </w:rPr>
        <w:fldChar w:fldCharType="begin"/>
      </w:r>
      <w:r w:rsidR="00CD0AED" w:rsidRPr="00CD0AED">
        <w:rPr>
          <w:lang w:val="en-US"/>
          <w:rPrChange w:id="291" w:author="Rosu, Vladimir [2]" w:date="2020-01-03T16:32:00Z">
            <w:rPr/>
          </w:rPrChange>
        </w:rPr>
        <w:instrText xml:space="preserve"> HYPERLINK "https://community</w:instrText>
      </w:r>
      <w:r w:rsidR="00CD0AED" w:rsidRPr="00CD0AED">
        <w:rPr>
          <w:lang w:val="en-US"/>
          <w:rPrChange w:id="292" w:author="Rosu, Vladimir [2]" w:date="2020-01-03T16:32:00Z">
            <w:rPr/>
          </w:rPrChange>
        </w:rPr>
        <w:instrText xml:space="preserve">.thingworx.com/docs/DOC-2380" </w:instrText>
      </w:r>
      <w:r w:rsidR="00CD0AED" w:rsidRPr="00CD0AED">
        <w:rPr>
          <w:lang w:val="en-US"/>
          <w:rPrChange w:id="293" w:author="Rosu, Vladimir [2]" w:date="2020-01-03T16:32:00Z">
            <w:rPr/>
          </w:rPrChange>
        </w:rPr>
        <w:fldChar w:fldCharType="separate"/>
      </w:r>
      <w:r w:rsidRPr="00CD0AED">
        <w:rPr>
          <w:rStyle w:val="Hyperlink"/>
          <w:lang w:val="en-US"/>
          <w:rPrChange w:id="294" w:author="Rosu, Vladimir [2]" w:date="2020-01-03T16:32:00Z">
            <w:rPr>
              <w:rStyle w:val="Hyperlink"/>
            </w:rPr>
          </w:rPrChange>
        </w:rPr>
        <w:t>https://community.thingworx.com/docs/DOC-2380</w:t>
      </w:r>
      <w:r w:rsidR="00CD0AED" w:rsidRPr="00CD0AED">
        <w:rPr>
          <w:rStyle w:val="Hyperlink"/>
          <w:lang w:val="en-US"/>
          <w:rPrChange w:id="295" w:author="Rosu, Vladimir [2]" w:date="2020-01-03T16:32:00Z">
            <w:rPr>
              <w:rStyle w:val="Hyperlink"/>
            </w:rPr>
          </w:rPrChange>
        </w:rPr>
        <w:fldChar w:fldCharType="end"/>
      </w:r>
    </w:p>
    <w:p w14:paraId="4E72283C" w14:textId="38776708" w:rsidR="004D259A" w:rsidRPr="00CD0AED" w:rsidRDefault="002D576F" w:rsidP="00C05005">
      <w:pPr>
        <w:pStyle w:val="ListParagraph"/>
        <w:ind w:left="792"/>
        <w:jc w:val="both"/>
        <w:rPr>
          <w:lang w:val="en-US"/>
          <w:rPrChange w:id="296" w:author="Rosu, Vladimir [2]" w:date="2020-01-03T16:32:00Z">
            <w:rPr/>
          </w:rPrChange>
        </w:rPr>
      </w:pPr>
      <w:r w:rsidRPr="00CD0AED">
        <w:rPr>
          <w:b/>
          <w:lang w:val="en-US"/>
          <w:rPrChange w:id="297" w:author="Rosu, Vladimir [2]" w:date="2020-01-03T16:32:00Z">
            <w:rPr>
              <w:b/>
            </w:rPr>
          </w:rPrChange>
        </w:rPr>
        <w:t>Example Usage</w:t>
      </w:r>
      <w:r w:rsidR="00360BA0" w:rsidRPr="00CD0AED">
        <w:rPr>
          <w:lang w:val="en-US"/>
          <w:rPrChange w:id="298" w:author="Rosu, Vladimir [2]" w:date="2020-01-03T16:32:00Z">
            <w:rPr/>
          </w:rPrChange>
        </w:rPr>
        <w:t xml:space="preserve"> :</w:t>
      </w:r>
    </w:p>
    <w:p w14:paraId="6FD422D2" w14:textId="69380CD7" w:rsidR="00360BA0" w:rsidRPr="00CD0AED" w:rsidRDefault="00360BA0" w:rsidP="00C05005">
      <w:pPr>
        <w:pStyle w:val="ListParagraph"/>
        <w:ind w:left="792"/>
        <w:jc w:val="both"/>
        <w:rPr>
          <w:lang w:val="en-US"/>
          <w:rPrChange w:id="299" w:author="Rosu, Vladimir [2]" w:date="2020-01-03T16:32:00Z">
            <w:rPr/>
          </w:rPrChange>
        </w:rPr>
      </w:pPr>
      <w:r w:rsidRPr="00CD0AED">
        <w:rPr>
          <w:highlight w:val="yellow"/>
          <w:lang w:val="en-US"/>
          <w:rPrChange w:id="300" w:author="Rosu, Vladimir [2]" w:date="2020-01-03T16:32:00Z">
            <w:rPr>
              <w:highlight w:val="yellow"/>
            </w:rPr>
          </w:rPrChange>
        </w:rPr>
        <w:t>var result = { dataShape: { fieldDefinitions : {} }, rows: [] };</w:t>
      </w:r>
    </w:p>
    <w:p w14:paraId="26517DC2" w14:textId="6C79F2B1" w:rsidR="00360BA0" w:rsidRPr="00CD0AED" w:rsidRDefault="00360BA0" w:rsidP="00C05005">
      <w:pPr>
        <w:pStyle w:val="ListParagraph"/>
        <w:ind w:left="792"/>
        <w:jc w:val="both"/>
        <w:rPr>
          <w:lang w:val="en-US"/>
          <w:rPrChange w:id="301" w:author="Rosu, Vladimir [2]" w:date="2020-01-03T16:32:00Z">
            <w:rPr/>
          </w:rPrChange>
        </w:rPr>
      </w:pPr>
      <w:r w:rsidRPr="00CD0AED">
        <w:rPr>
          <w:lang w:val="en-US"/>
          <w:rPrChange w:id="302" w:author="Rosu, Vladimir [2]" w:date="2020-01-03T16:32:00Z">
            <w:rPr/>
          </w:rPrChange>
        </w:rPr>
        <w:t>//after You create the Infotable, you can use any of the methods that work with JSON Infotables, like the one below</w:t>
      </w:r>
    </w:p>
    <w:p w14:paraId="6320140A" w14:textId="2640818D" w:rsidR="00360BA0" w:rsidRPr="00CD0AED" w:rsidRDefault="00360BA0" w:rsidP="00C05005">
      <w:pPr>
        <w:pStyle w:val="ListParagraph"/>
        <w:ind w:left="792"/>
        <w:jc w:val="both"/>
        <w:rPr>
          <w:lang w:val="en-US"/>
          <w:rPrChange w:id="303" w:author="Rosu, Vladimir [2]" w:date="2020-01-03T16:32:00Z">
            <w:rPr/>
          </w:rPrChange>
        </w:rPr>
      </w:pPr>
      <w:r w:rsidRPr="00CD0AED">
        <w:rPr>
          <w:lang w:val="en-US"/>
          <w:rPrChange w:id="304" w:author="Rosu, Vladimir [2]" w:date="2020-01-03T16:32:00Z">
            <w:rPr/>
          </w:rPrChange>
        </w:rPr>
        <w:t>result.dataShape.fieldDefinitions['MyNewField'] = { name: 'MyNewField', baseType: 'STRING'};</w:t>
      </w:r>
    </w:p>
    <w:p w14:paraId="13B6CB7A" w14:textId="4C11D389" w:rsidR="00B67B58" w:rsidRPr="00CD0AED" w:rsidRDefault="00B67B58" w:rsidP="00C05005">
      <w:pPr>
        <w:pStyle w:val="ListParagraph"/>
        <w:ind w:left="792"/>
        <w:jc w:val="both"/>
        <w:rPr>
          <w:lang w:val="en-US"/>
          <w:rPrChange w:id="305" w:author="Rosu, Vladimir [2]" w:date="2020-01-03T16:32:00Z">
            <w:rPr/>
          </w:rPrChange>
        </w:rPr>
      </w:pPr>
    </w:p>
    <w:p w14:paraId="62ED0802" w14:textId="721DD114" w:rsidR="00B67B58" w:rsidRPr="00CD0AED" w:rsidRDefault="00B67B58" w:rsidP="00B67B58">
      <w:pPr>
        <w:pStyle w:val="ListParagraph"/>
        <w:numPr>
          <w:ilvl w:val="1"/>
          <w:numId w:val="1"/>
        </w:numPr>
        <w:jc w:val="both"/>
        <w:rPr>
          <w:b/>
          <w:lang w:val="en-US"/>
          <w:rPrChange w:id="306" w:author="Rosu, Vladimir [2]" w:date="2020-01-03T16:32:00Z">
            <w:rPr>
              <w:b/>
            </w:rPr>
          </w:rPrChange>
        </w:rPr>
      </w:pPr>
      <w:r w:rsidRPr="00CD0AED">
        <w:rPr>
          <w:b/>
          <w:lang w:val="en-US"/>
          <w:rPrChange w:id="307" w:author="Rosu, Vladimir [2]" w:date="2020-01-03T16:32:00Z">
            <w:rPr>
              <w:b/>
            </w:rPr>
          </w:rPrChange>
        </w:rPr>
        <w:t>Create infotable entry from datashape</w:t>
      </w:r>
    </w:p>
    <w:p w14:paraId="69779928" w14:textId="753D536D" w:rsidR="00B67B58" w:rsidRPr="00CD0AED" w:rsidRDefault="00B67B58" w:rsidP="00C05005">
      <w:pPr>
        <w:pStyle w:val="ListParagraph"/>
        <w:ind w:left="792"/>
        <w:jc w:val="both"/>
        <w:rPr>
          <w:lang w:val="en-US"/>
          <w:rPrChange w:id="308" w:author="Rosu, Vladimir [2]" w:date="2020-01-03T16:32:00Z">
            <w:rPr/>
          </w:rPrChange>
        </w:rPr>
      </w:pPr>
      <w:r w:rsidRPr="00CD0AED">
        <w:rPr>
          <w:lang w:val="en-US"/>
          <w:rPrChange w:id="309" w:author="Rosu, Vladimir [2]" w:date="2020-01-03T16:32:00Z">
            <w:rPr/>
          </w:rPrChange>
        </w:rPr>
        <w:t>Description: This allows creating a new row object, based on an existing DataShape, that can be then added to an Infotable, DataTable or Stream</w:t>
      </w:r>
      <w:r w:rsidR="007904B7" w:rsidRPr="00CD0AED">
        <w:rPr>
          <w:lang w:val="en-US"/>
          <w:rPrChange w:id="310" w:author="Rosu, Vladimir [2]" w:date="2020-01-03T16:32:00Z">
            <w:rPr/>
          </w:rPrChange>
        </w:rPr>
        <w:t>.</w:t>
      </w:r>
    </w:p>
    <w:p w14:paraId="30E35BC4" w14:textId="3F4BC931" w:rsidR="00B67B58" w:rsidRPr="00CD0AED" w:rsidRDefault="00B67B58" w:rsidP="00C05005">
      <w:pPr>
        <w:pStyle w:val="ListParagraph"/>
        <w:ind w:left="792"/>
        <w:jc w:val="both"/>
        <w:rPr>
          <w:lang w:val="en-US"/>
          <w:rPrChange w:id="311" w:author="Rosu, Vladimir [2]" w:date="2020-01-03T16:32:00Z">
            <w:rPr/>
          </w:rPrChange>
        </w:rPr>
      </w:pPr>
      <w:r w:rsidRPr="00CD0AED">
        <w:rPr>
          <w:lang w:val="en-US"/>
          <w:rPrChange w:id="312" w:author="Rosu, Vladimir [2]" w:date="2020-01-03T16:32:00Z">
            <w:rPr/>
          </w:rPrChange>
        </w:rPr>
        <w:t>Documentation</w:t>
      </w:r>
      <w:r w:rsidR="00414073" w:rsidRPr="00CD0AED">
        <w:rPr>
          <w:lang w:val="en-US"/>
          <w:rPrChange w:id="313" w:author="Rosu, Vladimir [2]" w:date="2020-01-03T16:32:00Z">
            <w:rPr/>
          </w:rPrChange>
        </w:rPr>
        <w:t xml:space="preserve"> link</w:t>
      </w:r>
      <w:r w:rsidRPr="00CD0AED">
        <w:rPr>
          <w:lang w:val="en-US"/>
          <w:rPrChange w:id="314" w:author="Rosu, Vladimir [2]" w:date="2020-01-03T16:32:00Z">
            <w:rPr/>
          </w:rPrChange>
        </w:rPr>
        <w:t xml:space="preserve">: </w:t>
      </w:r>
    </w:p>
    <w:p w14:paraId="5F1D3684" w14:textId="247AE7D6" w:rsidR="00B67B58" w:rsidRPr="00CD0AED" w:rsidRDefault="007904B7" w:rsidP="00C05005">
      <w:pPr>
        <w:pStyle w:val="ListParagraph"/>
        <w:ind w:left="792"/>
        <w:jc w:val="both"/>
        <w:rPr>
          <w:lang w:val="en-US"/>
          <w:rPrChange w:id="315" w:author="Rosu, Vladimir [2]" w:date="2020-01-03T16:32:00Z">
            <w:rPr/>
          </w:rPrChange>
        </w:rPr>
      </w:pPr>
      <w:r w:rsidRPr="00CD0AED">
        <w:rPr>
          <w:b/>
          <w:lang w:val="en-US"/>
          <w:rPrChange w:id="316" w:author="Rosu, Vladimir [2]" w:date="2020-01-03T16:32:00Z">
            <w:rPr>
              <w:b/>
            </w:rPr>
          </w:rPrChange>
        </w:rPr>
        <w:t>Example Usage (we create an Infotable based on a DataShape, generate one row based on the same DataShape and then add the row to the Infotable; service output must be INFOTABLE)</w:t>
      </w:r>
      <w:r w:rsidRPr="00CD0AED">
        <w:rPr>
          <w:lang w:val="en-US"/>
          <w:rPrChange w:id="317" w:author="Rosu, Vladimir [2]" w:date="2020-01-03T16:32:00Z">
            <w:rPr/>
          </w:rPrChange>
        </w:rPr>
        <w:t>:</w:t>
      </w:r>
    </w:p>
    <w:p w14:paraId="018D2799" w14:textId="1C31D7E1" w:rsidR="007904B7" w:rsidRPr="00CD0AED" w:rsidRDefault="007904B7" w:rsidP="00C05005">
      <w:pPr>
        <w:pStyle w:val="ListParagraph"/>
        <w:ind w:left="792"/>
        <w:jc w:val="both"/>
        <w:rPr>
          <w:lang w:val="en-US"/>
          <w:rPrChange w:id="318" w:author="Rosu, Vladimir [2]" w:date="2020-01-03T16:32:00Z">
            <w:rPr/>
          </w:rPrChange>
        </w:rPr>
      </w:pPr>
    </w:p>
    <w:p w14:paraId="4A1E68BE" w14:textId="77777777" w:rsidR="007904B7" w:rsidRPr="00CD0AED" w:rsidRDefault="007904B7" w:rsidP="007904B7">
      <w:pPr>
        <w:pStyle w:val="ListParagraph"/>
        <w:ind w:left="792"/>
        <w:jc w:val="both"/>
        <w:rPr>
          <w:lang w:val="en-US"/>
          <w:rPrChange w:id="319" w:author="Rosu, Vladimir [2]" w:date="2020-01-03T16:32:00Z">
            <w:rPr/>
          </w:rPrChange>
        </w:rPr>
      </w:pPr>
      <w:r w:rsidRPr="00CD0AED">
        <w:rPr>
          <w:lang w:val="en-US"/>
          <w:rPrChange w:id="320" w:author="Rosu, Vladimir [2]" w:date="2020-01-03T16:32:00Z">
            <w:rPr/>
          </w:rPrChange>
        </w:rPr>
        <w:t>var params = {</w:t>
      </w:r>
    </w:p>
    <w:p w14:paraId="0BA51C4A" w14:textId="77777777" w:rsidR="007904B7" w:rsidRPr="00CD0AED" w:rsidRDefault="007904B7" w:rsidP="007904B7">
      <w:pPr>
        <w:pStyle w:val="ListParagraph"/>
        <w:ind w:left="792"/>
        <w:jc w:val="both"/>
        <w:rPr>
          <w:lang w:val="en-US"/>
          <w:rPrChange w:id="321" w:author="Rosu, Vladimir [2]" w:date="2020-01-03T16:32:00Z">
            <w:rPr/>
          </w:rPrChange>
        </w:rPr>
      </w:pPr>
      <w:r w:rsidRPr="00CD0AED">
        <w:rPr>
          <w:lang w:val="en-US"/>
          <w:rPrChange w:id="322" w:author="Rosu, Vladimir [2]" w:date="2020-01-03T16:32:00Z">
            <w:rPr/>
          </w:rPrChange>
        </w:rPr>
        <w:t xml:space="preserve">    infoTableName : "InfoTable",</w:t>
      </w:r>
    </w:p>
    <w:p w14:paraId="583AFF80" w14:textId="77777777" w:rsidR="007904B7" w:rsidRPr="00CD0AED" w:rsidRDefault="007904B7" w:rsidP="007904B7">
      <w:pPr>
        <w:pStyle w:val="ListParagraph"/>
        <w:ind w:left="792"/>
        <w:jc w:val="both"/>
        <w:rPr>
          <w:lang w:val="en-US"/>
          <w:rPrChange w:id="323" w:author="Rosu, Vladimir [2]" w:date="2020-01-03T16:32:00Z">
            <w:rPr/>
          </w:rPrChange>
        </w:rPr>
      </w:pPr>
      <w:r w:rsidRPr="00CD0AED">
        <w:rPr>
          <w:lang w:val="en-US"/>
          <w:rPrChange w:id="324" w:author="Rosu, Vladimir [2]" w:date="2020-01-03T16:32:00Z">
            <w:rPr/>
          </w:rPrChange>
        </w:rPr>
        <w:t xml:space="preserve">    dataShapeName : "AlertDefinition"</w:t>
      </w:r>
    </w:p>
    <w:p w14:paraId="6A68A950" w14:textId="77777777" w:rsidR="007904B7" w:rsidRPr="00CD0AED" w:rsidRDefault="007904B7" w:rsidP="007904B7">
      <w:pPr>
        <w:pStyle w:val="ListParagraph"/>
        <w:ind w:left="792"/>
        <w:jc w:val="both"/>
        <w:rPr>
          <w:lang w:val="en-US"/>
          <w:rPrChange w:id="325" w:author="Rosu, Vladimir [2]" w:date="2020-01-03T16:32:00Z">
            <w:rPr/>
          </w:rPrChange>
        </w:rPr>
      </w:pPr>
      <w:r w:rsidRPr="00CD0AED">
        <w:rPr>
          <w:lang w:val="en-US"/>
          <w:rPrChange w:id="326" w:author="Rosu, Vladimir [2]" w:date="2020-01-03T16:32:00Z">
            <w:rPr/>
          </w:rPrChange>
        </w:rPr>
        <w:t>};</w:t>
      </w:r>
    </w:p>
    <w:p w14:paraId="4C345DC5" w14:textId="77777777" w:rsidR="007904B7" w:rsidRPr="00CD0AED" w:rsidRDefault="007904B7" w:rsidP="007904B7">
      <w:pPr>
        <w:pStyle w:val="ListParagraph"/>
        <w:ind w:left="792"/>
        <w:jc w:val="both"/>
        <w:rPr>
          <w:lang w:val="en-US"/>
          <w:rPrChange w:id="327" w:author="Rosu, Vladimir [2]" w:date="2020-01-03T16:32:00Z">
            <w:rPr/>
          </w:rPrChange>
        </w:rPr>
      </w:pPr>
    </w:p>
    <w:p w14:paraId="0FFE2423" w14:textId="77777777" w:rsidR="007904B7" w:rsidRPr="00CD0AED" w:rsidRDefault="007904B7" w:rsidP="007904B7">
      <w:pPr>
        <w:pStyle w:val="ListParagraph"/>
        <w:ind w:left="792"/>
        <w:jc w:val="both"/>
        <w:rPr>
          <w:lang w:val="en-US"/>
          <w:rPrChange w:id="328" w:author="Rosu, Vladimir [2]" w:date="2020-01-03T16:32:00Z">
            <w:rPr/>
          </w:rPrChange>
        </w:rPr>
      </w:pPr>
      <w:r w:rsidRPr="00CD0AED">
        <w:rPr>
          <w:lang w:val="en-US"/>
          <w:rPrChange w:id="329" w:author="Rosu, Vladimir [2]" w:date="2020-01-03T16:32:00Z">
            <w:rPr/>
          </w:rPrChange>
        </w:rPr>
        <w:t>// CreateInfoTableFromDataShape(infoTableName:STRING("InfoTable"), dataShapeName:STRING):INFOTABLE(AlertDefinition)</w:t>
      </w:r>
    </w:p>
    <w:p w14:paraId="23BD16D4" w14:textId="77777777" w:rsidR="007904B7" w:rsidRPr="00CD0AED" w:rsidRDefault="007904B7" w:rsidP="007904B7">
      <w:pPr>
        <w:pStyle w:val="ListParagraph"/>
        <w:ind w:left="792"/>
        <w:jc w:val="both"/>
        <w:rPr>
          <w:lang w:val="en-US"/>
          <w:rPrChange w:id="330" w:author="Rosu, Vladimir [2]" w:date="2020-01-03T16:32:00Z">
            <w:rPr/>
          </w:rPrChange>
        </w:rPr>
      </w:pPr>
      <w:r w:rsidRPr="00CD0AED">
        <w:rPr>
          <w:lang w:val="en-US"/>
          <w:rPrChange w:id="331" w:author="Rosu, Vladimir [2]" w:date="2020-01-03T16:32:00Z">
            <w:rPr/>
          </w:rPrChange>
        </w:rPr>
        <w:t>var result = Resources["InfoTableFunctions"].CreateInfoTableFromDataShape(params);</w:t>
      </w:r>
    </w:p>
    <w:p w14:paraId="28217AC4" w14:textId="77777777" w:rsidR="007904B7" w:rsidRPr="00CD0AED" w:rsidRDefault="007904B7" w:rsidP="007904B7">
      <w:pPr>
        <w:pStyle w:val="ListParagraph"/>
        <w:ind w:left="792"/>
        <w:jc w:val="both"/>
        <w:rPr>
          <w:lang w:val="en-US"/>
          <w:rPrChange w:id="332" w:author="Rosu, Vladimir [2]" w:date="2020-01-03T16:32:00Z">
            <w:rPr/>
          </w:rPrChange>
        </w:rPr>
      </w:pPr>
    </w:p>
    <w:p w14:paraId="3526F64B" w14:textId="77777777" w:rsidR="007904B7" w:rsidRPr="00CD0AED" w:rsidRDefault="007904B7" w:rsidP="007904B7">
      <w:pPr>
        <w:pStyle w:val="ListParagraph"/>
        <w:ind w:left="792"/>
        <w:jc w:val="both"/>
        <w:rPr>
          <w:highlight w:val="yellow"/>
          <w:lang w:val="en-US"/>
          <w:rPrChange w:id="333" w:author="Rosu, Vladimir [2]" w:date="2020-01-03T16:32:00Z">
            <w:rPr>
              <w:highlight w:val="yellow"/>
            </w:rPr>
          </w:rPrChange>
        </w:rPr>
      </w:pPr>
      <w:r w:rsidRPr="00CD0AED">
        <w:rPr>
          <w:highlight w:val="yellow"/>
          <w:lang w:val="en-US"/>
          <w:rPrChange w:id="334" w:author="Rosu, Vladimir [2]" w:date="2020-01-03T16:32:00Z">
            <w:rPr>
              <w:highlight w:val="yellow"/>
            </w:rPr>
          </w:rPrChange>
        </w:rPr>
        <w:t>// The row below is generated if we select the AlertDefinition Datashape</w:t>
      </w:r>
    </w:p>
    <w:p w14:paraId="276F6A13" w14:textId="77777777" w:rsidR="007904B7" w:rsidRPr="00CD0AED" w:rsidRDefault="007904B7" w:rsidP="007904B7">
      <w:pPr>
        <w:pStyle w:val="ListParagraph"/>
        <w:ind w:left="792"/>
        <w:jc w:val="both"/>
        <w:rPr>
          <w:highlight w:val="yellow"/>
          <w:lang w:val="en-US"/>
          <w:rPrChange w:id="335" w:author="Rosu, Vladimir [2]" w:date="2020-01-03T16:32:00Z">
            <w:rPr>
              <w:highlight w:val="yellow"/>
            </w:rPr>
          </w:rPrChange>
        </w:rPr>
      </w:pPr>
    </w:p>
    <w:p w14:paraId="78452F91" w14:textId="77777777" w:rsidR="007904B7" w:rsidRPr="00CD0AED" w:rsidRDefault="007904B7" w:rsidP="007904B7">
      <w:pPr>
        <w:pStyle w:val="ListParagraph"/>
        <w:ind w:left="792"/>
        <w:jc w:val="both"/>
        <w:rPr>
          <w:highlight w:val="yellow"/>
          <w:lang w:val="en-US"/>
          <w:rPrChange w:id="336" w:author="Rosu, Vladimir [2]" w:date="2020-01-03T16:32:00Z">
            <w:rPr>
              <w:highlight w:val="yellow"/>
            </w:rPr>
          </w:rPrChange>
        </w:rPr>
      </w:pPr>
      <w:r w:rsidRPr="00CD0AED">
        <w:rPr>
          <w:highlight w:val="yellow"/>
          <w:lang w:val="en-US"/>
          <w:rPrChange w:id="337" w:author="Rosu, Vladimir [2]" w:date="2020-01-03T16:32:00Z">
            <w:rPr>
              <w:highlight w:val="yellow"/>
            </w:rPr>
          </w:rPrChange>
        </w:rPr>
        <w:t>// AlertDefinition entry object</w:t>
      </w:r>
    </w:p>
    <w:p w14:paraId="113ED79F" w14:textId="77777777" w:rsidR="007904B7" w:rsidRPr="00CD0AED" w:rsidRDefault="007904B7" w:rsidP="007904B7">
      <w:pPr>
        <w:pStyle w:val="ListParagraph"/>
        <w:ind w:left="792"/>
        <w:jc w:val="both"/>
        <w:rPr>
          <w:highlight w:val="yellow"/>
          <w:lang w:val="en-US"/>
          <w:rPrChange w:id="338" w:author="Rosu, Vladimir [2]" w:date="2020-01-03T16:32:00Z">
            <w:rPr>
              <w:highlight w:val="yellow"/>
            </w:rPr>
          </w:rPrChange>
        </w:rPr>
      </w:pPr>
      <w:r w:rsidRPr="00CD0AED">
        <w:rPr>
          <w:highlight w:val="yellow"/>
          <w:lang w:val="en-US"/>
          <w:rPrChange w:id="339" w:author="Rosu, Vladimir [2]" w:date="2020-01-03T16:32:00Z">
            <w:rPr>
              <w:highlight w:val="yellow"/>
            </w:rPr>
          </w:rPrChange>
        </w:rPr>
        <w:t>var newEntry = new Object();</w:t>
      </w:r>
    </w:p>
    <w:p w14:paraId="32E2B1AC" w14:textId="77777777" w:rsidR="007904B7" w:rsidRPr="00CD0AED" w:rsidRDefault="007904B7" w:rsidP="007904B7">
      <w:pPr>
        <w:pStyle w:val="ListParagraph"/>
        <w:ind w:left="792"/>
        <w:jc w:val="both"/>
        <w:rPr>
          <w:highlight w:val="yellow"/>
          <w:lang w:val="en-US"/>
          <w:rPrChange w:id="340" w:author="Rosu, Vladimir [2]" w:date="2020-01-03T16:32:00Z">
            <w:rPr>
              <w:highlight w:val="yellow"/>
            </w:rPr>
          </w:rPrChange>
        </w:rPr>
      </w:pPr>
      <w:r w:rsidRPr="00CD0AED">
        <w:rPr>
          <w:highlight w:val="yellow"/>
          <w:lang w:val="en-US"/>
          <w:rPrChange w:id="341" w:author="Rosu, Vladimir [2]" w:date="2020-01-03T16:32:00Z">
            <w:rPr>
              <w:highlight w:val="yellow"/>
            </w:rPr>
          </w:rPrChange>
        </w:rPr>
        <w:t>newEntry.alertAttributes = undefined; // INFOTABLE</w:t>
      </w:r>
    </w:p>
    <w:p w14:paraId="3DC6F531" w14:textId="77777777" w:rsidR="007904B7" w:rsidRPr="00CD0AED" w:rsidRDefault="007904B7" w:rsidP="007904B7">
      <w:pPr>
        <w:pStyle w:val="ListParagraph"/>
        <w:ind w:left="792"/>
        <w:jc w:val="both"/>
        <w:rPr>
          <w:highlight w:val="yellow"/>
          <w:lang w:val="en-US"/>
          <w:rPrChange w:id="342" w:author="Rosu, Vladimir [2]" w:date="2020-01-03T16:32:00Z">
            <w:rPr>
              <w:highlight w:val="yellow"/>
            </w:rPr>
          </w:rPrChange>
        </w:rPr>
      </w:pPr>
      <w:r w:rsidRPr="00CD0AED">
        <w:rPr>
          <w:highlight w:val="yellow"/>
          <w:lang w:val="en-US"/>
          <w:rPrChange w:id="343" w:author="Rosu, Vladimir [2]" w:date="2020-01-03T16:32:00Z">
            <w:rPr>
              <w:highlight w:val="yellow"/>
            </w:rPr>
          </w:rPrChange>
        </w:rPr>
        <w:t>newEntry.alertType = undefined; // STRING</w:t>
      </w:r>
    </w:p>
    <w:p w14:paraId="14B92D3F" w14:textId="77777777" w:rsidR="007904B7" w:rsidRPr="00CD0AED" w:rsidRDefault="007904B7" w:rsidP="007904B7">
      <w:pPr>
        <w:pStyle w:val="ListParagraph"/>
        <w:ind w:left="792"/>
        <w:jc w:val="both"/>
        <w:rPr>
          <w:highlight w:val="yellow"/>
          <w:lang w:val="en-US"/>
          <w:rPrChange w:id="344" w:author="Rosu, Vladimir [2]" w:date="2020-01-03T16:32:00Z">
            <w:rPr>
              <w:highlight w:val="yellow"/>
            </w:rPr>
          </w:rPrChange>
        </w:rPr>
      </w:pPr>
      <w:r w:rsidRPr="00CD0AED">
        <w:rPr>
          <w:highlight w:val="yellow"/>
          <w:lang w:val="en-US"/>
          <w:rPrChange w:id="345" w:author="Rosu, Vladimir [2]" w:date="2020-01-03T16:32:00Z">
            <w:rPr>
              <w:highlight w:val="yellow"/>
            </w:rPr>
          </w:rPrChange>
        </w:rPr>
        <w:t>newEntry.name = undefined; // STRING [Primary Key]</w:t>
      </w:r>
    </w:p>
    <w:p w14:paraId="1F099890" w14:textId="77777777" w:rsidR="007904B7" w:rsidRPr="00CD0AED" w:rsidRDefault="007904B7" w:rsidP="007904B7">
      <w:pPr>
        <w:pStyle w:val="ListParagraph"/>
        <w:ind w:left="792"/>
        <w:jc w:val="both"/>
        <w:rPr>
          <w:highlight w:val="yellow"/>
          <w:lang w:val="en-US"/>
          <w:rPrChange w:id="346" w:author="Rosu, Vladimir [2]" w:date="2020-01-03T16:32:00Z">
            <w:rPr>
              <w:highlight w:val="yellow"/>
            </w:rPr>
          </w:rPrChange>
        </w:rPr>
      </w:pPr>
      <w:r w:rsidRPr="00CD0AED">
        <w:rPr>
          <w:highlight w:val="yellow"/>
          <w:lang w:val="en-US"/>
          <w:rPrChange w:id="347" w:author="Rosu, Vladimir [2]" w:date="2020-01-03T16:32:00Z">
            <w:rPr>
              <w:highlight w:val="yellow"/>
            </w:rPr>
          </w:rPrChange>
        </w:rPr>
        <w:t>newEntry.description = undefined; // STRING</w:t>
      </w:r>
    </w:p>
    <w:p w14:paraId="4E2E9B83" w14:textId="77777777" w:rsidR="007904B7" w:rsidRPr="00CD0AED" w:rsidRDefault="007904B7" w:rsidP="007904B7">
      <w:pPr>
        <w:pStyle w:val="ListParagraph"/>
        <w:ind w:left="792"/>
        <w:jc w:val="both"/>
        <w:rPr>
          <w:highlight w:val="yellow"/>
          <w:lang w:val="en-US"/>
          <w:rPrChange w:id="348" w:author="Rosu, Vladimir [2]" w:date="2020-01-03T16:32:00Z">
            <w:rPr>
              <w:highlight w:val="yellow"/>
            </w:rPr>
          </w:rPrChange>
        </w:rPr>
      </w:pPr>
      <w:r w:rsidRPr="00CD0AED">
        <w:rPr>
          <w:highlight w:val="yellow"/>
          <w:lang w:val="en-US"/>
          <w:rPrChange w:id="349" w:author="Rosu, Vladimir [2]" w:date="2020-01-03T16:32:00Z">
            <w:rPr>
              <w:highlight w:val="yellow"/>
            </w:rPr>
          </w:rPrChange>
        </w:rPr>
        <w:t>newEntry.priority = undefined; // INTEGER</w:t>
      </w:r>
    </w:p>
    <w:p w14:paraId="6D10CA34" w14:textId="77777777" w:rsidR="007904B7" w:rsidRPr="00CD0AED" w:rsidRDefault="007904B7" w:rsidP="007904B7">
      <w:pPr>
        <w:pStyle w:val="ListParagraph"/>
        <w:ind w:left="792"/>
        <w:jc w:val="both"/>
        <w:rPr>
          <w:lang w:val="en-US"/>
          <w:rPrChange w:id="350" w:author="Rosu, Vladimir [2]" w:date="2020-01-03T16:32:00Z">
            <w:rPr/>
          </w:rPrChange>
        </w:rPr>
      </w:pPr>
      <w:r w:rsidRPr="00CD0AED">
        <w:rPr>
          <w:highlight w:val="yellow"/>
          <w:lang w:val="en-US"/>
          <w:rPrChange w:id="351" w:author="Rosu, Vladimir [2]" w:date="2020-01-03T16:32:00Z">
            <w:rPr>
              <w:highlight w:val="yellow"/>
            </w:rPr>
          </w:rPrChange>
        </w:rPr>
        <w:t>newEntry.enabled = undefined; // BOOLEAN</w:t>
      </w:r>
    </w:p>
    <w:p w14:paraId="382A1006" w14:textId="77777777" w:rsidR="007904B7" w:rsidRPr="00CD0AED" w:rsidRDefault="007904B7" w:rsidP="007904B7">
      <w:pPr>
        <w:pStyle w:val="ListParagraph"/>
        <w:ind w:left="792"/>
        <w:jc w:val="both"/>
        <w:rPr>
          <w:lang w:val="en-US"/>
          <w:rPrChange w:id="352" w:author="Rosu, Vladimir [2]" w:date="2020-01-03T16:32:00Z">
            <w:rPr/>
          </w:rPrChange>
        </w:rPr>
      </w:pPr>
    </w:p>
    <w:p w14:paraId="3F339726" w14:textId="1AC12B13" w:rsidR="007904B7" w:rsidRPr="00CD0AED" w:rsidRDefault="007904B7" w:rsidP="007904B7">
      <w:pPr>
        <w:pStyle w:val="ListParagraph"/>
        <w:ind w:left="792"/>
        <w:jc w:val="both"/>
        <w:rPr>
          <w:lang w:val="en-US"/>
          <w:rPrChange w:id="353" w:author="Rosu, Vladimir [2]" w:date="2020-01-03T16:32:00Z">
            <w:rPr/>
          </w:rPrChange>
        </w:rPr>
      </w:pPr>
      <w:r w:rsidRPr="00CD0AED">
        <w:rPr>
          <w:lang w:val="en-US"/>
          <w:rPrChange w:id="354" w:author="Rosu, Vladimir [2]" w:date="2020-01-03T16:32:00Z">
            <w:rPr/>
          </w:rPrChange>
        </w:rPr>
        <w:t>result.AddRow(newEntry);</w:t>
      </w:r>
    </w:p>
    <w:p w14:paraId="7F9E2A8D" w14:textId="1CC133EE" w:rsidR="00BF5D9A" w:rsidRPr="00CD0AED" w:rsidRDefault="00BF5D9A" w:rsidP="007904B7">
      <w:pPr>
        <w:pStyle w:val="ListParagraph"/>
        <w:ind w:left="792"/>
        <w:jc w:val="both"/>
        <w:rPr>
          <w:lang w:val="en-US"/>
          <w:rPrChange w:id="355" w:author="Rosu, Vladimir [2]" w:date="2020-01-03T16:32:00Z">
            <w:rPr/>
          </w:rPrChange>
        </w:rPr>
      </w:pPr>
    </w:p>
    <w:p w14:paraId="368B82F0" w14:textId="212AF0BB" w:rsidR="00BF5D9A" w:rsidRPr="00CD0AED" w:rsidRDefault="00BF5D9A" w:rsidP="00BF5D9A">
      <w:pPr>
        <w:pStyle w:val="ListParagraph"/>
        <w:numPr>
          <w:ilvl w:val="1"/>
          <w:numId w:val="1"/>
        </w:numPr>
        <w:jc w:val="both"/>
        <w:rPr>
          <w:b/>
          <w:lang w:val="en-US"/>
          <w:rPrChange w:id="356" w:author="Rosu, Vladimir [2]" w:date="2020-01-03T16:32:00Z">
            <w:rPr>
              <w:b/>
            </w:rPr>
          </w:rPrChange>
        </w:rPr>
      </w:pPr>
      <w:r w:rsidRPr="00CD0AED">
        <w:rPr>
          <w:b/>
          <w:lang w:val="en-US"/>
          <w:rPrChange w:id="357" w:author="Rosu, Vladimir [2]" w:date="2020-01-03T16:32:00Z">
            <w:rPr>
              <w:b/>
            </w:rPr>
          </w:rPrChange>
        </w:rPr>
        <w:t>Create infotable from datashape</w:t>
      </w:r>
    </w:p>
    <w:p w14:paraId="3AF1FA97" w14:textId="5BC49588" w:rsidR="00BF5D9A" w:rsidRPr="00CD0AED" w:rsidRDefault="00BF5D9A" w:rsidP="007904B7">
      <w:pPr>
        <w:pStyle w:val="ListParagraph"/>
        <w:ind w:left="792"/>
        <w:jc w:val="both"/>
        <w:rPr>
          <w:lang w:val="en-US"/>
          <w:rPrChange w:id="358" w:author="Rosu, Vladimir [2]" w:date="2020-01-03T16:32:00Z">
            <w:rPr/>
          </w:rPrChange>
        </w:rPr>
      </w:pPr>
      <w:r w:rsidRPr="00CD0AED">
        <w:rPr>
          <w:lang w:val="en-US"/>
          <w:rPrChange w:id="359" w:author="Rosu, Vladimir [2]" w:date="2020-01-03T16:32:00Z">
            <w:rPr/>
          </w:rPrChange>
        </w:rPr>
        <w:t>Description: this will generate</w:t>
      </w:r>
      <w:r w:rsidR="00642A2C" w:rsidRPr="00CD0AED">
        <w:rPr>
          <w:lang w:val="en-US"/>
          <w:rPrChange w:id="360" w:author="Rosu, Vladimir [2]" w:date="2020-01-03T16:32:00Z">
            <w:rPr/>
          </w:rPrChange>
        </w:rPr>
        <w:t xml:space="preserve"> an empty non-JSON Infotable, based on an existing DataShape. You can use on it any of the methods that work with non-JSON Infotables.</w:t>
      </w:r>
    </w:p>
    <w:p w14:paraId="5FBA2215" w14:textId="77777777" w:rsidR="00642A2C" w:rsidRPr="00CD0AED" w:rsidRDefault="00642A2C" w:rsidP="00642A2C">
      <w:pPr>
        <w:pStyle w:val="ListParagraph"/>
        <w:ind w:left="792"/>
        <w:jc w:val="both"/>
        <w:rPr>
          <w:lang w:val="en-US"/>
          <w:rPrChange w:id="361" w:author="Rosu, Vladimir [2]" w:date="2020-01-03T16:32:00Z">
            <w:rPr/>
          </w:rPrChange>
        </w:rPr>
      </w:pPr>
      <w:r w:rsidRPr="00CD0AED">
        <w:rPr>
          <w:lang w:val="en-US"/>
          <w:rPrChange w:id="362" w:author="Rosu, Vladimir [2]" w:date="2020-01-03T16:32:00Z">
            <w:rPr/>
          </w:rPrChange>
        </w:rPr>
        <w:t xml:space="preserve">Documentation link: </w:t>
      </w:r>
    </w:p>
    <w:p w14:paraId="45909987" w14:textId="77777777" w:rsidR="00642A2C" w:rsidRPr="00CD0AED" w:rsidRDefault="00642A2C" w:rsidP="00642A2C">
      <w:pPr>
        <w:pStyle w:val="ListParagraph"/>
        <w:ind w:left="792"/>
        <w:jc w:val="both"/>
        <w:rPr>
          <w:lang w:val="en-US"/>
          <w:rPrChange w:id="363" w:author="Rosu, Vladimir [2]" w:date="2020-01-03T16:32:00Z">
            <w:rPr/>
          </w:rPrChange>
        </w:rPr>
      </w:pPr>
      <w:r w:rsidRPr="00CD0AED">
        <w:rPr>
          <w:b/>
          <w:lang w:val="en-US"/>
          <w:rPrChange w:id="364" w:author="Rosu, Vladimir [2]" w:date="2020-01-03T16:32:00Z">
            <w:rPr>
              <w:b/>
            </w:rPr>
          </w:rPrChange>
        </w:rPr>
        <w:t>Example Usage (we create an Infotable based on a DataShape, generate one row based on the same DataShape and then add the row to the Infotable; service output must be INFOTABLE)</w:t>
      </w:r>
      <w:r w:rsidRPr="00CD0AED">
        <w:rPr>
          <w:lang w:val="en-US"/>
          <w:rPrChange w:id="365" w:author="Rosu, Vladimir [2]" w:date="2020-01-03T16:32:00Z">
            <w:rPr/>
          </w:rPrChange>
        </w:rPr>
        <w:t>:</w:t>
      </w:r>
    </w:p>
    <w:p w14:paraId="1FA96949" w14:textId="56FAC8CF" w:rsidR="00642A2C" w:rsidRPr="00CD0AED" w:rsidRDefault="00642A2C" w:rsidP="007904B7">
      <w:pPr>
        <w:pStyle w:val="ListParagraph"/>
        <w:ind w:left="792"/>
        <w:jc w:val="both"/>
        <w:rPr>
          <w:lang w:val="en-US"/>
          <w:rPrChange w:id="366" w:author="Rosu, Vladimir [2]" w:date="2020-01-03T16:32:00Z">
            <w:rPr/>
          </w:rPrChange>
        </w:rPr>
      </w:pPr>
    </w:p>
    <w:p w14:paraId="40A44E32" w14:textId="77777777" w:rsidR="00642A2C" w:rsidRPr="00CD0AED" w:rsidRDefault="00642A2C" w:rsidP="00642A2C">
      <w:pPr>
        <w:pStyle w:val="ListParagraph"/>
        <w:ind w:left="792"/>
        <w:jc w:val="both"/>
        <w:rPr>
          <w:lang w:val="en-US"/>
          <w:rPrChange w:id="367" w:author="Rosu, Vladimir [2]" w:date="2020-01-03T16:32:00Z">
            <w:rPr/>
          </w:rPrChange>
        </w:rPr>
      </w:pPr>
    </w:p>
    <w:p w14:paraId="7A58B26C" w14:textId="77777777" w:rsidR="00642A2C" w:rsidRPr="00CD0AED" w:rsidRDefault="00642A2C" w:rsidP="00642A2C">
      <w:pPr>
        <w:pStyle w:val="ListParagraph"/>
        <w:ind w:left="792"/>
        <w:jc w:val="both"/>
        <w:rPr>
          <w:color w:val="000000" w:themeColor="text1"/>
          <w:highlight w:val="yellow"/>
          <w:lang w:val="en-US"/>
          <w:rPrChange w:id="368" w:author="Rosu, Vladimir [2]" w:date="2020-01-03T16:32:00Z">
            <w:rPr>
              <w:color w:val="000000" w:themeColor="text1"/>
              <w:highlight w:val="yellow"/>
            </w:rPr>
          </w:rPrChange>
        </w:rPr>
      </w:pPr>
      <w:r w:rsidRPr="00CD0AED">
        <w:rPr>
          <w:color w:val="000000" w:themeColor="text1"/>
          <w:highlight w:val="yellow"/>
          <w:lang w:val="en-US"/>
          <w:rPrChange w:id="369" w:author="Rosu, Vladimir [2]" w:date="2020-01-03T16:32:00Z">
            <w:rPr>
              <w:color w:val="000000" w:themeColor="text1"/>
              <w:highlight w:val="yellow"/>
            </w:rPr>
          </w:rPrChange>
        </w:rPr>
        <w:t>var params = {</w:t>
      </w:r>
    </w:p>
    <w:p w14:paraId="37C1C668" w14:textId="77777777" w:rsidR="00642A2C" w:rsidRPr="00CD0AED" w:rsidRDefault="00642A2C" w:rsidP="00642A2C">
      <w:pPr>
        <w:pStyle w:val="ListParagraph"/>
        <w:ind w:left="792"/>
        <w:jc w:val="both"/>
        <w:rPr>
          <w:color w:val="000000" w:themeColor="text1"/>
          <w:highlight w:val="yellow"/>
          <w:lang w:val="en-US"/>
          <w:rPrChange w:id="370" w:author="Rosu, Vladimir [2]" w:date="2020-01-03T16:32:00Z">
            <w:rPr>
              <w:color w:val="000000" w:themeColor="text1"/>
              <w:highlight w:val="yellow"/>
            </w:rPr>
          </w:rPrChange>
        </w:rPr>
      </w:pPr>
      <w:r w:rsidRPr="00CD0AED">
        <w:rPr>
          <w:color w:val="000000" w:themeColor="text1"/>
          <w:highlight w:val="yellow"/>
          <w:lang w:val="en-US"/>
          <w:rPrChange w:id="371" w:author="Rosu, Vladimir [2]" w:date="2020-01-03T16:32:00Z">
            <w:rPr>
              <w:color w:val="000000" w:themeColor="text1"/>
              <w:highlight w:val="yellow"/>
            </w:rPr>
          </w:rPrChange>
        </w:rPr>
        <w:t xml:space="preserve">    infoTableName : "InfoTable",</w:t>
      </w:r>
    </w:p>
    <w:p w14:paraId="1FE55049" w14:textId="77777777" w:rsidR="00642A2C" w:rsidRPr="00CD0AED" w:rsidRDefault="00642A2C" w:rsidP="00642A2C">
      <w:pPr>
        <w:pStyle w:val="ListParagraph"/>
        <w:ind w:left="792"/>
        <w:jc w:val="both"/>
        <w:rPr>
          <w:color w:val="000000" w:themeColor="text1"/>
          <w:highlight w:val="yellow"/>
          <w:lang w:val="en-US"/>
          <w:rPrChange w:id="372" w:author="Rosu, Vladimir [2]" w:date="2020-01-03T16:32:00Z">
            <w:rPr>
              <w:color w:val="000000" w:themeColor="text1"/>
              <w:highlight w:val="yellow"/>
            </w:rPr>
          </w:rPrChange>
        </w:rPr>
      </w:pPr>
      <w:r w:rsidRPr="00CD0AED">
        <w:rPr>
          <w:color w:val="000000" w:themeColor="text1"/>
          <w:highlight w:val="yellow"/>
          <w:lang w:val="en-US"/>
          <w:rPrChange w:id="373" w:author="Rosu, Vladimir [2]" w:date="2020-01-03T16:32:00Z">
            <w:rPr>
              <w:color w:val="000000" w:themeColor="text1"/>
              <w:highlight w:val="yellow"/>
            </w:rPr>
          </w:rPrChange>
        </w:rPr>
        <w:t xml:space="preserve">    dataShapeName : "AlertDefinition"</w:t>
      </w:r>
    </w:p>
    <w:p w14:paraId="3B45C574" w14:textId="77777777" w:rsidR="00642A2C" w:rsidRPr="00CD0AED" w:rsidRDefault="00642A2C" w:rsidP="00642A2C">
      <w:pPr>
        <w:pStyle w:val="ListParagraph"/>
        <w:ind w:left="792"/>
        <w:jc w:val="both"/>
        <w:rPr>
          <w:color w:val="000000" w:themeColor="text1"/>
          <w:highlight w:val="yellow"/>
          <w:lang w:val="en-US"/>
          <w:rPrChange w:id="374" w:author="Rosu, Vladimir [2]" w:date="2020-01-03T16:32:00Z">
            <w:rPr>
              <w:color w:val="000000" w:themeColor="text1"/>
              <w:highlight w:val="yellow"/>
            </w:rPr>
          </w:rPrChange>
        </w:rPr>
      </w:pPr>
      <w:r w:rsidRPr="00CD0AED">
        <w:rPr>
          <w:color w:val="000000" w:themeColor="text1"/>
          <w:highlight w:val="yellow"/>
          <w:lang w:val="en-US"/>
          <w:rPrChange w:id="375" w:author="Rosu, Vladimir [2]" w:date="2020-01-03T16:32:00Z">
            <w:rPr>
              <w:color w:val="000000" w:themeColor="text1"/>
              <w:highlight w:val="yellow"/>
            </w:rPr>
          </w:rPrChange>
        </w:rPr>
        <w:t>};</w:t>
      </w:r>
    </w:p>
    <w:p w14:paraId="7EB4D12C" w14:textId="77777777" w:rsidR="00642A2C" w:rsidRPr="00CD0AED" w:rsidRDefault="00642A2C" w:rsidP="00642A2C">
      <w:pPr>
        <w:pStyle w:val="ListParagraph"/>
        <w:ind w:left="792"/>
        <w:jc w:val="both"/>
        <w:rPr>
          <w:color w:val="000000" w:themeColor="text1"/>
          <w:highlight w:val="yellow"/>
          <w:lang w:val="en-US"/>
          <w:rPrChange w:id="376" w:author="Rosu, Vladimir [2]" w:date="2020-01-03T16:32:00Z">
            <w:rPr>
              <w:color w:val="000000" w:themeColor="text1"/>
              <w:highlight w:val="yellow"/>
            </w:rPr>
          </w:rPrChange>
        </w:rPr>
      </w:pPr>
    </w:p>
    <w:p w14:paraId="79C9839C" w14:textId="77777777" w:rsidR="00642A2C" w:rsidRPr="00CD0AED" w:rsidRDefault="00642A2C" w:rsidP="00642A2C">
      <w:pPr>
        <w:pStyle w:val="ListParagraph"/>
        <w:ind w:left="792"/>
        <w:jc w:val="both"/>
        <w:rPr>
          <w:color w:val="000000" w:themeColor="text1"/>
          <w:highlight w:val="yellow"/>
          <w:lang w:val="en-US"/>
          <w:rPrChange w:id="377" w:author="Rosu, Vladimir [2]" w:date="2020-01-03T16:32:00Z">
            <w:rPr>
              <w:color w:val="000000" w:themeColor="text1"/>
              <w:highlight w:val="yellow"/>
            </w:rPr>
          </w:rPrChange>
        </w:rPr>
      </w:pPr>
      <w:r w:rsidRPr="00CD0AED">
        <w:rPr>
          <w:color w:val="000000" w:themeColor="text1"/>
          <w:highlight w:val="yellow"/>
          <w:lang w:val="en-US"/>
          <w:rPrChange w:id="378" w:author="Rosu, Vladimir [2]" w:date="2020-01-03T16:32:00Z">
            <w:rPr>
              <w:color w:val="000000" w:themeColor="text1"/>
              <w:highlight w:val="yellow"/>
            </w:rPr>
          </w:rPrChange>
        </w:rPr>
        <w:t>// CreateInfoTableFromDataShape(infoTableName:STRING("InfoTable"), dataShapeName:STRING):INFOTABLE(AlertDefinition)</w:t>
      </w:r>
    </w:p>
    <w:p w14:paraId="42CAF6FA" w14:textId="77777777" w:rsidR="00642A2C" w:rsidRPr="00CD0AED" w:rsidRDefault="00642A2C" w:rsidP="00642A2C">
      <w:pPr>
        <w:pStyle w:val="ListParagraph"/>
        <w:ind w:left="792"/>
        <w:jc w:val="both"/>
        <w:rPr>
          <w:color w:val="000000" w:themeColor="text1"/>
          <w:lang w:val="en-US"/>
          <w:rPrChange w:id="379" w:author="Rosu, Vladimir [2]" w:date="2020-01-03T16:32:00Z">
            <w:rPr>
              <w:color w:val="000000" w:themeColor="text1"/>
            </w:rPr>
          </w:rPrChange>
        </w:rPr>
      </w:pPr>
      <w:r w:rsidRPr="00CD0AED">
        <w:rPr>
          <w:color w:val="000000" w:themeColor="text1"/>
          <w:highlight w:val="yellow"/>
          <w:lang w:val="en-US"/>
          <w:rPrChange w:id="380" w:author="Rosu, Vladimir [2]" w:date="2020-01-03T16:32:00Z">
            <w:rPr>
              <w:color w:val="000000" w:themeColor="text1"/>
              <w:highlight w:val="yellow"/>
            </w:rPr>
          </w:rPrChange>
        </w:rPr>
        <w:t>var result = Resources["InfoTableFunctions"].CreateInfoTableFromDataShape(params);</w:t>
      </w:r>
    </w:p>
    <w:p w14:paraId="7F719FAC" w14:textId="77777777" w:rsidR="00642A2C" w:rsidRPr="00CD0AED" w:rsidRDefault="00642A2C" w:rsidP="00642A2C">
      <w:pPr>
        <w:pStyle w:val="ListParagraph"/>
        <w:ind w:left="792"/>
        <w:jc w:val="both"/>
        <w:rPr>
          <w:lang w:val="en-US"/>
          <w:rPrChange w:id="381" w:author="Rosu, Vladimir [2]" w:date="2020-01-03T16:32:00Z">
            <w:rPr/>
          </w:rPrChange>
        </w:rPr>
      </w:pPr>
    </w:p>
    <w:p w14:paraId="450774EE" w14:textId="77777777" w:rsidR="00642A2C" w:rsidRPr="00CD0AED" w:rsidRDefault="00642A2C" w:rsidP="00642A2C">
      <w:pPr>
        <w:pStyle w:val="ListParagraph"/>
        <w:ind w:left="792"/>
        <w:jc w:val="both"/>
        <w:rPr>
          <w:lang w:val="en-US"/>
          <w:rPrChange w:id="382" w:author="Rosu, Vladimir [2]" w:date="2020-01-03T16:32:00Z">
            <w:rPr/>
          </w:rPrChange>
        </w:rPr>
      </w:pPr>
      <w:r w:rsidRPr="00CD0AED">
        <w:rPr>
          <w:lang w:val="en-US"/>
          <w:rPrChange w:id="383" w:author="Rosu, Vladimir [2]" w:date="2020-01-03T16:32:00Z">
            <w:rPr/>
          </w:rPrChange>
        </w:rPr>
        <w:t>// The row below is generated if we select the AlertDefinition Datashape</w:t>
      </w:r>
    </w:p>
    <w:p w14:paraId="4A1DBA95" w14:textId="77777777" w:rsidR="00642A2C" w:rsidRPr="00CD0AED" w:rsidRDefault="00642A2C" w:rsidP="00642A2C">
      <w:pPr>
        <w:pStyle w:val="ListParagraph"/>
        <w:ind w:left="792"/>
        <w:jc w:val="both"/>
        <w:rPr>
          <w:lang w:val="en-US"/>
          <w:rPrChange w:id="384" w:author="Rosu, Vladimir [2]" w:date="2020-01-03T16:32:00Z">
            <w:rPr/>
          </w:rPrChange>
        </w:rPr>
      </w:pPr>
    </w:p>
    <w:p w14:paraId="718BC416" w14:textId="77777777" w:rsidR="00642A2C" w:rsidRPr="00CD0AED" w:rsidRDefault="00642A2C" w:rsidP="00642A2C">
      <w:pPr>
        <w:pStyle w:val="ListParagraph"/>
        <w:ind w:left="792"/>
        <w:jc w:val="both"/>
        <w:rPr>
          <w:lang w:val="en-US"/>
          <w:rPrChange w:id="385" w:author="Rosu, Vladimir [2]" w:date="2020-01-03T16:32:00Z">
            <w:rPr/>
          </w:rPrChange>
        </w:rPr>
      </w:pPr>
      <w:r w:rsidRPr="00CD0AED">
        <w:rPr>
          <w:lang w:val="en-US"/>
          <w:rPrChange w:id="386" w:author="Rosu, Vladimir [2]" w:date="2020-01-03T16:32:00Z">
            <w:rPr/>
          </w:rPrChange>
        </w:rPr>
        <w:t>// AlertDefinition entry object</w:t>
      </w:r>
    </w:p>
    <w:p w14:paraId="19EE77A8" w14:textId="77777777" w:rsidR="00642A2C" w:rsidRPr="00CD0AED" w:rsidRDefault="00642A2C" w:rsidP="00642A2C">
      <w:pPr>
        <w:pStyle w:val="ListParagraph"/>
        <w:ind w:left="792"/>
        <w:jc w:val="both"/>
        <w:rPr>
          <w:lang w:val="en-US"/>
          <w:rPrChange w:id="387" w:author="Rosu, Vladimir [2]" w:date="2020-01-03T16:32:00Z">
            <w:rPr/>
          </w:rPrChange>
        </w:rPr>
      </w:pPr>
      <w:r w:rsidRPr="00CD0AED">
        <w:rPr>
          <w:lang w:val="en-US"/>
          <w:rPrChange w:id="388" w:author="Rosu, Vladimir [2]" w:date="2020-01-03T16:32:00Z">
            <w:rPr/>
          </w:rPrChange>
        </w:rPr>
        <w:t>var newEntry = new Object();</w:t>
      </w:r>
    </w:p>
    <w:p w14:paraId="6C711EA7" w14:textId="77777777" w:rsidR="00642A2C" w:rsidRPr="00CD0AED" w:rsidRDefault="00642A2C" w:rsidP="00642A2C">
      <w:pPr>
        <w:pStyle w:val="ListParagraph"/>
        <w:ind w:left="792"/>
        <w:jc w:val="both"/>
        <w:rPr>
          <w:lang w:val="en-US"/>
          <w:rPrChange w:id="389" w:author="Rosu, Vladimir [2]" w:date="2020-01-03T16:32:00Z">
            <w:rPr/>
          </w:rPrChange>
        </w:rPr>
      </w:pPr>
      <w:r w:rsidRPr="00CD0AED">
        <w:rPr>
          <w:lang w:val="en-US"/>
          <w:rPrChange w:id="390" w:author="Rosu, Vladimir [2]" w:date="2020-01-03T16:32:00Z">
            <w:rPr/>
          </w:rPrChange>
        </w:rPr>
        <w:t>newEntry.alertAttributes = undefined; // INFOTABLE</w:t>
      </w:r>
    </w:p>
    <w:p w14:paraId="4AB1D677" w14:textId="77777777" w:rsidR="00642A2C" w:rsidRPr="00CD0AED" w:rsidRDefault="00642A2C" w:rsidP="00642A2C">
      <w:pPr>
        <w:pStyle w:val="ListParagraph"/>
        <w:ind w:left="792"/>
        <w:jc w:val="both"/>
        <w:rPr>
          <w:lang w:val="en-US"/>
          <w:rPrChange w:id="391" w:author="Rosu, Vladimir [2]" w:date="2020-01-03T16:32:00Z">
            <w:rPr/>
          </w:rPrChange>
        </w:rPr>
      </w:pPr>
      <w:r w:rsidRPr="00CD0AED">
        <w:rPr>
          <w:lang w:val="en-US"/>
          <w:rPrChange w:id="392" w:author="Rosu, Vladimir [2]" w:date="2020-01-03T16:32:00Z">
            <w:rPr/>
          </w:rPrChange>
        </w:rPr>
        <w:t>newEntry.alertType = undefined; // STRING</w:t>
      </w:r>
    </w:p>
    <w:p w14:paraId="237D7F5B" w14:textId="77777777" w:rsidR="00642A2C" w:rsidRPr="00CD0AED" w:rsidRDefault="00642A2C" w:rsidP="00642A2C">
      <w:pPr>
        <w:pStyle w:val="ListParagraph"/>
        <w:ind w:left="792"/>
        <w:jc w:val="both"/>
        <w:rPr>
          <w:lang w:val="en-US"/>
          <w:rPrChange w:id="393" w:author="Rosu, Vladimir [2]" w:date="2020-01-03T16:32:00Z">
            <w:rPr/>
          </w:rPrChange>
        </w:rPr>
      </w:pPr>
      <w:r w:rsidRPr="00CD0AED">
        <w:rPr>
          <w:lang w:val="en-US"/>
          <w:rPrChange w:id="394" w:author="Rosu, Vladimir [2]" w:date="2020-01-03T16:32:00Z">
            <w:rPr/>
          </w:rPrChange>
        </w:rPr>
        <w:t>newEntry.name = undefined; // STRING [Primary Key]</w:t>
      </w:r>
    </w:p>
    <w:p w14:paraId="208B7DA8" w14:textId="77777777" w:rsidR="00642A2C" w:rsidRPr="00CD0AED" w:rsidRDefault="00642A2C" w:rsidP="00642A2C">
      <w:pPr>
        <w:pStyle w:val="ListParagraph"/>
        <w:ind w:left="792"/>
        <w:jc w:val="both"/>
        <w:rPr>
          <w:lang w:val="en-US"/>
          <w:rPrChange w:id="395" w:author="Rosu, Vladimir [2]" w:date="2020-01-03T16:32:00Z">
            <w:rPr/>
          </w:rPrChange>
        </w:rPr>
      </w:pPr>
      <w:r w:rsidRPr="00CD0AED">
        <w:rPr>
          <w:lang w:val="en-US"/>
          <w:rPrChange w:id="396" w:author="Rosu, Vladimir [2]" w:date="2020-01-03T16:32:00Z">
            <w:rPr/>
          </w:rPrChange>
        </w:rPr>
        <w:t>newEntry.description = undefined; // STRING</w:t>
      </w:r>
    </w:p>
    <w:p w14:paraId="22606755" w14:textId="77777777" w:rsidR="00642A2C" w:rsidRPr="00CD0AED" w:rsidRDefault="00642A2C" w:rsidP="00642A2C">
      <w:pPr>
        <w:pStyle w:val="ListParagraph"/>
        <w:ind w:left="792"/>
        <w:jc w:val="both"/>
        <w:rPr>
          <w:lang w:val="en-US"/>
          <w:rPrChange w:id="397" w:author="Rosu, Vladimir [2]" w:date="2020-01-03T16:32:00Z">
            <w:rPr/>
          </w:rPrChange>
        </w:rPr>
      </w:pPr>
      <w:r w:rsidRPr="00CD0AED">
        <w:rPr>
          <w:lang w:val="en-US"/>
          <w:rPrChange w:id="398" w:author="Rosu, Vladimir [2]" w:date="2020-01-03T16:32:00Z">
            <w:rPr/>
          </w:rPrChange>
        </w:rPr>
        <w:t>newEntry.priority = undefined; // INTEGER</w:t>
      </w:r>
    </w:p>
    <w:p w14:paraId="6768DE6D" w14:textId="77777777" w:rsidR="00642A2C" w:rsidRPr="00CD0AED" w:rsidRDefault="00642A2C" w:rsidP="00642A2C">
      <w:pPr>
        <w:pStyle w:val="ListParagraph"/>
        <w:ind w:left="792"/>
        <w:jc w:val="both"/>
        <w:rPr>
          <w:lang w:val="en-US"/>
          <w:rPrChange w:id="399" w:author="Rosu, Vladimir [2]" w:date="2020-01-03T16:32:00Z">
            <w:rPr/>
          </w:rPrChange>
        </w:rPr>
      </w:pPr>
      <w:r w:rsidRPr="00CD0AED">
        <w:rPr>
          <w:lang w:val="en-US"/>
          <w:rPrChange w:id="400" w:author="Rosu, Vladimir [2]" w:date="2020-01-03T16:32:00Z">
            <w:rPr/>
          </w:rPrChange>
        </w:rPr>
        <w:t>newEntry.enabled = undefined; // BOOLEAN</w:t>
      </w:r>
    </w:p>
    <w:p w14:paraId="3D29DE6E" w14:textId="77777777" w:rsidR="00642A2C" w:rsidRPr="00CD0AED" w:rsidRDefault="00642A2C" w:rsidP="00642A2C">
      <w:pPr>
        <w:pStyle w:val="ListParagraph"/>
        <w:ind w:left="792"/>
        <w:jc w:val="both"/>
        <w:rPr>
          <w:lang w:val="en-US"/>
          <w:rPrChange w:id="401" w:author="Rosu, Vladimir [2]" w:date="2020-01-03T16:32:00Z">
            <w:rPr/>
          </w:rPrChange>
        </w:rPr>
      </w:pPr>
    </w:p>
    <w:p w14:paraId="0A46EBD8" w14:textId="77777777" w:rsidR="00642A2C" w:rsidRPr="00CD0AED" w:rsidRDefault="00642A2C" w:rsidP="00642A2C">
      <w:pPr>
        <w:pStyle w:val="ListParagraph"/>
        <w:ind w:left="792"/>
        <w:jc w:val="both"/>
        <w:rPr>
          <w:lang w:val="en-US"/>
          <w:rPrChange w:id="402" w:author="Rosu, Vladimir [2]" w:date="2020-01-03T16:32:00Z">
            <w:rPr/>
          </w:rPrChange>
        </w:rPr>
      </w:pPr>
      <w:r w:rsidRPr="00CD0AED">
        <w:rPr>
          <w:lang w:val="en-US"/>
          <w:rPrChange w:id="403" w:author="Rosu, Vladimir [2]" w:date="2020-01-03T16:32:00Z">
            <w:rPr/>
          </w:rPrChange>
        </w:rPr>
        <w:t>result.AddRow(newEntry);</w:t>
      </w:r>
    </w:p>
    <w:p w14:paraId="6DF69652" w14:textId="6D026D30" w:rsidR="00642A2C" w:rsidRPr="00CD0AED" w:rsidRDefault="00642A2C" w:rsidP="007904B7">
      <w:pPr>
        <w:pStyle w:val="ListParagraph"/>
        <w:ind w:left="792"/>
        <w:jc w:val="both"/>
        <w:rPr>
          <w:lang w:val="en-US"/>
          <w:rPrChange w:id="404" w:author="Rosu, Vladimir [2]" w:date="2020-01-03T16:32:00Z">
            <w:rPr/>
          </w:rPrChange>
        </w:rPr>
      </w:pPr>
    </w:p>
    <w:p w14:paraId="1123C59F" w14:textId="71037C19" w:rsidR="00EB6535" w:rsidRPr="00CD0AED" w:rsidRDefault="00EB6535" w:rsidP="007904B7">
      <w:pPr>
        <w:pStyle w:val="ListParagraph"/>
        <w:ind w:left="792"/>
        <w:jc w:val="both"/>
        <w:rPr>
          <w:lang w:val="en-US"/>
          <w:rPrChange w:id="405" w:author="Rosu, Vladimir [2]" w:date="2020-01-03T16:32:00Z">
            <w:rPr/>
          </w:rPrChange>
        </w:rPr>
      </w:pPr>
    </w:p>
    <w:p w14:paraId="2DBCC7EA" w14:textId="475D6026" w:rsidR="00EB6535" w:rsidRPr="00CD0AED" w:rsidRDefault="00EB6535" w:rsidP="00EB6535">
      <w:pPr>
        <w:pStyle w:val="ListParagraph"/>
        <w:numPr>
          <w:ilvl w:val="1"/>
          <w:numId w:val="1"/>
        </w:numPr>
        <w:jc w:val="both"/>
        <w:rPr>
          <w:b/>
          <w:color w:val="FF0000"/>
          <w:lang w:val="en-US"/>
          <w:rPrChange w:id="406" w:author="Rosu, Vladimir [2]" w:date="2020-01-03T16:32:00Z">
            <w:rPr>
              <w:b/>
              <w:color w:val="FF0000"/>
            </w:rPr>
          </w:rPrChange>
        </w:rPr>
      </w:pPr>
      <w:r w:rsidRPr="00CD0AED">
        <w:rPr>
          <w:b/>
          <w:color w:val="FF0000"/>
          <w:lang w:val="en-US"/>
          <w:rPrChange w:id="407" w:author="Rosu, Vladimir [2]" w:date="2020-01-03T16:32:00Z">
            <w:rPr>
              <w:b/>
              <w:color w:val="FF0000"/>
            </w:rPr>
          </w:rPrChange>
        </w:rPr>
        <w:t>Create query for an Infotable</w:t>
      </w:r>
    </w:p>
    <w:p w14:paraId="643E5BFB" w14:textId="16C86C34" w:rsidR="00EB6535" w:rsidRPr="00CD0AED" w:rsidRDefault="00EB6535" w:rsidP="007904B7">
      <w:pPr>
        <w:pStyle w:val="ListParagraph"/>
        <w:ind w:left="792"/>
        <w:jc w:val="both"/>
        <w:rPr>
          <w:lang w:val="en-US"/>
          <w:rPrChange w:id="408" w:author="Rosu, Vladimir [2]" w:date="2020-01-03T16:32:00Z">
            <w:rPr/>
          </w:rPrChange>
        </w:rPr>
      </w:pPr>
      <w:r w:rsidRPr="00CD0AED">
        <w:rPr>
          <w:b/>
          <w:lang w:val="en-US"/>
          <w:rPrChange w:id="409" w:author="Rosu, Vladimir [2]" w:date="2020-01-03T16:32:00Z">
            <w:rPr>
              <w:b/>
            </w:rPr>
          </w:rPrChange>
        </w:rPr>
        <w:t>Description</w:t>
      </w:r>
      <w:r w:rsidRPr="00CD0AED">
        <w:rPr>
          <w:lang w:val="en-US"/>
          <w:rPrChange w:id="410" w:author="Rosu, Vladimir [2]" w:date="2020-01-03T16:32:00Z">
            <w:rPr/>
          </w:rPrChange>
        </w:rPr>
        <w:t xml:space="preserve">: </w:t>
      </w:r>
      <w:r w:rsidR="0090336B" w:rsidRPr="00CD0AED">
        <w:rPr>
          <w:lang w:val="en-US"/>
          <w:rPrChange w:id="411" w:author="Rosu, Vladimir [2]" w:date="2020-01-03T16:32:00Z">
            <w:rPr/>
          </w:rPrChange>
        </w:rPr>
        <w:t>Creates a query object that can be applied to an infotable or can be passed as a parameter to any Service which needs a Query type input. This is the way in which you can perform SQL-like filtering in ThingWorx.</w:t>
      </w:r>
    </w:p>
    <w:p w14:paraId="0473F8C6" w14:textId="1232D59B" w:rsidR="0090336B" w:rsidRPr="00CD0AED" w:rsidRDefault="0090336B" w:rsidP="0090336B">
      <w:pPr>
        <w:pStyle w:val="ListParagraph"/>
        <w:ind w:left="792"/>
        <w:jc w:val="both"/>
        <w:rPr>
          <w:b/>
          <w:lang w:val="en-US"/>
          <w:rPrChange w:id="412" w:author="Rosu, Vladimir [2]" w:date="2020-01-03T16:32:00Z">
            <w:rPr>
              <w:b/>
            </w:rPr>
          </w:rPrChange>
        </w:rPr>
      </w:pPr>
      <w:r w:rsidRPr="00CD0AED">
        <w:rPr>
          <w:b/>
          <w:lang w:val="en-US"/>
          <w:rPrChange w:id="413" w:author="Rosu, Vladimir [2]" w:date="2020-01-03T16:32:00Z">
            <w:rPr>
              <w:b/>
            </w:rPr>
          </w:rPrChange>
        </w:rPr>
        <w:t xml:space="preserve">Example Usage (we retrieve all the Application Log entried in the platform, then we create a Query object that will display only Error entries, then </w:t>
      </w:r>
      <w:commentRangeStart w:id="414"/>
      <w:r w:rsidRPr="00CD0AED">
        <w:rPr>
          <w:b/>
          <w:lang w:val="en-US"/>
          <w:rPrChange w:id="415" w:author="Rosu, Vladimir [2]" w:date="2020-01-03T16:32:00Z">
            <w:rPr>
              <w:b/>
            </w:rPr>
          </w:rPrChange>
        </w:rPr>
        <w:t>apply</w:t>
      </w:r>
      <w:commentRangeEnd w:id="414"/>
      <w:r w:rsidRPr="00CD0AED">
        <w:rPr>
          <w:rStyle w:val="CommentReference"/>
          <w:b/>
          <w:lang w:val="en-US"/>
          <w:rPrChange w:id="416" w:author="Rosu, Vladimir [2]" w:date="2020-01-03T16:32:00Z">
            <w:rPr>
              <w:rStyle w:val="CommentReference"/>
              <w:b/>
            </w:rPr>
          </w:rPrChange>
        </w:rPr>
        <w:commentReference w:id="414"/>
      </w:r>
      <w:r w:rsidRPr="00CD0AED">
        <w:rPr>
          <w:b/>
          <w:lang w:val="en-US"/>
          <w:rPrChange w:id="417" w:author="Rosu, Vladimir [2]" w:date="2020-01-03T16:32:00Z">
            <w:rPr>
              <w:b/>
            </w:rPr>
          </w:rPrChange>
        </w:rPr>
        <w:t xml:space="preserve"> that Query object to the Infotable)</w:t>
      </w:r>
    </w:p>
    <w:p w14:paraId="701B8723" w14:textId="77777777" w:rsidR="0090336B" w:rsidRPr="00CD0AED" w:rsidRDefault="0090336B" w:rsidP="0090336B">
      <w:pPr>
        <w:pStyle w:val="ListParagraph"/>
        <w:ind w:left="792"/>
        <w:jc w:val="both"/>
        <w:rPr>
          <w:lang w:val="en-US"/>
          <w:rPrChange w:id="418" w:author="Rosu, Vladimir [2]" w:date="2020-01-03T16:32:00Z">
            <w:rPr/>
          </w:rPrChange>
        </w:rPr>
      </w:pPr>
      <w:r w:rsidRPr="00CD0AED">
        <w:rPr>
          <w:lang w:val="en-US"/>
          <w:rPrChange w:id="419" w:author="Rosu, Vladimir [2]" w:date="2020-01-03T16:32:00Z">
            <w:rPr/>
          </w:rPrChange>
        </w:rPr>
        <w:t>// result: INFOTABLE dataShape: "LogEntry"</w:t>
      </w:r>
    </w:p>
    <w:p w14:paraId="6B1C474B" w14:textId="77777777" w:rsidR="0090336B" w:rsidRPr="00CD0AED" w:rsidRDefault="0090336B" w:rsidP="0090336B">
      <w:pPr>
        <w:pStyle w:val="ListParagraph"/>
        <w:ind w:left="792"/>
        <w:jc w:val="both"/>
        <w:rPr>
          <w:lang w:val="en-US"/>
          <w:rPrChange w:id="420" w:author="Rosu, Vladimir [2]" w:date="2020-01-03T16:32:00Z">
            <w:rPr/>
          </w:rPrChange>
        </w:rPr>
      </w:pPr>
      <w:r w:rsidRPr="00CD0AED">
        <w:rPr>
          <w:lang w:val="en-US"/>
          <w:rPrChange w:id="421" w:author="Rosu, Vladimir [2]" w:date="2020-01-03T16:32:00Z">
            <w:rPr/>
          </w:rPrChange>
        </w:rPr>
        <w:t>var result =  Logs["ApplicationLog"].QueryLogEntries({</w:t>
      </w:r>
    </w:p>
    <w:p w14:paraId="36E7F292" w14:textId="77777777" w:rsidR="0090336B" w:rsidRPr="00CD0AED" w:rsidRDefault="0090336B" w:rsidP="0090336B">
      <w:pPr>
        <w:pStyle w:val="ListParagraph"/>
        <w:ind w:left="792"/>
        <w:jc w:val="both"/>
        <w:rPr>
          <w:lang w:val="en-US"/>
          <w:rPrChange w:id="422" w:author="Rosu, Vladimir [2]" w:date="2020-01-03T16:32:00Z">
            <w:rPr/>
          </w:rPrChange>
        </w:rPr>
      </w:pPr>
      <w:r w:rsidRPr="00CD0AED">
        <w:rPr>
          <w:lang w:val="en-US"/>
          <w:rPrChange w:id="423" w:author="Rosu, Vladimir [2]" w:date="2020-01-03T16:32:00Z">
            <w:rPr/>
          </w:rPrChange>
        </w:rPr>
        <w:tab/>
        <w:t>maxItems: undefined /* NUMBER */,</w:t>
      </w:r>
    </w:p>
    <w:p w14:paraId="7B519B49" w14:textId="77777777" w:rsidR="0090336B" w:rsidRPr="00CD0AED" w:rsidRDefault="0090336B" w:rsidP="0090336B">
      <w:pPr>
        <w:pStyle w:val="ListParagraph"/>
        <w:ind w:left="792"/>
        <w:jc w:val="both"/>
        <w:rPr>
          <w:lang w:val="en-US"/>
          <w:rPrChange w:id="424" w:author="Rosu, Vladimir [2]" w:date="2020-01-03T16:32:00Z">
            <w:rPr/>
          </w:rPrChange>
        </w:rPr>
      </w:pPr>
      <w:r w:rsidRPr="00CD0AED">
        <w:rPr>
          <w:lang w:val="en-US"/>
          <w:rPrChange w:id="425" w:author="Rosu, Vladimir [2]" w:date="2020-01-03T16:32:00Z">
            <w:rPr/>
          </w:rPrChange>
        </w:rPr>
        <w:tab/>
        <w:t>searchExpression: undefined /* STRING */,</w:t>
      </w:r>
    </w:p>
    <w:p w14:paraId="04BF2DF8" w14:textId="77777777" w:rsidR="0090336B" w:rsidRPr="00CD0AED" w:rsidRDefault="0090336B" w:rsidP="0090336B">
      <w:pPr>
        <w:pStyle w:val="ListParagraph"/>
        <w:ind w:left="792"/>
        <w:jc w:val="both"/>
        <w:rPr>
          <w:lang w:val="en-US"/>
          <w:rPrChange w:id="426" w:author="Rosu, Vladimir [2]" w:date="2020-01-03T16:32:00Z">
            <w:rPr/>
          </w:rPrChange>
        </w:rPr>
      </w:pPr>
      <w:r w:rsidRPr="00CD0AED">
        <w:rPr>
          <w:lang w:val="en-US"/>
          <w:rPrChange w:id="427" w:author="Rosu, Vladimir [2]" w:date="2020-01-03T16:32:00Z">
            <w:rPr/>
          </w:rPrChange>
        </w:rPr>
        <w:tab/>
        <w:t>fromLogLevel: undefined /* STRING */,</w:t>
      </w:r>
    </w:p>
    <w:p w14:paraId="35532CAE" w14:textId="77777777" w:rsidR="0090336B" w:rsidRPr="00CD0AED" w:rsidRDefault="0090336B" w:rsidP="0090336B">
      <w:pPr>
        <w:pStyle w:val="ListParagraph"/>
        <w:ind w:left="792"/>
        <w:jc w:val="both"/>
        <w:rPr>
          <w:lang w:val="en-US"/>
          <w:rPrChange w:id="428" w:author="Rosu, Vladimir [2]" w:date="2020-01-03T16:32:00Z">
            <w:rPr/>
          </w:rPrChange>
        </w:rPr>
      </w:pPr>
      <w:r w:rsidRPr="00CD0AED">
        <w:rPr>
          <w:lang w:val="en-US"/>
          <w:rPrChange w:id="429" w:author="Rosu, Vladimir [2]" w:date="2020-01-03T16:32:00Z">
            <w:rPr/>
          </w:rPrChange>
        </w:rPr>
        <w:tab/>
        <w:t>instance: undefined /* STRING */,</w:t>
      </w:r>
    </w:p>
    <w:p w14:paraId="52E5E1C8" w14:textId="77777777" w:rsidR="0090336B" w:rsidRPr="00CD0AED" w:rsidRDefault="0090336B" w:rsidP="0090336B">
      <w:pPr>
        <w:pStyle w:val="ListParagraph"/>
        <w:ind w:left="792"/>
        <w:jc w:val="both"/>
        <w:rPr>
          <w:lang w:val="en-US"/>
          <w:rPrChange w:id="430" w:author="Rosu, Vladimir [2]" w:date="2020-01-03T16:32:00Z">
            <w:rPr/>
          </w:rPrChange>
        </w:rPr>
      </w:pPr>
      <w:r w:rsidRPr="00CD0AED">
        <w:rPr>
          <w:lang w:val="en-US"/>
          <w:rPrChange w:id="431" w:author="Rosu, Vladimir [2]" w:date="2020-01-03T16:32:00Z">
            <w:rPr/>
          </w:rPrChange>
        </w:rPr>
        <w:tab/>
        <w:t>endDate: undefined /* DATETIME */,</w:t>
      </w:r>
    </w:p>
    <w:p w14:paraId="581395F0" w14:textId="77777777" w:rsidR="0090336B" w:rsidRPr="00CD0AED" w:rsidRDefault="0090336B" w:rsidP="0090336B">
      <w:pPr>
        <w:pStyle w:val="ListParagraph"/>
        <w:ind w:left="792"/>
        <w:jc w:val="both"/>
        <w:rPr>
          <w:lang w:val="en-US"/>
          <w:rPrChange w:id="432" w:author="Rosu, Vladimir [2]" w:date="2020-01-03T16:32:00Z">
            <w:rPr/>
          </w:rPrChange>
        </w:rPr>
      </w:pPr>
      <w:r w:rsidRPr="00CD0AED">
        <w:rPr>
          <w:lang w:val="en-US"/>
          <w:rPrChange w:id="433" w:author="Rosu, Vladimir [2]" w:date="2020-01-03T16:32:00Z">
            <w:rPr/>
          </w:rPrChange>
        </w:rPr>
        <w:tab/>
        <w:t>origin: undefined /* STRING */,</w:t>
      </w:r>
    </w:p>
    <w:p w14:paraId="026C01B1" w14:textId="77777777" w:rsidR="0090336B" w:rsidRPr="00CD0AED" w:rsidRDefault="0090336B" w:rsidP="0090336B">
      <w:pPr>
        <w:pStyle w:val="ListParagraph"/>
        <w:ind w:left="792"/>
        <w:jc w:val="both"/>
        <w:rPr>
          <w:lang w:val="en-US"/>
          <w:rPrChange w:id="434" w:author="Rosu, Vladimir [2]" w:date="2020-01-03T16:32:00Z">
            <w:rPr/>
          </w:rPrChange>
        </w:rPr>
      </w:pPr>
      <w:r w:rsidRPr="00CD0AED">
        <w:rPr>
          <w:lang w:val="en-US"/>
          <w:rPrChange w:id="435" w:author="Rosu, Vladimir [2]" w:date="2020-01-03T16:32:00Z">
            <w:rPr/>
          </w:rPrChange>
        </w:rPr>
        <w:tab/>
        <w:t>thread: undefined /* STRING */,</w:t>
      </w:r>
    </w:p>
    <w:p w14:paraId="04898D31" w14:textId="77777777" w:rsidR="0090336B" w:rsidRPr="00CD0AED" w:rsidRDefault="0090336B" w:rsidP="0090336B">
      <w:pPr>
        <w:pStyle w:val="ListParagraph"/>
        <w:ind w:left="792"/>
        <w:jc w:val="both"/>
        <w:rPr>
          <w:lang w:val="en-US"/>
          <w:rPrChange w:id="436" w:author="Rosu, Vladimir [2]" w:date="2020-01-03T16:32:00Z">
            <w:rPr/>
          </w:rPrChange>
        </w:rPr>
      </w:pPr>
      <w:r w:rsidRPr="00CD0AED">
        <w:rPr>
          <w:lang w:val="en-US"/>
          <w:rPrChange w:id="437" w:author="Rosu, Vladimir [2]" w:date="2020-01-03T16:32:00Z">
            <w:rPr/>
          </w:rPrChange>
        </w:rPr>
        <w:tab/>
        <w:t>ascendingSearch: undefined /* BOOLEAN */,</w:t>
      </w:r>
    </w:p>
    <w:p w14:paraId="2BFA3286" w14:textId="77777777" w:rsidR="0090336B" w:rsidRPr="00CD0AED" w:rsidRDefault="0090336B" w:rsidP="0090336B">
      <w:pPr>
        <w:pStyle w:val="ListParagraph"/>
        <w:ind w:left="792"/>
        <w:jc w:val="both"/>
        <w:rPr>
          <w:lang w:val="en-US"/>
          <w:rPrChange w:id="438" w:author="Rosu, Vladimir [2]" w:date="2020-01-03T16:32:00Z">
            <w:rPr/>
          </w:rPrChange>
        </w:rPr>
      </w:pPr>
      <w:r w:rsidRPr="00CD0AED">
        <w:rPr>
          <w:lang w:val="en-US"/>
          <w:rPrChange w:id="439" w:author="Rosu, Vladimir [2]" w:date="2020-01-03T16:32:00Z">
            <w:rPr/>
          </w:rPrChange>
        </w:rPr>
        <w:tab/>
        <w:t>oldestFirst: undefined /* BOOLEAN */,</w:t>
      </w:r>
    </w:p>
    <w:p w14:paraId="3870FF1C" w14:textId="77777777" w:rsidR="0090336B" w:rsidRPr="00CD0AED" w:rsidRDefault="0090336B" w:rsidP="0090336B">
      <w:pPr>
        <w:pStyle w:val="ListParagraph"/>
        <w:ind w:left="792"/>
        <w:jc w:val="both"/>
        <w:rPr>
          <w:lang w:val="en-US"/>
          <w:rPrChange w:id="440" w:author="Rosu, Vladimir [2]" w:date="2020-01-03T16:32:00Z">
            <w:rPr/>
          </w:rPrChange>
        </w:rPr>
      </w:pPr>
      <w:r w:rsidRPr="00CD0AED">
        <w:rPr>
          <w:lang w:val="en-US"/>
          <w:rPrChange w:id="441" w:author="Rosu, Vladimir [2]" w:date="2020-01-03T16:32:00Z">
            <w:rPr/>
          </w:rPrChange>
        </w:rPr>
        <w:tab/>
        <w:t>toLogLevel: undefined /* STRING */,</w:t>
      </w:r>
    </w:p>
    <w:p w14:paraId="61F7A7DA" w14:textId="77777777" w:rsidR="0090336B" w:rsidRPr="00CD0AED" w:rsidRDefault="0090336B" w:rsidP="0090336B">
      <w:pPr>
        <w:pStyle w:val="ListParagraph"/>
        <w:ind w:left="792"/>
        <w:jc w:val="both"/>
        <w:rPr>
          <w:lang w:val="en-US"/>
          <w:rPrChange w:id="442" w:author="Rosu, Vladimir [2]" w:date="2020-01-03T16:32:00Z">
            <w:rPr/>
          </w:rPrChange>
        </w:rPr>
      </w:pPr>
      <w:r w:rsidRPr="00CD0AED">
        <w:rPr>
          <w:lang w:val="en-US"/>
          <w:rPrChange w:id="443" w:author="Rosu, Vladimir [2]" w:date="2020-01-03T16:32:00Z">
            <w:rPr/>
          </w:rPrChange>
        </w:rPr>
        <w:tab/>
        <w:t>user: undefined /* USERNAME */,</w:t>
      </w:r>
    </w:p>
    <w:p w14:paraId="74EF5412" w14:textId="77777777" w:rsidR="0090336B" w:rsidRPr="00CD0AED" w:rsidRDefault="0090336B" w:rsidP="0090336B">
      <w:pPr>
        <w:pStyle w:val="ListParagraph"/>
        <w:ind w:left="792"/>
        <w:jc w:val="both"/>
        <w:rPr>
          <w:lang w:val="en-US"/>
          <w:rPrChange w:id="444" w:author="Rosu, Vladimir [2]" w:date="2020-01-03T16:32:00Z">
            <w:rPr/>
          </w:rPrChange>
        </w:rPr>
      </w:pPr>
      <w:r w:rsidRPr="00CD0AED">
        <w:rPr>
          <w:lang w:val="en-US"/>
          <w:rPrChange w:id="445" w:author="Rosu, Vladimir [2]" w:date="2020-01-03T16:32:00Z">
            <w:rPr/>
          </w:rPrChange>
        </w:rPr>
        <w:tab/>
        <w:t>sortFieldName: undefined /* STRING */,</w:t>
      </w:r>
    </w:p>
    <w:p w14:paraId="1C793CBD" w14:textId="77777777" w:rsidR="0090336B" w:rsidRPr="00CD0AED" w:rsidRDefault="0090336B" w:rsidP="0090336B">
      <w:pPr>
        <w:pStyle w:val="ListParagraph"/>
        <w:ind w:left="792"/>
        <w:jc w:val="both"/>
        <w:rPr>
          <w:lang w:val="en-US"/>
          <w:rPrChange w:id="446" w:author="Rosu, Vladimir [2]" w:date="2020-01-03T16:32:00Z">
            <w:rPr/>
          </w:rPrChange>
        </w:rPr>
      </w:pPr>
      <w:r w:rsidRPr="00CD0AED">
        <w:rPr>
          <w:lang w:val="en-US"/>
          <w:rPrChange w:id="447" w:author="Rosu, Vladimir [2]" w:date="2020-01-03T16:32:00Z">
            <w:rPr/>
          </w:rPrChange>
        </w:rPr>
        <w:tab/>
        <w:t>startDate: undefined /* DATETIME */</w:t>
      </w:r>
    </w:p>
    <w:p w14:paraId="721BDE6C" w14:textId="77777777" w:rsidR="0090336B" w:rsidRPr="00CD0AED" w:rsidRDefault="0090336B" w:rsidP="0090336B">
      <w:pPr>
        <w:pStyle w:val="ListParagraph"/>
        <w:ind w:left="792"/>
        <w:jc w:val="both"/>
        <w:rPr>
          <w:lang w:val="en-US"/>
          <w:rPrChange w:id="448" w:author="Rosu, Vladimir [2]" w:date="2020-01-03T16:32:00Z">
            <w:rPr/>
          </w:rPrChange>
        </w:rPr>
      </w:pPr>
      <w:r w:rsidRPr="00CD0AED">
        <w:rPr>
          <w:lang w:val="en-US"/>
          <w:rPrChange w:id="449" w:author="Rosu, Vladimir [2]" w:date="2020-01-03T16:32:00Z">
            <w:rPr/>
          </w:rPrChange>
        </w:rPr>
        <w:t>});</w:t>
      </w:r>
    </w:p>
    <w:p w14:paraId="3230C52E" w14:textId="77777777" w:rsidR="0090336B" w:rsidRPr="00CD0AED" w:rsidRDefault="0090336B" w:rsidP="0090336B">
      <w:pPr>
        <w:pStyle w:val="ListParagraph"/>
        <w:ind w:left="792"/>
        <w:jc w:val="both"/>
        <w:rPr>
          <w:lang w:val="en-US"/>
          <w:rPrChange w:id="450" w:author="Rosu, Vladimir [2]" w:date="2020-01-03T16:32:00Z">
            <w:rPr/>
          </w:rPrChange>
        </w:rPr>
      </w:pPr>
    </w:p>
    <w:p w14:paraId="14093793" w14:textId="77777777" w:rsidR="0090336B" w:rsidRPr="00CD0AED" w:rsidRDefault="0090336B" w:rsidP="0090336B">
      <w:pPr>
        <w:pStyle w:val="ListParagraph"/>
        <w:ind w:left="792"/>
        <w:jc w:val="both"/>
        <w:rPr>
          <w:highlight w:val="yellow"/>
          <w:lang w:val="en-US"/>
          <w:rPrChange w:id="451" w:author="Rosu, Vladimir [2]" w:date="2020-01-03T16:32:00Z">
            <w:rPr>
              <w:highlight w:val="yellow"/>
            </w:rPr>
          </w:rPrChange>
        </w:rPr>
      </w:pPr>
      <w:r w:rsidRPr="00CD0AED">
        <w:rPr>
          <w:highlight w:val="yellow"/>
          <w:lang w:val="en-US"/>
          <w:rPrChange w:id="452" w:author="Rosu, Vladimir [2]" w:date="2020-01-03T16:32:00Z">
            <w:rPr>
              <w:highlight w:val="yellow"/>
            </w:rPr>
          </w:rPrChange>
        </w:rPr>
        <w:t>var query = {</w:t>
      </w:r>
    </w:p>
    <w:p w14:paraId="40A5CF47" w14:textId="77777777" w:rsidR="0090336B" w:rsidRPr="00CD0AED" w:rsidRDefault="0090336B" w:rsidP="0090336B">
      <w:pPr>
        <w:pStyle w:val="ListParagraph"/>
        <w:ind w:left="792"/>
        <w:jc w:val="both"/>
        <w:rPr>
          <w:highlight w:val="yellow"/>
          <w:lang w:val="en-US"/>
          <w:rPrChange w:id="453" w:author="Rosu, Vladimir [2]" w:date="2020-01-03T16:32:00Z">
            <w:rPr>
              <w:highlight w:val="yellow"/>
            </w:rPr>
          </w:rPrChange>
        </w:rPr>
      </w:pPr>
      <w:r w:rsidRPr="00CD0AED">
        <w:rPr>
          <w:highlight w:val="yellow"/>
          <w:lang w:val="en-US"/>
          <w:rPrChange w:id="454" w:author="Rosu, Vladimir [2]" w:date="2020-01-03T16:32:00Z">
            <w:rPr>
              <w:highlight w:val="yellow"/>
            </w:rPr>
          </w:rPrChange>
        </w:rPr>
        <w:t xml:space="preserve">  "filters": {</w:t>
      </w:r>
    </w:p>
    <w:p w14:paraId="340DBE92" w14:textId="77777777" w:rsidR="0090336B" w:rsidRPr="00CD0AED" w:rsidRDefault="0090336B" w:rsidP="0090336B">
      <w:pPr>
        <w:pStyle w:val="ListParagraph"/>
        <w:ind w:left="792"/>
        <w:jc w:val="both"/>
        <w:rPr>
          <w:highlight w:val="yellow"/>
          <w:lang w:val="en-US"/>
          <w:rPrChange w:id="455" w:author="Rosu, Vladimir [2]" w:date="2020-01-03T16:32:00Z">
            <w:rPr>
              <w:highlight w:val="yellow"/>
            </w:rPr>
          </w:rPrChange>
        </w:rPr>
      </w:pPr>
      <w:r w:rsidRPr="00CD0AED">
        <w:rPr>
          <w:highlight w:val="yellow"/>
          <w:lang w:val="en-US"/>
          <w:rPrChange w:id="456" w:author="Rosu, Vladimir [2]" w:date="2020-01-03T16:32:00Z">
            <w:rPr>
              <w:highlight w:val="yellow"/>
            </w:rPr>
          </w:rPrChange>
        </w:rPr>
        <w:t xml:space="preserve">    "fieldName": "level",</w:t>
      </w:r>
    </w:p>
    <w:p w14:paraId="0E54B079" w14:textId="77777777" w:rsidR="0090336B" w:rsidRPr="00CD0AED" w:rsidRDefault="0090336B" w:rsidP="0090336B">
      <w:pPr>
        <w:pStyle w:val="ListParagraph"/>
        <w:ind w:left="792"/>
        <w:jc w:val="both"/>
        <w:rPr>
          <w:highlight w:val="yellow"/>
          <w:lang w:val="en-US"/>
          <w:rPrChange w:id="457" w:author="Rosu, Vladimir [2]" w:date="2020-01-03T16:32:00Z">
            <w:rPr>
              <w:highlight w:val="yellow"/>
            </w:rPr>
          </w:rPrChange>
        </w:rPr>
      </w:pPr>
      <w:r w:rsidRPr="00CD0AED">
        <w:rPr>
          <w:highlight w:val="yellow"/>
          <w:lang w:val="en-US"/>
          <w:rPrChange w:id="458" w:author="Rosu, Vladimir [2]" w:date="2020-01-03T16:32:00Z">
            <w:rPr>
              <w:highlight w:val="yellow"/>
            </w:rPr>
          </w:rPrChange>
        </w:rPr>
        <w:t xml:space="preserve">    "type": "LIKE",</w:t>
      </w:r>
    </w:p>
    <w:p w14:paraId="6202C5BB" w14:textId="77777777" w:rsidR="0090336B" w:rsidRPr="00CD0AED" w:rsidRDefault="0090336B" w:rsidP="0090336B">
      <w:pPr>
        <w:pStyle w:val="ListParagraph"/>
        <w:ind w:left="792"/>
        <w:jc w:val="both"/>
        <w:rPr>
          <w:highlight w:val="yellow"/>
          <w:lang w:val="en-US"/>
          <w:rPrChange w:id="459" w:author="Rosu, Vladimir [2]" w:date="2020-01-03T16:32:00Z">
            <w:rPr>
              <w:highlight w:val="yellow"/>
            </w:rPr>
          </w:rPrChange>
        </w:rPr>
      </w:pPr>
      <w:r w:rsidRPr="00CD0AED">
        <w:rPr>
          <w:highlight w:val="yellow"/>
          <w:lang w:val="en-US"/>
          <w:rPrChange w:id="460" w:author="Rosu, Vladimir [2]" w:date="2020-01-03T16:32:00Z">
            <w:rPr>
              <w:highlight w:val="yellow"/>
            </w:rPr>
          </w:rPrChange>
        </w:rPr>
        <w:t xml:space="preserve">    "value": "*Error*"</w:t>
      </w:r>
    </w:p>
    <w:p w14:paraId="1F68847B" w14:textId="77777777" w:rsidR="0090336B" w:rsidRPr="00CD0AED" w:rsidRDefault="0090336B" w:rsidP="0090336B">
      <w:pPr>
        <w:pStyle w:val="ListParagraph"/>
        <w:ind w:left="792"/>
        <w:jc w:val="both"/>
        <w:rPr>
          <w:highlight w:val="yellow"/>
          <w:lang w:val="en-US"/>
          <w:rPrChange w:id="461" w:author="Rosu, Vladimir [2]" w:date="2020-01-03T16:32:00Z">
            <w:rPr>
              <w:highlight w:val="yellow"/>
            </w:rPr>
          </w:rPrChange>
        </w:rPr>
      </w:pPr>
      <w:r w:rsidRPr="00CD0AED">
        <w:rPr>
          <w:highlight w:val="yellow"/>
          <w:lang w:val="en-US"/>
          <w:rPrChange w:id="462" w:author="Rosu, Vladimir [2]" w:date="2020-01-03T16:32:00Z">
            <w:rPr>
              <w:highlight w:val="yellow"/>
            </w:rPr>
          </w:rPrChange>
        </w:rPr>
        <w:t xml:space="preserve">  }</w:t>
      </w:r>
    </w:p>
    <w:p w14:paraId="07AF2B98" w14:textId="77777777" w:rsidR="0090336B" w:rsidRPr="00CD0AED" w:rsidRDefault="0090336B" w:rsidP="0090336B">
      <w:pPr>
        <w:pStyle w:val="ListParagraph"/>
        <w:ind w:left="792"/>
        <w:jc w:val="both"/>
        <w:rPr>
          <w:lang w:val="en-US"/>
          <w:rPrChange w:id="463" w:author="Rosu, Vladimir [2]" w:date="2020-01-03T16:32:00Z">
            <w:rPr/>
          </w:rPrChange>
        </w:rPr>
      </w:pPr>
      <w:r w:rsidRPr="00CD0AED">
        <w:rPr>
          <w:highlight w:val="yellow"/>
          <w:lang w:val="en-US"/>
          <w:rPrChange w:id="464" w:author="Rosu, Vladimir [2]" w:date="2020-01-03T16:32:00Z">
            <w:rPr>
              <w:highlight w:val="yellow"/>
            </w:rPr>
          </w:rPrChange>
        </w:rPr>
        <w:t>};</w:t>
      </w:r>
    </w:p>
    <w:p w14:paraId="66280F94" w14:textId="77777777" w:rsidR="0090336B" w:rsidRPr="00CD0AED" w:rsidRDefault="0090336B" w:rsidP="0090336B">
      <w:pPr>
        <w:pStyle w:val="ListParagraph"/>
        <w:ind w:left="792"/>
        <w:jc w:val="both"/>
        <w:rPr>
          <w:lang w:val="en-US"/>
          <w:rPrChange w:id="465" w:author="Rosu, Vladimir [2]" w:date="2020-01-03T16:32:00Z">
            <w:rPr/>
          </w:rPrChange>
        </w:rPr>
      </w:pPr>
    </w:p>
    <w:p w14:paraId="29EA84CC" w14:textId="77777777" w:rsidR="0090336B" w:rsidRPr="00CD0AED" w:rsidRDefault="0090336B" w:rsidP="0090336B">
      <w:pPr>
        <w:pStyle w:val="ListParagraph"/>
        <w:ind w:left="792"/>
        <w:jc w:val="both"/>
        <w:rPr>
          <w:lang w:val="en-US"/>
          <w:rPrChange w:id="466" w:author="Rosu, Vladimir [2]" w:date="2020-01-03T16:32:00Z">
            <w:rPr/>
          </w:rPrChange>
        </w:rPr>
      </w:pPr>
      <w:r w:rsidRPr="00CD0AED">
        <w:rPr>
          <w:lang w:val="en-US"/>
          <w:rPrChange w:id="467" w:author="Rosu, Vladimir [2]" w:date="2020-01-03T16:32:00Z">
            <w:rPr/>
          </w:rPrChange>
        </w:rPr>
        <w:t>var params = {</w:t>
      </w:r>
    </w:p>
    <w:p w14:paraId="24F54C65" w14:textId="77777777" w:rsidR="0090336B" w:rsidRPr="00CD0AED" w:rsidRDefault="0090336B" w:rsidP="0090336B">
      <w:pPr>
        <w:pStyle w:val="ListParagraph"/>
        <w:ind w:left="792"/>
        <w:jc w:val="both"/>
        <w:rPr>
          <w:lang w:val="en-US"/>
          <w:rPrChange w:id="468" w:author="Rosu, Vladimir [2]" w:date="2020-01-03T16:32:00Z">
            <w:rPr/>
          </w:rPrChange>
        </w:rPr>
      </w:pPr>
      <w:r w:rsidRPr="00CD0AED">
        <w:rPr>
          <w:lang w:val="en-US"/>
          <w:rPrChange w:id="469" w:author="Rosu, Vladimir [2]" w:date="2020-01-03T16:32:00Z">
            <w:rPr/>
          </w:rPrChange>
        </w:rPr>
        <w:tab/>
        <w:t>t: result /* INFOTABLE */,</w:t>
      </w:r>
    </w:p>
    <w:p w14:paraId="718080B3" w14:textId="77777777" w:rsidR="0090336B" w:rsidRPr="00CD0AED" w:rsidRDefault="0090336B" w:rsidP="0090336B">
      <w:pPr>
        <w:pStyle w:val="ListParagraph"/>
        <w:ind w:left="792"/>
        <w:jc w:val="both"/>
        <w:rPr>
          <w:lang w:val="en-US"/>
          <w:rPrChange w:id="470" w:author="Rosu, Vladimir [2]" w:date="2020-01-03T16:32:00Z">
            <w:rPr/>
          </w:rPrChange>
        </w:rPr>
      </w:pPr>
      <w:r w:rsidRPr="00CD0AED">
        <w:rPr>
          <w:lang w:val="en-US"/>
          <w:rPrChange w:id="471" w:author="Rosu, Vladimir [2]" w:date="2020-01-03T16:32:00Z">
            <w:rPr/>
          </w:rPrChange>
        </w:rPr>
        <w:tab/>
        <w:t>query: query /* QUERY */</w:t>
      </w:r>
    </w:p>
    <w:p w14:paraId="69D65434" w14:textId="77777777" w:rsidR="0090336B" w:rsidRPr="00CD0AED" w:rsidRDefault="0090336B" w:rsidP="0090336B">
      <w:pPr>
        <w:pStyle w:val="ListParagraph"/>
        <w:ind w:left="792"/>
        <w:jc w:val="both"/>
        <w:rPr>
          <w:lang w:val="en-US"/>
          <w:rPrChange w:id="472" w:author="Rosu, Vladimir [2]" w:date="2020-01-03T16:32:00Z">
            <w:rPr/>
          </w:rPrChange>
        </w:rPr>
      </w:pPr>
      <w:r w:rsidRPr="00CD0AED">
        <w:rPr>
          <w:lang w:val="en-US"/>
          <w:rPrChange w:id="473" w:author="Rosu, Vladimir [2]" w:date="2020-01-03T16:32:00Z">
            <w:rPr/>
          </w:rPrChange>
        </w:rPr>
        <w:t>};</w:t>
      </w:r>
    </w:p>
    <w:p w14:paraId="5E692E6C" w14:textId="77777777" w:rsidR="0090336B" w:rsidRPr="00CD0AED" w:rsidRDefault="0090336B" w:rsidP="0090336B">
      <w:pPr>
        <w:pStyle w:val="ListParagraph"/>
        <w:ind w:left="792"/>
        <w:jc w:val="both"/>
        <w:rPr>
          <w:lang w:val="en-US"/>
          <w:rPrChange w:id="474" w:author="Rosu, Vladimir [2]" w:date="2020-01-03T16:32:00Z">
            <w:rPr/>
          </w:rPrChange>
        </w:rPr>
      </w:pPr>
    </w:p>
    <w:p w14:paraId="0426D5C8" w14:textId="77777777" w:rsidR="0090336B" w:rsidRPr="00CD0AED" w:rsidRDefault="0090336B" w:rsidP="0090336B">
      <w:pPr>
        <w:pStyle w:val="ListParagraph"/>
        <w:ind w:left="792"/>
        <w:jc w:val="both"/>
        <w:rPr>
          <w:lang w:val="en-US"/>
          <w:rPrChange w:id="475" w:author="Rosu, Vladimir [2]" w:date="2020-01-03T16:32:00Z">
            <w:rPr/>
          </w:rPrChange>
        </w:rPr>
      </w:pPr>
      <w:r w:rsidRPr="00CD0AED">
        <w:rPr>
          <w:lang w:val="en-US"/>
          <w:rPrChange w:id="476" w:author="Rosu, Vladimir [2]" w:date="2020-01-03T16:32:00Z">
            <w:rPr/>
          </w:rPrChange>
        </w:rPr>
        <w:t>// result: INFOTABLE</w:t>
      </w:r>
    </w:p>
    <w:p w14:paraId="60E40663" w14:textId="77777777" w:rsidR="0090336B" w:rsidRPr="00CD0AED" w:rsidRDefault="0090336B" w:rsidP="0090336B">
      <w:pPr>
        <w:pStyle w:val="ListParagraph"/>
        <w:ind w:left="792"/>
        <w:jc w:val="both"/>
        <w:rPr>
          <w:lang w:val="en-US"/>
          <w:rPrChange w:id="477" w:author="Rosu, Vladimir [2]" w:date="2020-01-03T16:32:00Z">
            <w:rPr/>
          </w:rPrChange>
        </w:rPr>
      </w:pPr>
      <w:r w:rsidRPr="00CD0AED">
        <w:rPr>
          <w:lang w:val="en-US"/>
          <w:rPrChange w:id="478" w:author="Rosu, Vladimir [2]" w:date="2020-01-03T16:32:00Z">
            <w:rPr/>
          </w:rPrChange>
        </w:rPr>
        <w:t>var result = Resources["InfoTableFunctions"].Query(params);</w:t>
      </w:r>
    </w:p>
    <w:p w14:paraId="4DB95CE5" w14:textId="6BA15696" w:rsidR="0090336B" w:rsidRPr="00CD0AED" w:rsidRDefault="0090336B" w:rsidP="007904B7">
      <w:pPr>
        <w:pStyle w:val="ListParagraph"/>
        <w:ind w:left="792"/>
        <w:jc w:val="both"/>
        <w:rPr>
          <w:lang w:val="en-US"/>
          <w:rPrChange w:id="479" w:author="Rosu, Vladimir [2]" w:date="2020-01-03T16:32:00Z">
            <w:rPr/>
          </w:rPrChange>
        </w:rPr>
      </w:pPr>
    </w:p>
    <w:p w14:paraId="27839DF2" w14:textId="0E7E97A1" w:rsidR="0090336B" w:rsidRPr="00CD0AED" w:rsidRDefault="0090336B" w:rsidP="0090336B">
      <w:pPr>
        <w:pStyle w:val="ListParagraph"/>
        <w:numPr>
          <w:ilvl w:val="1"/>
          <w:numId w:val="1"/>
        </w:numPr>
        <w:jc w:val="both"/>
        <w:rPr>
          <w:b/>
          <w:lang w:val="en-US"/>
          <w:rPrChange w:id="480" w:author="Rosu, Vladimir [2]" w:date="2020-01-03T16:32:00Z">
            <w:rPr>
              <w:b/>
            </w:rPr>
          </w:rPrChange>
        </w:rPr>
      </w:pPr>
      <w:r w:rsidRPr="00CD0AED">
        <w:rPr>
          <w:b/>
          <w:lang w:val="en-US"/>
          <w:rPrChange w:id="481" w:author="Rosu, Vladimir [2]" w:date="2020-01-03T16:32:00Z">
            <w:rPr>
              <w:b/>
            </w:rPr>
          </w:rPrChange>
        </w:rPr>
        <w:t>Delete rows by value filter</w:t>
      </w:r>
    </w:p>
    <w:p w14:paraId="298BC512" w14:textId="3A46E8FD" w:rsidR="0090336B" w:rsidRPr="00CD0AED" w:rsidRDefault="0090336B" w:rsidP="0090336B">
      <w:pPr>
        <w:ind w:left="360"/>
        <w:jc w:val="both"/>
        <w:rPr>
          <w:lang w:val="en-US"/>
          <w:rPrChange w:id="482" w:author="Rosu, Vladimir [2]" w:date="2020-01-03T16:32:00Z">
            <w:rPr/>
          </w:rPrChange>
        </w:rPr>
      </w:pPr>
      <w:r w:rsidRPr="00CD0AED">
        <w:rPr>
          <w:b/>
          <w:lang w:val="en-US"/>
          <w:rPrChange w:id="483" w:author="Rosu, Vladimir [2]" w:date="2020-01-03T16:32:00Z">
            <w:rPr>
              <w:b/>
            </w:rPr>
          </w:rPrChange>
        </w:rPr>
        <w:t>Description</w:t>
      </w:r>
      <w:r w:rsidRPr="00CD0AED">
        <w:rPr>
          <w:lang w:val="en-US"/>
          <w:rPrChange w:id="484" w:author="Rosu, Vladimir [2]" w:date="2020-01-03T16:32:00Z">
            <w:rPr/>
          </w:rPrChange>
        </w:rPr>
        <w:t xml:space="preserve">: Deletes all rows from an Infotable based on the </w:t>
      </w:r>
      <w:r w:rsidR="000E2739" w:rsidRPr="00CD0AED">
        <w:rPr>
          <w:lang w:val="en-US"/>
          <w:rPrChange w:id="485" w:author="Rosu, Vladimir [2]" w:date="2020-01-03T16:32:00Z">
            <w:rPr/>
          </w:rPrChange>
        </w:rPr>
        <w:t>row that is passed as a parameter. This works with all non-JSON Infotables.</w:t>
      </w:r>
    </w:p>
    <w:p w14:paraId="1B76CFC5" w14:textId="6A03EB1D" w:rsidR="000E2739" w:rsidRPr="00CD0AED" w:rsidRDefault="000E2739" w:rsidP="0090336B">
      <w:pPr>
        <w:ind w:left="360"/>
        <w:jc w:val="both"/>
        <w:rPr>
          <w:lang w:val="en-US"/>
          <w:rPrChange w:id="486" w:author="Rosu, Vladimir [2]" w:date="2020-01-03T16:32:00Z">
            <w:rPr/>
          </w:rPrChange>
        </w:rPr>
      </w:pPr>
      <w:r w:rsidRPr="00CD0AED">
        <w:rPr>
          <w:lang w:val="en-US"/>
          <w:rPrChange w:id="487" w:author="Rosu, Vladimir [2]" w:date="2020-01-03T16:32:00Z">
            <w:rPr/>
          </w:rPrChange>
        </w:rPr>
        <w:t>In order to use this snippet you must create a row</w:t>
      </w:r>
      <w:r w:rsidR="00515209" w:rsidRPr="00CD0AED">
        <w:rPr>
          <w:lang w:val="en-US"/>
          <w:rPrChange w:id="488" w:author="Rosu, Vladimir [2]" w:date="2020-01-03T16:32:00Z">
            <w:rPr/>
          </w:rPrChange>
        </w:rPr>
        <w:t xml:space="preserve">, populating the </w:t>
      </w:r>
      <w:r w:rsidRPr="00CD0AED">
        <w:rPr>
          <w:lang w:val="en-US"/>
          <w:rPrChange w:id="489" w:author="Rosu, Vladimir [2]" w:date="2020-01-03T16:32:00Z">
            <w:rPr/>
          </w:rPrChange>
        </w:rPr>
        <w:t xml:space="preserve">the columns that you want to </w:t>
      </w:r>
      <w:r w:rsidR="00515209" w:rsidRPr="00CD0AED">
        <w:rPr>
          <w:lang w:val="en-US"/>
          <w:rPrChange w:id="490" w:author="Rosu, Vladimir [2]" w:date="2020-01-03T16:32:00Z">
            <w:rPr/>
          </w:rPrChange>
        </w:rPr>
        <w:t>use as a filter for the deletion mechanism</w:t>
      </w:r>
      <w:r w:rsidRPr="00CD0AED">
        <w:rPr>
          <w:lang w:val="en-US"/>
          <w:rPrChange w:id="491" w:author="Rosu, Vladimir [2]" w:date="2020-01-03T16:32:00Z">
            <w:rPr/>
          </w:rPrChange>
        </w:rPr>
        <w:t>.</w:t>
      </w:r>
    </w:p>
    <w:p w14:paraId="36B0DDF2" w14:textId="5EAB303B" w:rsidR="00163B79" w:rsidRPr="00CD0AED" w:rsidRDefault="00163B79" w:rsidP="0090336B">
      <w:pPr>
        <w:ind w:left="360"/>
        <w:jc w:val="both"/>
        <w:rPr>
          <w:lang w:val="en-US"/>
          <w:rPrChange w:id="492" w:author="Rosu, Vladimir [2]" w:date="2020-01-03T16:32:00Z">
            <w:rPr/>
          </w:rPrChange>
        </w:rPr>
      </w:pPr>
      <w:r w:rsidRPr="00CD0AED">
        <w:rPr>
          <w:lang w:val="en-US"/>
          <w:rPrChange w:id="493" w:author="Rosu, Vladimir [2]" w:date="2020-01-03T16:32:00Z">
            <w:rPr/>
          </w:rPrChange>
        </w:rPr>
        <w:lastRenderedPageBreak/>
        <w:t xml:space="preserve">The snippet will delete all the rows that match </w:t>
      </w:r>
      <w:r w:rsidRPr="00CD0AED">
        <w:rPr>
          <w:u w:val="single"/>
          <w:lang w:val="en-US"/>
          <w:rPrChange w:id="494" w:author="Rosu, Vladimir [2]" w:date="2020-01-03T16:32:00Z">
            <w:rPr>
              <w:u w:val="single"/>
            </w:rPr>
          </w:rPrChange>
        </w:rPr>
        <w:t>all</w:t>
      </w:r>
      <w:r w:rsidRPr="00CD0AED">
        <w:rPr>
          <w:lang w:val="en-US"/>
          <w:rPrChange w:id="495" w:author="Rosu, Vladimir [2]" w:date="2020-01-03T16:32:00Z">
            <w:rPr/>
          </w:rPrChange>
        </w:rPr>
        <w:t xml:space="preserve"> the column values that you have inserted.</w:t>
      </w:r>
    </w:p>
    <w:p w14:paraId="07DCD3D4" w14:textId="18C87C9E" w:rsidR="006F24F0" w:rsidRPr="00CD0AED" w:rsidRDefault="00163B79" w:rsidP="006F24F0">
      <w:pPr>
        <w:ind w:left="360"/>
        <w:jc w:val="both"/>
        <w:rPr>
          <w:lang w:val="en-US"/>
          <w:rPrChange w:id="496" w:author="Rosu, Vladimir [2]" w:date="2020-01-03T16:32:00Z">
            <w:rPr/>
          </w:rPrChange>
        </w:rPr>
      </w:pPr>
      <w:r w:rsidRPr="00CD0AED">
        <w:rPr>
          <w:lang w:val="en-US"/>
          <w:rPrChange w:id="497" w:author="Rosu, Vladimir [2]" w:date="2020-01-03T16:32:00Z">
            <w:rPr/>
          </w:rPrChange>
        </w:rPr>
        <w:t>It is not necessary to define all columns from that Datashape, but only the ones you need to filter</w:t>
      </w:r>
      <w:r w:rsidR="006F24F0" w:rsidRPr="00CD0AED">
        <w:rPr>
          <w:lang w:val="en-US"/>
          <w:rPrChange w:id="498" w:author="Rosu, Vladimir [2]" w:date="2020-01-03T16:32:00Z">
            <w:rPr/>
          </w:rPrChange>
        </w:rPr>
        <w:t>.</w:t>
      </w:r>
    </w:p>
    <w:p w14:paraId="28B184D1" w14:textId="44FEB82D" w:rsidR="00163B79" w:rsidRPr="00CD0AED" w:rsidRDefault="00163B79" w:rsidP="0090336B">
      <w:pPr>
        <w:ind w:left="360"/>
        <w:jc w:val="both"/>
        <w:rPr>
          <w:b/>
          <w:lang w:val="en-US"/>
          <w:rPrChange w:id="499" w:author="Rosu, Vladimir [2]" w:date="2020-01-03T16:32:00Z">
            <w:rPr>
              <w:b/>
            </w:rPr>
          </w:rPrChange>
        </w:rPr>
      </w:pPr>
      <w:r w:rsidRPr="00CD0AED">
        <w:rPr>
          <w:b/>
          <w:lang w:val="en-US"/>
          <w:rPrChange w:id="500" w:author="Rosu, Vladimir [2]" w:date="2020-01-03T16:32:00Z">
            <w:rPr>
              <w:b/>
            </w:rPr>
          </w:rPrChange>
        </w:rPr>
        <w:t>Example Usage (we query the Application Log then delete all rows which ma</w:t>
      </w:r>
      <w:r w:rsidR="00245A8D" w:rsidRPr="00CD0AED">
        <w:rPr>
          <w:b/>
          <w:lang w:val="en-US"/>
          <w:rPrChange w:id="501" w:author="Rosu, Vladimir [2]" w:date="2020-01-03T16:32:00Z">
            <w:rPr>
              <w:b/>
            </w:rPr>
          </w:rPrChange>
        </w:rPr>
        <w:t>t</w:t>
      </w:r>
      <w:r w:rsidRPr="00CD0AED">
        <w:rPr>
          <w:b/>
          <w:lang w:val="en-US"/>
          <w:rPrChange w:id="502" w:author="Rosu, Vladimir [2]" w:date="2020-01-03T16:32:00Z">
            <w:rPr>
              <w:b/>
            </w:rPr>
          </w:rPrChange>
        </w:rPr>
        <w:t>ch the</w:t>
      </w:r>
      <w:r w:rsidR="008B2306" w:rsidRPr="00CD0AED">
        <w:rPr>
          <w:b/>
          <w:lang w:val="en-US"/>
          <w:rPrChange w:id="503" w:author="Rosu, Vladimir [2]" w:date="2020-01-03T16:32:00Z">
            <w:rPr>
              <w:b/>
            </w:rPr>
          </w:rPrChange>
        </w:rPr>
        <w:t xml:space="preserve"> delete row</w:t>
      </w:r>
      <w:r w:rsidR="00321B5E" w:rsidRPr="00CD0AED">
        <w:rPr>
          <w:b/>
          <w:lang w:val="en-US"/>
          <w:rPrChange w:id="504" w:author="Rosu, Vladimir [2]" w:date="2020-01-03T16:32:00Z">
            <w:rPr>
              <w:b/>
            </w:rPr>
          </w:rPrChange>
        </w:rPr>
        <w:t>,service result must be type INFOTABLE</w:t>
      </w:r>
      <w:r w:rsidRPr="00CD0AED">
        <w:rPr>
          <w:b/>
          <w:lang w:val="en-US"/>
          <w:rPrChange w:id="505" w:author="Rosu, Vladimir [2]" w:date="2020-01-03T16:32:00Z">
            <w:rPr>
              <w:b/>
            </w:rPr>
          </w:rPrChange>
        </w:rPr>
        <w:t>)</w:t>
      </w:r>
      <w:r w:rsidR="008B2306" w:rsidRPr="00CD0AED">
        <w:rPr>
          <w:b/>
          <w:lang w:val="en-US"/>
          <w:rPrChange w:id="506" w:author="Rosu, Vladimir [2]" w:date="2020-01-03T16:32:00Z">
            <w:rPr>
              <w:b/>
            </w:rPr>
          </w:rPrChange>
        </w:rPr>
        <w:t>:</w:t>
      </w:r>
    </w:p>
    <w:p w14:paraId="78AB6D82" w14:textId="77777777" w:rsidR="008B2306" w:rsidRPr="00CD0AED" w:rsidRDefault="008B2306" w:rsidP="00321B5E">
      <w:pPr>
        <w:spacing w:line="240" w:lineRule="auto"/>
        <w:ind w:left="360"/>
        <w:jc w:val="both"/>
        <w:rPr>
          <w:lang w:val="en-US"/>
          <w:rPrChange w:id="507" w:author="Rosu, Vladimir [2]" w:date="2020-01-03T16:32:00Z">
            <w:rPr/>
          </w:rPrChange>
        </w:rPr>
      </w:pPr>
      <w:r w:rsidRPr="00CD0AED">
        <w:rPr>
          <w:lang w:val="en-US"/>
          <w:rPrChange w:id="508" w:author="Rosu, Vladimir [2]" w:date="2020-01-03T16:32:00Z">
            <w:rPr/>
          </w:rPrChange>
        </w:rPr>
        <w:t>// result: INFOTABLE dataShape: "LogEntry"</w:t>
      </w:r>
    </w:p>
    <w:p w14:paraId="63950E48" w14:textId="77777777" w:rsidR="008B2306" w:rsidRPr="00CD0AED" w:rsidRDefault="008B2306" w:rsidP="00321B5E">
      <w:pPr>
        <w:spacing w:line="240" w:lineRule="auto"/>
        <w:ind w:left="360"/>
        <w:jc w:val="both"/>
        <w:rPr>
          <w:lang w:val="en-US"/>
          <w:rPrChange w:id="509" w:author="Rosu, Vladimir [2]" w:date="2020-01-03T16:32:00Z">
            <w:rPr/>
          </w:rPrChange>
        </w:rPr>
      </w:pPr>
      <w:r w:rsidRPr="00CD0AED">
        <w:rPr>
          <w:lang w:val="en-US"/>
          <w:rPrChange w:id="510" w:author="Rosu, Vladimir [2]" w:date="2020-01-03T16:32:00Z">
            <w:rPr/>
          </w:rPrChange>
        </w:rPr>
        <w:t>var result =  Logs["ApplicationLog"].QueryLogEntries({</w:t>
      </w:r>
    </w:p>
    <w:p w14:paraId="6851DC4F" w14:textId="77777777" w:rsidR="008B2306" w:rsidRPr="00CD0AED" w:rsidRDefault="008B2306" w:rsidP="00321B5E">
      <w:pPr>
        <w:spacing w:line="240" w:lineRule="auto"/>
        <w:ind w:left="360"/>
        <w:jc w:val="both"/>
        <w:rPr>
          <w:lang w:val="en-US"/>
          <w:rPrChange w:id="511" w:author="Rosu, Vladimir [2]" w:date="2020-01-03T16:32:00Z">
            <w:rPr/>
          </w:rPrChange>
        </w:rPr>
      </w:pPr>
      <w:r w:rsidRPr="00CD0AED">
        <w:rPr>
          <w:lang w:val="en-US"/>
          <w:rPrChange w:id="512" w:author="Rosu, Vladimir [2]" w:date="2020-01-03T16:32:00Z">
            <w:rPr/>
          </w:rPrChange>
        </w:rPr>
        <w:tab/>
        <w:t>maxItems: undefined /* NUMBER */,</w:t>
      </w:r>
    </w:p>
    <w:p w14:paraId="277DC214" w14:textId="77777777" w:rsidR="008B2306" w:rsidRPr="00CD0AED" w:rsidRDefault="008B2306" w:rsidP="00321B5E">
      <w:pPr>
        <w:spacing w:line="240" w:lineRule="auto"/>
        <w:ind w:left="360"/>
        <w:jc w:val="both"/>
        <w:rPr>
          <w:lang w:val="en-US"/>
          <w:rPrChange w:id="513" w:author="Rosu, Vladimir [2]" w:date="2020-01-03T16:32:00Z">
            <w:rPr/>
          </w:rPrChange>
        </w:rPr>
      </w:pPr>
      <w:r w:rsidRPr="00CD0AED">
        <w:rPr>
          <w:lang w:val="en-US"/>
          <w:rPrChange w:id="514" w:author="Rosu, Vladimir [2]" w:date="2020-01-03T16:32:00Z">
            <w:rPr/>
          </w:rPrChange>
        </w:rPr>
        <w:tab/>
        <w:t>searchExpression: undefined /* STRING */,</w:t>
      </w:r>
    </w:p>
    <w:p w14:paraId="1E8B4B04" w14:textId="77777777" w:rsidR="008B2306" w:rsidRPr="00CD0AED" w:rsidRDefault="008B2306" w:rsidP="00321B5E">
      <w:pPr>
        <w:spacing w:line="240" w:lineRule="auto"/>
        <w:ind w:left="360"/>
        <w:jc w:val="both"/>
        <w:rPr>
          <w:lang w:val="en-US"/>
          <w:rPrChange w:id="515" w:author="Rosu, Vladimir [2]" w:date="2020-01-03T16:32:00Z">
            <w:rPr/>
          </w:rPrChange>
        </w:rPr>
      </w:pPr>
      <w:r w:rsidRPr="00CD0AED">
        <w:rPr>
          <w:lang w:val="en-US"/>
          <w:rPrChange w:id="516" w:author="Rosu, Vladimir [2]" w:date="2020-01-03T16:32:00Z">
            <w:rPr/>
          </w:rPrChange>
        </w:rPr>
        <w:tab/>
        <w:t>fromLogLevel: undefined /* STRING */,</w:t>
      </w:r>
    </w:p>
    <w:p w14:paraId="60C99272" w14:textId="77777777" w:rsidR="008B2306" w:rsidRPr="00CD0AED" w:rsidRDefault="008B2306" w:rsidP="00321B5E">
      <w:pPr>
        <w:spacing w:line="240" w:lineRule="auto"/>
        <w:ind w:left="360"/>
        <w:jc w:val="both"/>
        <w:rPr>
          <w:lang w:val="en-US"/>
          <w:rPrChange w:id="517" w:author="Rosu, Vladimir [2]" w:date="2020-01-03T16:32:00Z">
            <w:rPr/>
          </w:rPrChange>
        </w:rPr>
      </w:pPr>
      <w:r w:rsidRPr="00CD0AED">
        <w:rPr>
          <w:lang w:val="en-US"/>
          <w:rPrChange w:id="518" w:author="Rosu, Vladimir [2]" w:date="2020-01-03T16:32:00Z">
            <w:rPr/>
          </w:rPrChange>
        </w:rPr>
        <w:tab/>
        <w:t>instance: undefined /* STRING */,</w:t>
      </w:r>
    </w:p>
    <w:p w14:paraId="30040FE2" w14:textId="77777777" w:rsidR="008B2306" w:rsidRPr="00CD0AED" w:rsidRDefault="008B2306" w:rsidP="00321B5E">
      <w:pPr>
        <w:spacing w:line="240" w:lineRule="auto"/>
        <w:ind w:left="360"/>
        <w:jc w:val="both"/>
        <w:rPr>
          <w:lang w:val="en-US"/>
          <w:rPrChange w:id="519" w:author="Rosu, Vladimir [2]" w:date="2020-01-03T16:32:00Z">
            <w:rPr/>
          </w:rPrChange>
        </w:rPr>
      </w:pPr>
      <w:r w:rsidRPr="00CD0AED">
        <w:rPr>
          <w:lang w:val="en-US"/>
          <w:rPrChange w:id="520" w:author="Rosu, Vladimir [2]" w:date="2020-01-03T16:32:00Z">
            <w:rPr/>
          </w:rPrChange>
        </w:rPr>
        <w:tab/>
        <w:t>endDate: undefined /* DATETIME */,</w:t>
      </w:r>
    </w:p>
    <w:p w14:paraId="26E21D3B" w14:textId="77777777" w:rsidR="008B2306" w:rsidRPr="00CD0AED" w:rsidRDefault="008B2306" w:rsidP="00321B5E">
      <w:pPr>
        <w:spacing w:line="240" w:lineRule="auto"/>
        <w:ind w:left="360"/>
        <w:jc w:val="both"/>
        <w:rPr>
          <w:lang w:val="en-US"/>
          <w:rPrChange w:id="521" w:author="Rosu, Vladimir [2]" w:date="2020-01-03T16:32:00Z">
            <w:rPr/>
          </w:rPrChange>
        </w:rPr>
      </w:pPr>
      <w:r w:rsidRPr="00CD0AED">
        <w:rPr>
          <w:lang w:val="en-US"/>
          <w:rPrChange w:id="522" w:author="Rosu, Vladimir [2]" w:date="2020-01-03T16:32:00Z">
            <w:rPr/>
          </w:rPrChange>
        </w:rPr>
        <w:tab/>
        <w:t>origin: undefined /* STRING */,</w:t>
      </w:r>
    </w:p>
    <w:p w14:paraId="4B8828E4" w14:textId="77777777" w:rsidR="008B2306" w:rsidRPr="00CD0AED" w:rsidRDefault="008B2306" w:rsidP="00321B5E">
      <w:pPr>
        <w:spacing w:line="240" w:lineRule="auto"/>
        <w:ind w:left="360"/>
        <w:jc w:val="both"/>
        <w:rPr>
          <w:lang w:val="en-US"/>
          <w:rPrChange w:id="523" w:author="Rosu, Vladimir [2]" w:date="2020-01-03T16:32:00Z">
            <w:rPr/>
          </w:rPrChange>
        </w:rPr>
      </w:pPr>
      <w:r w:rsidRPr="00CD0AED">
        <w:rPr>
          <w:lang w:val="en-US"/>
          <w:rPrChange w:id="524" w:author="Rosu, Vladimir [2]" w:date="2020-01-03T16:32:00Z">
            <w:rPr/>
          </w:rPrChange>
        </w:rPr>
        <w:tab/>
        <w:t>thread: undefined /* STRING */,</w:t>
      </w:r>
    </w:p>
    <w:p w14:paraId="41957F1B" w14:textId="77777777" w:rsidR="008B2306" w:rsidRPr="00CD0AED" w:rsidRDefault="008B2306" w:rsidP="00321B5E">
      <w:pPr>
        <w:spacing w:line="240" w:lineRule="auto"/>
        <w:ind w:left="360"/>
        <w:jc w:val="both"/>
        <w:rPr>
          <w:lang w:val="en-US"/>
          <w:rPrChange w:id="525" w:author="Rosu, Vladimir [2]" w:date="2020-01-03T16:32:00Z">
            <w:rPr/>
          </w:rPrChange>
        </w:rPr>
      </w:pPr>
      <w:r w:rsidRPr="00CD0AED">
        <w:rPr>
          <w:lang w:val="en-US"/>
          <w:rPrChange w:id="526" w:author="Rosu, Vladimir [2]" w:date="2020-01-03T16:32:00Z">
            <w:rPr/>
          </w:rPrChange>
        </w:rPr>
        <w:tab/>
        <w:t>ascendingSearch: undefined /* BOOLEAN */,</w:t>
      </w:r>
    </w:p>
    <w:p w14:paraId="1F3A0534" w14:textId="77777777" w:rsidR="008B2306" w:rsidRPr="00CD0AED" w:rsidRDefault="008B2306" w:rsidP="00321B5E">
      <w:pPr>
        <w:spacing w:line="240" w:lineRule="auto"/>
        <w:ind w:left="360"/>
        <w:jc w:val="both"/>
        <w:rPr>
          <w:lang w:val="en-US"/>
          <w:rPrChange w:id="527" w:author="Rosu, Vladimir [2]" w:date="2020-01-03T16:32:00Z">
            <w:rPr/>
          </w:rPrChange>
        </w:rPr>
      </w:pPr>
      <w:r w:rsidRPr="00CD0AED">
        <w:rPr>
          <w:lang w:val="en-US"/>
          <w:rPrChange w:id="528" w:author="Rosu, Vladimir [2]" w:date="2020-01-03T16:32:00Z">
            <w:rPr/>
          </w:rPrChange>
        </w:rPr>
        <w:tab/>
        <w:t>oldestFirst: undefined /* BOOLEAN */,</w:t>
      </w:r>
    </w:p>
    <w:p w14:paraId="0FE65FEE" w14:textId="77777777" w:rsidR="008B2306" w:rsidRPr="00CD0AED" w:rsidRDefault="008B2306" w:rsidP="00321B5E">
      <w:pPr>
        <w:spacing w:line="240" w:lineRule="auto"/>
        <w:ind w:left="360"/>
        <w:jc w:val="both"/>
        <w:rPr>
          <w:lang w:val="en-US"/>
          <w:rPrChange w:id="529" w:author="Rosu, Vladimir [2]" w:date="2020-01-03T16:32:00Z">
            <w:rPr/>
          </w:rPrChange>
        </w:rPr>
      </w:pPr>
      <w:r w:rsidRPr="00CD0AED">
        <w:rPr>
          <w:lang w:val="en-US"/>
          <w:rPrChange w:id="530" w:author="Rosu, Vladimir [2]" w:date="2020-01-03T16:32:00Z">
            <w:rPr/>
          </w:rPrChange>
        </w:rPr>
        <w:tab/>
        <w:t>toLogLevel: undefined /* STRING */,</w:t>
      </w:r>
    </w:p>
    <w:p w14:paraId="13FADE3E" w14:textId="77777777" w:rsidR="008B2306" w:rsidRPr="00CD0AED" w:rsidRDefault="008B2306" w:rsidP="00321B5E">
      <w:pPr>
        <w:spacing w:line="240" w:lineRule="auto"/>
        <w:ind w:left="360"/>
        <w:jc w:val="both"/>
        <w:rPr>
          <w:lang w:val="en-US"/>
          <w:rPrChange w:id="531" w:author="Rosu, Vladimir [2]" w:date="2020-01-03T16:32:00Z">
            <w:rPr/>
          </w:rPrChange>
        </w:rPr>
      </w:pPr>
      <w:r w:rsidRPr="00CD0AED">
        <w:rPr>
          <w:lang w:val="en-US"/>
          <w:rPrChange w:id="532" w:author="Rosu, Vladimir [2]" w:date="2020-01-03T16:32:00Z">
            <w:rPr/>
          </w:rPrChange>
        </w:rPr>
        <w:tab/>
        <w:t>user: undefined /* USERNAME */,</w:t>
      </w:r>
    </w:p>
    <w:p w14:paraId="1A2CAD85" w14:textId="77777777" w:rsidR="008B2306" w:rsidRPr="00CD0AED" w:rsidRDefault="008B2306" w:rsidP="00321B5E">
      <w:pPr>
        <w:spacing w:line="240" w:lineRule="auto"/>
        <w:ind w:left="360"/>
        <w:jc w:val="both"/>
        <w:rPr>
          <w:lang w:val="en-US"/>
          <w:rPrChange w:id="533" w:author="Rosu, Vladimir [2]" w:date="2020-01-03T16:32:00Z">
            <w:rPr/>
          </w:rPrChange>
        </w:rPr>
      </w:pPr>
      <w:r w:rsidRPr="00CD0AED">
        <w:rPr>
          <w:lang w:val="en-US"/>
          <w:rPrChange w:id="534" w:author="Rosu, Vladimir [2]" w:date="2020-01-03T16:32:00Z">
            <w:rPr/>
          </w:rPrChange>
        </w:rPr>
        <w:tab/>
        <w:t>sortFieldName: undefined /* STRING */,</w:t>
      </w:r>
    </w:p>
    <w:p w14:paraId="3F09753F" w14:textId="77777777" w:rsidR="008B2306" w:rsidRPr="00CD0AED" w:rsidRDefault="008B2306" w:rsidP="00321B5E">
      <w:pPr>
        <w:spacing w:line="240" w:lineRule="auto"/>
        <w:ind w:left="360"/>
        <w:jc w:val="both"/>
        <w:rPr>
          <w:lang w:val="en-US"/>
          <w:rPrChange w:id="535" w:author="Rosu, Vladimir [2]" w:date="2020-01-03T16:32:00Z">
            <w:rPr/>
          </w:rPrChange>
        </w:rPr>
      </w:pPr>
      <w:r w:rsidRPr="00CD0AED">
        <w:rPr>
          <w:lang w:val="en-US"/>
          <w:rPrChange w:id="536" w:author="Rosu, Vladimir [2]" w:date="2020-01-03T16:32:00Z">
            <w:rPr/>
          </w:rPrChange>
        </w:rPr>
        <w:tab/>
        <w:t>startDate: undefined /* DATETIME */</w:t>
      </w:r>
    </w:p>
    <w:p w14:paraId="68E3D8FC" w14:textId="77777777" w:rsidR="008B2306" w:rsidRPr="00CD0AED" w:rsidRDefault="008B2306" w:rsidP="00321B5E">
      <w:pPr>
        <w:spacing w:line="240" w:lineRule="auto"/>
        <w:ind w:left="360"/>
        <w:jc w:val="both"/>
        <w:rPr>
          <w:lang w:val="en-US"/>
          <w:rPrChange w:id="537" w:author="Rosu, Vladimir [2]" w:date="2020-01-03T16:32:00Z">
            <w:rPr/>
          </w:rPrChange>
        </w:rPr>
      </w:pPr>
      <w:r w:rsidRPr="00CD0AED">
        <w:rPr>
          <w:lang w:val="en-US"/>
          <w:rPrChange w:id="538" w:author="Rosu, Vladimir [2]" w:date="2020-01-03T16:32:00Z">
            <w:rPr/>
          </w:rPrChange>
        </w:rPr>
        <w:t>});</w:t>
      </w:r>
    </w:p>
    <w:p w14:paraId="0808395B" w14:textId="77777777" w:rsidR="008B2306" w:rsidRPr="00CD0AED" w:rsidRDefault="008B2306" w:rsidP="00321B5E">
      <w:pPr>
        <w:spacing w:line="240" w:lineRule="auto"/>
        <w:ind w:left="360"/>
        <w:jc w:val="both"/>
        <w:rPr>
          <w:lang w:val="en-US"/>
          <w:rPrChange w:id="539" w:author="Rosu, Vladimir [2]" w:date="2020-01-03T16:32:00Z">
            <w:rPr/>
          </w:rPrChange>
        </w:rPr>
      </w:pPr>
      <w:r w:rsidRPr="00CD0AED">
        <w:rPr>
          <w:lang w:val="en-US"/>
          <w:rPrChange w:id="540" w:author="Rosu, Vladimir [2]" w:date="2020-01-03T16:32:00Z">
            <w:rPr/>
          </w:rPrChange>
        </w:rPr>
        <w:t>// LogEntry entry object</w:t>
      </w:r>
    </w:p>
    <w:p w14:paraId="3E8D0A90" w14:textId="77777777" w:rsidR="008B2306" w:rsidRPr="00CD0AED" w:rsidRDefault="008B2306" w:rsidP="00321B5E">
      <w:pPr>
        <w:spacing w:line="240" w:lineRule="auto"/>
        <w:ind w:left="360"/>
        <w:jc w:val="both"/>
        <w:rPr>
          <w:lang w:val="en-US"/>
          <w:rPrChange w:id="541" w:author="Rosu, Vladimir [2]" w:date="2020-01-03T16:32:00Z">
            <w:rPr/>
          </w:rPrChange>
        </w:rPr>
      </w:pPr>
      <w:r w:rsidRPr="00CD0AED">
        <w:rPr>
          <w:lang w:val="en-US"/>
          <w:rPrChange w:id="542" w:author="Rosu, Vladimir [2]" w:date="2020-01-03T16:32:00Z">
            <w:rPr/>
          </w:rPrChange>
        </w:rPr>
        <w:t>var newEntry = new Object();</w:t>
      </w:r>
    </w:p>
    <w:p w14:paraId="42BA5FDD" w14:textId="77777777" w:rsidR="008B2306" w:rsidRPr="00CD0AED" w:rsidRDefault="008B2306" w:rsidP="00321B5E">
      <w:pPr>
        <w:spacing w:line="240" w:lineRule="auto"/>
        <w:ind w:left="360"/>
        <w:jc w:val="both"/>
        <w:rPr>
          <w:lang w:val="en-US"/>
          <w:rPrChange w:id="543" w:author="Rosu, Vladimir [2]" w:date="2020-01-03T16:32:00Z">
            <w:rPr/>
          </w:rPrChange>
        </w:rPr>
      </w:pPr>
      <w:r w:rsidRPr="00CD0AED">
        <w:rPr>
          <w:lang w:val="en-US"/>
          <w:rPrChange w:id="544" w:author="Rosu, Vladimir [2]" w:date="2020-01-03T16:32:00Z">
            <w:rPr/>
          </w:rPrChange>
        </w:rPr>
        <w:t>newEntry.content = "missing ; before statement (Line#1)"; // STRING</w:t>
      </w:r>
    </w:p>
    <w:p w14:paraId="02FC6AA5" w14:textId="77777777" w:rsidR="008B2306" w:rsidRPr="00CD0AED" w:rsidRDefault="008B2306" w:rsidP="00321B5E">
      <w:pPr>
        <w:spacing w:line="240" w:lineRule="auto"/>
        <w:ind w:left="360"/>
        <w:jc w:val="both"/>
        <w:rPr>
          <w:lang w:val="en-US"/>
          <w:rPrChange w:id="545" w:author="Rosu, Vladimir [2]" w:date="2020-01-03T16:32:00Z">
            <w:rPr/>
          </w:rPrChange>
        </w:rPr>
      </w:pPr>
      <w:r w:rsidRPr="00CD0AED">
        <w:rPr>
          <w:lang w:val="en-US"/>
          <w:rPrChange w:id="546" w:author="Rosu, Vladimir [2]" w:date="2020-01-03T16:32:00Z">
            <w:rPr/>
          </w:rPrChange>
        </w:rPr>
        <w:t>newEntry.origin="E.c.t.r.a.ScriptServices";</w:t>
      </w:r>
    </w:p>
    <w:p w14:paraId="2893E8C0" w14:textId="77777777" w:rsidR="008B2306" w:rsidRPr="00CD0AED" w:rsidRDefault="008B2306" w:rsidP="00321B5E">
      <w:pPr>
        <w:spacing w:line="240" w:lineRule="auto"/>
        <w:ind w:left="360"/>
        <w:jc w:val="both"/>
        <w:rPr>
          <w:lang w:val="en-US"/>
          <w:rPrChange w:id="547" w:author="Rosu, Vladimir [2]" w:date="2020-01-03T16:32:00Z">
            <w:rPr/>
          </w:rPrChange>
        </w:rPr>
      </w:pPr>
    </w:p>
    <w:p w14:paraId="013A9B58" w14:textId="6CC792C6" w:rsidR="00163B79" w:rsidRPr="00CD0AED" w:rsidRDefault="008B2306" w:rsidP="00321B5E">
      <w:pPr>
        <w:spacing w:line="240" w:lineRule="auto"/>
        <w:ind w:left="360"/>
        <w:jc w:val="both"/>
        <w:rPr>
          <w:lang w:val="en-US"/>
          <w:rPrChange w:id="548" w:author="Rosu, Vladimir [2]" w:date="2020-01-03T16:32:00Z">
            <w:rPr/>
          </w:rPrChange>
        </w:rPr>
      </w:pPr>
      <w:r w:rsidRPr="00CD0AED">
        <w:rPr>
          <w:highlight w:val="yellow"/>
          <w:lang w:val="en-US"/>
          <w:rPrChange w:id="549" w:author="Rosu, Vladimir [2]" w:date="2020-01-03T16:32:00Z">
            <w:rPr>
              <w:highlight w:val="yellow"/>
            </w:rPr>
          </w:rPrChange>
        </w:rPr>
        <w:t>result.Delete(newEntry);</w:t>
      </w:r>
    </w:p>
    <w:p w14:paraId="3F56A31A" w14:textId="2FBE30A7" w:rsidR="00321B5E" w:rsidRPr="00CD0AED" w:rsidRDefault="00321B5E" w:rsidP="00321B5E">
      <w:pPr>
        <w:spacing w:line="240" w:lineRule="auto"/>
        <w:ind w:left="360"/>
        <w:jc w:val="both"/>
        <w:rPr>
          <w:lang w:val="en-US"/>
          <w:rPrChange w:id="550" w:author="Rosu, Vladimir [2]" w:date="2020-01-03T16:32:00Z">
            <w:rPr/>
          </w:rPrChange>
        </w:rPr>
      </w:pPr>
    </w:p>
    <w:p w14:paraId="2E5D4EEF" w14:textId="540F173B" w:rsidR="00321B5E" w:rsidRPr="00CD0AED" w:rsidRDefault="00321B5E" w:rsidP="00321B5E">
      <w:pPr>
        <w:spacing w:line="240" w:lineRule="auto"/>
        <w:ind w:left="360"/>
        <w:jc w:val="both"/>
        <w:rPr>
          <w:b/>
          <w:lang w:val="en-US"/>
          <w:rPrChange w:id="551" w:author="Rosu, Vladimir [2]" w:date="2020-01-03T16:32:00Z">
            <w:rPr>
              <w:b/>
            </w:rPr>
          </w:rPrChange>
        </w:rPr>
      </w:pPr>
      <w:r w:rsidRPr="00CD0AED">
        <w:rPr>
          <w:b/>
          <w:lang w:val="en-US"/>
          <w:rPrChange w:id="552" w:author="Rosu, Vladimir [2]" w:date="2020-01-03T16:32:00Z">
            <w:rPr>
              <w:b/>
            </w:rPr>
          </w:rPrChange>
        </w:rPr>
        <w:t>Example 2 (we delete all rows with level WARN):</w:t>
      </w:r>
    </w:p>
    <w:p w14:paraId="095D69DC" w14:textId="77777777" w:rsidR="00321B5E" w:rsidRPr="00CD0AED" w:rsidRDefault="00321B5E" w:rsidP="00321B5E">
      <w:pPr>
        <w:spacing w:line="240" w:lineRule="auto"/>
        <w:ind w:left="360"/>
        <w:jc w:val="both"/>
        <w:rPr>
          <w:lang w:val="en-US"/>
          <w:rPrChange w:id="553" w:author="Rosu, Vladimir [2]" w:date="2020-01-03T16:32:00Z">
            <w:rPr/>
          </w:rPrChange>
        </w:rPr>
      </w:pPr>
      <w:r w:rsidRPr="00CD0AED">
        <w:rPr>
          <w:lang w:val="en-US"/>
          <w:rPrChange w:id="554" w:author="Rosu, Vladimir [2]" w:date="2020-01-03T16:32:00Z">
            <w:rPr/>
          </w:rPrChange>
        </w:rPr>
        <w:t>// result: INFOTABLE dataShape: "LogEntry"</w:t>
      </w:r>
    </w:p>
    <w:p w14:paraId="5FB2CA7A" w14:textId="77777777" w:rsidR="00321B5E" w:rsidRPr="00CD0AED" w:rsidRDefault="00321B5E" w:rsidP="00321B5E">
      <w:pPr>
        <w:spacing w:line="240" w:lineRule="auto"/>
        <w:ind w:left="360"/>
        <w:jc w:val="both"/>
        <w:rPr>
          <w:lang w:val="en-US"/>
          <w:rPrChange w:id="555" w:author="Rosu, Vladimir [2]" w:date="2020-01-03T16:32:00Z">
            <w:rPr/>
          </w:rPrChange>
        </w:rPr>
      </w:pPr>
      <w:r w:rsidRPr="00CD0AED">
        <w:rPr>
          <w:lang w:val="en-US"/>
          <w:rPrChange w:id="556" w:author="Rosu, Vladimir [2]" w:date="2020-01-03T16:32:00Z">
            <w:rPr/>
          </w:rPrChange>
        </w:rPr>
        <w:t>var result =  Logs["ApplicationLog"].QueryLogEntries({</w:t>
      </w:r>
    </w:p>
    <w:p w14:paraId="690E94F1" w14:textId="77777777" w:rsidR="00321B5E" w:rsidRPr="00CD0AED" w:rsidRDefault="00321B5E" w:rsidP="00321B5E">
      <w:pPr>
        <w:spacing w:line="240" w:lineRule="auto"/>
        <w:ind w:left="360"/>
        <w:jc w:val="both"/>
        <w:rPr>
          <w:lang w:val="en-US"/>
          <w:rPrChange w:id="557" w:author="Rosu, Vladimir [2]" w:date="2020-01-03T16:32:00Z">
            <w:rPr/>
          </w:rPrChange>
        </w:rPr>
      </w:pPr>
      <w:r w:rsidRPr="00CD0AED">
        <w:rPr>
          <w:lang w:val="en-US"/>
          <w:rPrChange w:id="558" w:author="Rosu, Vladimir [2]" w:date="2020-01-03T16:32:00Z">
            <w:rPr/>
          </w:rPrChange>
        </w:rPr>
        <w:tab/>
        <w:t>maxItems: undefined /* NUMBER */,</w:t>
      </w:r>
    </w:p>
    <w:p w14:paraId="6F74CD98" w14:textId="77777777" w:rsidR="00321B5E" w:rsidRPr="00CD0AED" w:rsidRDefault="00321B5E" w:rsidP="00321B5E">
      <w:pPr>
        <w:spacing w:line="240" w:lineRule="auto"/>
        <w:ind w:left="360"/>
        <w:jc w:val="both"/>
        <w:rPr>
          <w:lang w:val="en-US"/>
          <w:rPrChange w:id="559" w:author="Rosu, Vladimir [2]" w:date="2020-01-03T16:32:00Z">
            <w:rPr/>
          </w:rPrChange>
        </w:rPr>
      </w:pPr>
      <w:r w:rsidRPr="00CD0AED">
        <w:rPr>
          <w:lang w:val="en-US"/>
          <w:rPrChange w:id="560" w:author="Rosu, Vladimir [2]" w:date="2020-01-03T16:32:00Z">
            <w:rPr/>
          </w:rPrChange>
        </w:rPr>
        <w:tab/>
        <w:t>searchExpression: undefined /* STRING */,</w:t>
      </w:r>
    </w:p>
    <w:p w14:paraId="6F003D92" w14:textId="77777777" w:rsidR="00321B5E" w:rsidRPr="00CD0AED" w:rsidRDefault="00321B5E" w:rsidP="00321B5E">
      <w:pPr>
        <w:spacing w:line="240" w:lineRule="auto"/>
        <w:ind w:left="360"/>
        <w:jc w:val="both"/>
        <w:rPr>
          <w:lang w:val="en-US"/>
          <w:rPrChange w:id="561" w:author="Rosu, Vladimir [2]" w:date="2020-01-03T16:32:00Z">
            <w:rPr/>
          </w:rPrChange>
        </w:rPr>
      </w:pPr>
      <w:r w:rsidRPr="00CD0AED">
        <w:rPr>
          <w:lang w:val="en-US"/>
          <w:rPrChange w:id="562" w:author="Rosu, Vladimir [2]" w:date="2020-01-03T16:32:00Z">
            <w:rPr/>
          </w:rPrChange>
        </w:rPr>
        <w:tab/>
        <w:t>fromLogLevel: undefined /* STRING */,</w:t>
      </w:r>
    </w:p>
    <w:p w14:paraId="774705E4" w14:textId="77777777" w:rsidR="00321B5E" w:rsidRPr="00CD0AED" w:rsidRDefault="00321B5E" w:rsidP="00321B5E">
      <w:pPr>
        <w:spacing w:line="240" w:lineRule="auto"/>
        <w:ind w:left="360"/>
        <w:jc w:val="both"/>
        <w:rPr>
          <w:lang w:val="en-US"/>
          <w:rPrChange w:id="563" w:author="Rosu, Vladimir [2]" w:date="2020-01-03T16:32:00Z">
            <w:rPr/>
          </w:rPrChange>
        </w:rPr>
      </w:pPr>
      <w:r w:rsidRPr="00CD0AED">
        <w:rPr>
          <w:lang w:val="en-US"/>
          <w:rPrChange w:id="564" w:author="Rosu, Vladimir [2]" w:date="2020-01-03T16:32:00Z">
            <w:rPr/>
          </w:rPrChange>
        </w:rPr>
        <w:lastRenderedPageBreak/>
        <w:tab/>
        <w:t>instance: undefined /* STRING */,</w:t>
      </w:r>
    </w:p>
    <w:p w14:paraId="7ABA05C5" w14:textId="77777777" w:rsidR="00321B5E" w:rsidRPr="00CD0AED" w:rsidRDefault="00321B5E" w:rsidP="00321B5E">
      <w:pPr>
        <w:spacing w:line="240" w:lineRule="auto"/>
        <w:ind w:left="360"/>
        <w:jc w:val="both"/>
        <w:rPr>
          <w:lang w:val="en-US"/>
          <w:rPrChange w:id="565" w:author="Rosu, Vladimir [2]" w:date="2020-01-03T16:32:00Z">
            <w:rPr/>
          </w:rPrChange>
        </w:rPr>
      </w:pPr>
      <w:r w:rsidRPr="00CD0AED">
        <w:rPr>
          <w:lang w:val="en-US"/>
          <w:rPrChange w:id="566" w:author="Rosu, Vladimir [2]" w:date="2020-01-03T16:32:00Z">
            <w:rPr/>
          </w:rPrChange>
        </w:rPr>
        <w:tab/>
        <w:t>endDate: undefined /* DATETIME */,</w:t>
      </w:r>
    </w:p>
    <w:p w14:paraId="4D7C3FD7" w14:textId="77777777" w:rsidR="00321B5E" w:rsidRPr="00CD0AED" w:rsidRDefault="00321B5E" w:rsidP="00321B5E">
      <w:pPr>
        <w:spacing w:line="240" w:lineRule="auto"/>
        <w:ind w:left="360"/>
        <w:jc w:val="both"/>
        <w:rPr>
          <w:lang w:val="en-US"/>
          <w:rPrChange w:id="567" w:author="Rosu, Vladimir [2]" w:date="2020-01-03T16:32:00Z">
            <w:rPr/>
          </w:rPrChange>
        </w:rPr>
      </w:pPr>
      <w:r w:rsidRPr="00CD0AED">
        <w:rPr>
          <w:lang w:val="en-US"/>
          <w:rPrChange w:id="568" w:author="Rosu, Vladimir [2]" w:date="2020-01-03T16:32:00Z">
            <w:rPr/>
          </w:rPrChange>
        </w:rPr>
        <w:tab/>
        <w:t>origin: undefined /* STRING */,</w:t>
      </w:r>
    </w:p>
    <w:p w14:paraId="32A9FCE3" w14:textId="77777777" w:rsidR="00321B5E" w:rsidRPr="00CD0AED" w:rsidRDefault="00321B5E" w:rsidP="00321B5E">
      <w:pPr>
        <w:spacing w:line="240" w:lineRule="auto"/>
        <w:ind w:left="360"/>
        <w:jc w:val="both"/>
        <w:rPr>
          <w:lang w:val="en-US"/>
          <w:rPrChange w:id="569" w:author="Rosu, Vladimir [2]" w:date="2020-01-03T16:32:00Z">
            <w:rPr/>
          </w:rPrChange>
        </w:rPr>
      </w:pPr>
      <w:r w:rsidRPr="00CD0AED">
        <w:rPr>
          <w:lang w:val="en-US"/>
          <w:rPrChange w:id="570" w:author="Rosu, Vladimir [2]" w:date="2020-01-03T16:32:00Z">
            <w:rPr/>
          </w:rPrChange>
        </w:rPr>
        <w:tab/>
        <w:t>thread: undefined /* STRING */,</w:t>
      </w:r>
    </w:p>
    <w:p w14:paraId="3E576BE1" w14:textId="77777777" w:rsidR="00321B5E" w:rsidRPr="00CD0AED" w:rsidRDefault="00321B5E" w:rsidP="00321B5E">
      <w:pPr>
        <w:spacing w:line="240" w:lineRule="auto"/>
        <w:ind w:left="360"/>
        <w:jc w:val="both"/>
        <w:rPr>
          <w:lang w:val="en-US"/>
          <w:rPrChange w:id="571" w:author="Rosu, Vladimir [2]" w:date="2020-01-03T16:32:00Z">
            <w:rPr/>
          </w:rPrChange>
        </w:rPr>
      </w:pPr>
      <w:r w:rsidRPr="00CD0AED">
        <w:rPr>
          <w:lang w:val="en-US"/>
          <w:rPrChange w:id="572" w:author="Rosu, Vladimir [2]" w:date="2020-01-03T16:32:00Z">
            <w:rPr/>
          </w:rPrChange>
        </w:rPr>
        <w:tab/>
        <w:t>ascendingSearch: undefined /* BOOLEAN */,</w:t>
      </w:r>
    </w:p>
    <w:p w14:paraId="3AD2614B" w14:textId="77777777" w:rsidR="00321B5E" w:rsidRPr="00CD0AED" w:rsidRDefault="00321B5E" w:rsidP="00321B5E">
      <w:pPr>
        <w:spacing w:line="240" w:lineRule="auto"/>
        <w:ind w:left="360"/>
        <w:jc w:val="both"/>
        <w:rPr>
          <w:lang w:val="en-US"/>
          <w:rPrChange w:id="573" w:author="Rosu, Vladimir [2]" w:date="2020-01-03T16:32:00Z">
            <w:rPr/>
          </w:rPrChange>
        </w:rPr>
      </w:pPr>
      <w:r w:rsidRPr="00CD0AED">
        <w:rPr>
          <w:lang w:val="en-US"/>
          <w:rPrChange w:id="574" w:author="Rosu, Vladimir [2]" w:date="2020-01-03T16:32:00Z">
            <w:rPr/>
          </w:rPrChange>
        </w:rPr>
        <w:tab/>
        <w:t>oldestFirst: undefined /* BOOLEAN */,</w:t>
      </w:r>
    </w:p>
    <w:p w14:paraId="33EB49D2" w14:textId="77777777" w:rsidR="00321B5E" w:rsidRPr="00CD0AED" w:rsidRDefault="00321B5E" w:rsidP="00321B5E">
      <w:pPr>
        <w:spacing w:line="240" w:lineRule="auto"/>
        <w:ind w:left="360"/>
        <w:jc w:val="both"/>
        <w:rPr>
          <w:lang w:val="en-US"/>
          <w:rPrChange w:id="575" w:author="Rosu, Vladimir [2]" w:date="2020-01-03T16:32:00Z">
            <w:rPr/>
          </w:rPrChange>
        </w:rPr>
      </w:pPr>
      <w:r w:rsidRPr="00CD0AED">
        <w:rPr>
          <w:lang w:val="en-US"/>
          <w:rPrChange w:id="576" w:author="Rosu, Vladimir [2]" w:date="2020-01-03T16:32:00Z">
            <w:rPr/>
          </w:rPrChange>
        </w:rPr>
        <w:tab/>
        <w:t>toLogLevel: undefined /* STRING */,</w:t>
      </w:r>
    </w:p>
    <w:p w14:paraId="647BD361" w14:textId="77777777" w:rsidR="00321B5E" w:rsidRPr="00CD0AED" w:rsidRDefault="00321B5E" w:rsidP="00321B5E">
      <w:pPr>
        <w:spacing w:line="240" w:lineRule="auto"/>
        <w:ind w:left="360"/>
        <w:jc w:val="both"/>
        <w:rPr>
          <w:lang w:val="en-US"/>
          <w:rPrChange w:id="577" w:author="Rosu, Vladimir [2]" w:date="2020-01-03T16:32:00Z">
            <w:rPr/>
          </w:rPrChange>
        </w:rPr>
      </w:pPr>
      <w:r w:rsidRPr="00CD0AED">
        <w:rPr>
          <w:lang w:val="en-US"/>
          <w:rPrChange w:id="578" w:author="Rosu, Vladimir [2]" w:date="2020-01-03T16:32:00Z">
            <w:rPr/>
          </w:rPrChange>
        </w:rPr>
        <w:tab/>
        <w:t>user: undefined /* USERNAME */,</w:t>
      </w:r>
    </w:p>
    <w:p w14:paraId="7D69251F" w14:textId="77777777" w:rsidR="00321B5E" w:rsidRPr="00CD0AED" w:rsidRDefault="00321B5E" w:rsidP="00321B5E">
      <w:pPr>
        <w:spacing w:line="240" w:lineRule="auto"/>
        <w:ind w:left="360"/>
        <w:jc w:val="both"/>
        <w:rPr>
          <w:lang w:val="en-US"/>
          <w:rPrChange w:id="579" w:author="Rosu, Vladimir [2]" w:date="2020-01-03T16:32:00Z">
            <w:rPr/>
          </w:rPrChange>
        </w:rPr>
      </w:pPr>
      <w:r w:rsidRPr="00CD0AED">
        <w:rPr>
          <w:lang w:val="en-US"/>
          <w:rPrChange w:id="580" w:author="Rosu, Vladimir [2]" w:date="2020-01-03T16:32:00Z">
            <w:rPr/>
          </w:rPrChange>
        </w:rPr>
        <w:tab/>
        <w:t>sortFieldName: undefined /* STRING */,</w:t>
      </w:r>
    </w:p>
    <w:p w14:paraId="45C22440" w14:textId="77777777" w:rsidR="00321B5E" w:rsidRPr="00CD0AED" w:rsidRDefault="00321B5E" w:rsidP="00321B5E">
      <w:pPr>
        <w:spacing w:line="240" w:lineRule="auto"/>
        <w:ind w:left="360"/>
        <w:jc w:val="both"/>
        <w:rPr>
          <w:lang w:val="en-US"/>
          <w:rPrChange w:id="581" w:author="Rosu, Vladimir [2]" w:date="2020-01-03T16:32:00Z">
            <w:rPr/>
          </w:rPrChange>
        </w:rPr>
      </w:pPr>
      <w:r w:rsidRPr="00CD0AED">
        <w:rPr>
          <w:lang w:val="en-US"/>
          <w:rPrChange w:id="582" w:author="Rosu, Vladimir [2]" w:date="2020-01-03T16:32:00Z">
            <w:rPr/>
          </w:rPrChange>
        </w:rPr>
        <w:tab/>
        <w:t>startDate: undefined /* DATETIME */</w:t>
      </w:r>
    </w:p>
    <w:p w14:paraId="43F58D2E" w14:textId="77777777" w:rsidR="00321B5E" w:rsidRPr="00CD0AED" w:rsidRDefault="00321B5E" w:rsidP="00321B5E">
      <w:pPr>
        <w:spacing w:line="240" w:lineRule="auto"/>
        <w:ind w:left="360"/>
        <w:jc w:val="both"/>
        <w:rPr>
          <w:lang w:val="en-US"/>
          <w:rPrChange w:id="583" w:author="Rosu, Vladimir [2]" w:date="2020-01-03T16:32:00Z">
            <w:rPr/>
          </w:rPrChange>
        </w:rPr>
      </w:pPr>
      <w:r w:rsidRPr="00CD0AED">
        <w:rPr>
          <w:lang w:val="en-US"/>
          <w:rPrChange w:id="584" w:author="Rosu, Vladimir [2]" w:date="2020-01-03T16:32:00Z">
            <w:rPr/>
          </w:rPrChange>
        </w:rPr>
        <w:t>});</w:t>
      </w:r>
    </w:p>
    <w:p w14:paraId="3E360710" w14:textId="77777777" w:rsidR="00321B5E" w:rsidRPr="00CD0AED" w:rsidRDefault="00321B5E" w:rsidP="00321B5E">
      <w:pPr>
        <w:spacing w:line="240" w:lineRule="auto"/>
        <w:ind w:left="360"/>
        <w:jc w:val="both"/>
        <w:rPr>
          <w:lang w:val="en-US"/>
          <w:rPrChange w:id="585" w:author="Rosu, Vladimir [2]" w:date="2020-01-03T16:32:00Z">
            <w:rPr/>
          </w:rPrChange>
        </w:rPr>
      </w:pPr>
      <w:r w:rsidRPr="00CD0AED">
        <w:rPr>
          <w:lang w:val="en-US"/>
          <w:rPrChange w:id="586" w:author="Rosu, Vladimir [2]" w:date="2020-01-03T16:32:00Z">
            <w:rPr/>
          </w:rPrChange>
        </w:rPr>
        <w:t>// LogEntry entry object</w:t>
      </w:r>
    </w:p>
    <w:p w14:paraId="39B9B320" w14:textId="77777777" w:rsidR="00321B5E" w:rsidRPr="00CD0AED" w:rsidRDefault="00321B5E" w:rsidP="00321B5E">
      <w:pPr>
        <w:spacing w:line="240" w:lineRule="auto"/>
        <w:ind w:left="360"/>
        <w:jc w:val="both"/>
        <w:rPr>
          <w:lang w:val="en-US"/>
          <w:rPrChange w:id="587" w:author="Rosu, Vladimir [2]" w:date="2020-01-03T16:32:00Z">
            <w:rPr/>
          </w:rPrChange>
        </w:rPr>
      </w:pPr>
      <w:r w:rsidRPr="00CD0AED">
        <w:rPr>
          <w:lang w:val="en-US"/>
          <w:rPrChange w:id="588" w:author="Rosu, Vladimir [2]" w:date="2020-01-03T16:32:00Z">
            <w:rPr/>
          </w:rPrChange>
        </w:rPr>
        <w:t>var newEntry = new Object();</w:t>
      </w:r>
    </w:p>
    <w:p w14:paraId="068D1355" w14:textId="77777777" w:rsidR="00321B5E" w:rsidRPr="00CD0AED" w:rsidRDefault="00321B5E" w:rsidP="00321B5E">
      <w:pPr>
        <w:spacing w:line="240" w:lineRule="auto"/>
        <w:ind w:left="360"/>
        <w:jc w:val="both"/>
        <w:rPr>
          <w:lang w:val="en-US"/>
          <w:rPrChange w:id="589" w:author="Rosu, Vladimir [2]" w:date="2020-01-03T16:32:00Z">
            <w:rPr/>
          </w:rPrChange>
        </w:rPr>
      </w:pPr>
      <w:r w:rsidRPr="00CD0AED">
        <w:rPr>
          <w:lang w:val="en-US"/>
          <w:rPrChange w:id="590" w:author="Rosu, Vladimir [2]" w:date="2020-01-03T16:32:00Z">
            <w:rPr/>
          </w:rPrChange>
        </w:rPr>
        <w:t>newEntry.level="WARN";</w:t>
      </w:r>
    </w:p>
    <w:p w14:paraId="6D2B4931" w14:textId="77777777" w:rsidR="00321B5E" w:rsidRPr="00CD0AED" w:rsidRDefault="00321B5E" w:rsidP="00321B5E">
      <w:pPr>
        <w:spacing w:line="240" w:lineRule="auto"/>
        <w:ind w:left="360"/>
        <w:jc w:val="both"/>
        <w:rPr>
          <w:lang w:val="en-US"/>
          <w:rPrChange w:id="591" w:author="Rosu, Vladimir [2]" w:date="2020-01-03T16:32:00Z">
            <w:rPr/>
          </w:rPrChange>
        </w:rPr>
      </w:pPr>
    </w:p>
    <w:p w14:paraId="61FB212D" w14:textId="71042D6F" w:rsidR="00321B5E" w:rsidRPr="00CD0AED" w:rsidRDefault="00321B5E" w:rsidP="00321B5E">
      <w:pPr>
        <w:spacing w:line="240" w:lineRule="auto"/>
        <w:ind w:left="360"/>
        <w:jc w:val="both"/>
        <w:rPr>
          <w:lang w:val="en-US"/>
          <w:rPrChange w:id="592" w:author="Rosu, Vladimir [2]" w:date="2020-01-03T16:32:00Z">
            <w:rPr/>
          </w:rPrChange>
        </w:rPr>
      </w:pPr>
      <w:r w:rsidRPr="00CD0AED">
        <w:rPr>
          <w:highlight w:val="yellow"/>
          <w:lang w:val="en-US"/>
          <w:rPrChange w:id="593" w:author="Rosu, Vladimir [2]" w:date="2020-01-03T16:32:00Z">
            <w:rPr>
              <w:highlight w:val="yellow"/>
            </w:rPr>
          </w:rPrChange>
        </w:rPr>
        <w:t>result.Delete(newEntry);</w:t>
      </w:r>
    </w:p>
    <w:p w14:paraId="484FF6E1" w14:textId="024E9A8F" w:rsidR="00515209" w:rsidRPr="00CD0AED" w:rsidRDefault="00515209" w:rsidP="00321B5E">
      <w:pPr>
        <w:spacing w:line="240" w:lineRule="auto"/>
        <w:ind w:left="360"/>
        <w:jc w:val="both"/>
        <w:rPr>
          <w:lang w:val="en-US"/>
          <w:rPrChange w:id="594" w:author="Rosu, Vladimir [2]" w:date="2020-01-03T16:32:00Z">
            <w:rPr/>
          </w:rPrChange>
        </w:rPr>
      </w:pPr>
    </w:p>
    <w:p w14:paraId="1C8C203D" w14:textId="591D41FC" w:rsidR="00515209" w:rsidRPr="00CD0AED" w:rsidRDefault="00515209" w:rsidP="00515209">
      <w:pPr>
        <w:pStyle w:val="ListParagraph"/>
        <w:numPr>
          <w:ilvl w:val="1"/>
          <w:numId w:val="1"/>
        </w:numPr>
        <w:jc w:val="both"/>
        <w:rPr>
          <w:lang w:val="en-US"/>
          <w:rPrChange w:id="595" w:author="Rosu, Vladimir [2]" w:date="2020-01-03T16:32:00Z">
            <w:rPr/>
          </w:rPrChange>
        </w:rPr>
      </w:pPr>
      <w:r w:rsidRPr="00CD0AED">
        <w:rPr>
          <w:b/>
          <w:lang w:val="en-US"/>
          <w:rPrChange w:id="596" w:author="Rosu, Vladimir [2]" w:date="2020-01-03T16:32:00Z">
            <w:rPr>
              <w:b/>
            </w:rPr>
          </w:rPrChange>
        </w:rPr>
        <w:t>Filter</w:t>
      </w:r>
    </w:p>
    <w:p w14:paraId="527949F8" w14:textId="4C31DD34" w:rsidR="00515209" w:rsidRPr="00CD0AED" w:rsidRDefault="00515209" w:rsidP="00321B5E">
      <w:pPr>
        <w:spacing w:line="240" w:lineRule="auto"/>
        <w:ind w:left="360"/>
        <w:jc w:val="both"/>
        <w:rPr>
          <w:lang w:val="en-US"/>
          <w:rPrChange w:id="597" w:author="Rosu, Vladimir [2]" w:date="2020-01-03T16:32:00Z">
            <w:rPr/>
          </w:rPrChange>
        </w:rPr>
      </w:pPr>
      <w:r w:rsidRPr="00CD0AED">
        <w:rPr>
          <w:b/>
          <w:lang w:val="en-US"/>
          <w:rPrChange w:id="598" w:author="Rosu, Vladimir [2]" w:date="2020-01-03T16:32:00Z">
            <w:rPr>
              <w:b/>
            </w:rPr>
          </w:rPrChange>
        </w:rPr>
        <w:t>Description</w:t>
      </w:r>
      <w:r w:rsidRPr="00CD0AED">
        <w:rPr>
          <w:lang w:val="en-US"/>
          <w:rPrChange w:id="599" w:author="Rosu, Vladimir [2]" w:date="2020-01-03T16:32:00Z">
            <w:rPr/>
          </w:rPrChange>
        </w:rPr>
        <w:t xml:space="preserve">:  Filters an Infotable based on the row that is passed as a parameter. This works with all non-JSON Infotables. </w:t>
      </w:r>
    </w:p>
    <w:p w14:paraId="5CDB2B2E" w14:textId="4D7B13AC" w:rsidR="00515209" w:rsidRPr="00CD0AED" w:rsidRDefault="00515209" w:rsidP="00515209">
      <w:pPr>
        <w:ind w:left="360"/>
        <w:jc w:val="both"/>
        <w:rPr>
          <w:lang w:val="en-US"/>
          <w:rPrChange w:id="600" w:author="Rosu, Vladimir [2]" w:date="2020-01-03T16:32:00Z">
            <w:rPr/>
          </w:rPrChange>
        </w:rPr>
      </w:pPr>
      <w:r w:rsidRPr="00CD0AED">
        <w:rPr>
          <w:lang w:val="en-US"/>
          <w:rPrChange w:id="601" w:author="Rosu, Vladimir [2]" w:date="2020-01-03T16:32:00Z">
            <w:rPr/>
          </w:rPrChange>
        </w:rPr>
        <w:t>In order to use this snippet you must create a row, populating the the columns that you want to use as a filter.</w:t>
      </w:r>
    </w:p>
    <w:p w14:paraId="5F1478E6" w14:textId="5A1D8A79" w:rsidR="00515209" w:rsidRPr="00CD0AED" w:rsidRDefault="00515209" w:rsidP="00515209">
      <w:pPr>
        <w:ind w:left="360"/>
        <w:jc w:val="both"/>
        <w:rPr>
          <w:lang w:val="en-US"/>
          <w:rPrChange w:id="602" w:author="Rosu, Vladimir [2]" w:date="2020-01-03T16:32:00Z">
            <w:rPr/>
          </w:rPrChange>
        </w:rPr>
      </w:pPr>
      <w:r w:rsidRPr="00CD0AED">
        <w:rPr>
          <w:lang w:val="en-US"/>
          <w:rPrChange w:id="603" w:author="Rosu, Vladimir [2]" w:date="2020-01-03T16:32:00Z">
            <w:rPr/>
          </w:rPrChange>
        </w:rPr>
        <w:t xml:space="preserve">The snippet will </w:t>
      </w:r>
      <w:r w:rsidR="006F24F0" w:rsidRPr="00CD0AED">
        <w:rPr>
          <w:lang w:val="en-US"/>
          <w:rPrChange w:id="604" w:author="Rosu, Vladimir [2]" w:date="2020-01-03T16:32:00Z">
            <w:rPr/>
          </w:rPrChange>
        </w:rPr>
        <w:t>delete all the rows from the infotable which do not match</w:t>
      </w:r>
      <w:r w:rsidRPr="00CD0AED">
        <w:rPr>
          <w:lang w:val="en-US"/>
          <w:rPrChange w:id="605" w:author="Rosu, Vladimir [2]" w:date="2020-01-03T16:32:00Z">
            <w:rPr/>
          </w:rPrChange>
        </w:rPr>
        <w:t xml:space="preserve"> </w:t>
      </w:r>
      <w:r w:rsidRPr="00CD0AED">
        <w:rPr>
          <w:u w:val="single"/>
          <w:lang w:val="en-US"/>
          <w:rPrChange w:id="606" w:author="Rosu, Vladimir [2]" w:date="2020-01-03T16:32:00Z">
            <w:rPr>
              <w:u w:val="single"/>
            </w:rPr>
          </w:rPrChange>
        </w:rPr>
        <w:t>all</w:t>
      </w:r>
      <w:r w:rsidRPr="00CD0AED">
        <w:rPr>
          <w:lang w:val="en-US"/>
          <w:rPrChange w:id="607" w:author="Rosu, Vladimir [2]" w:date="2020-01-03T16:32:00Z">
            <w:rPr/>
          </w:rPrChange>
        </w:rPr>
        <w:t xml:space="preserve"> the column values that you have </w:t>
      </w:r>
      <w:r w:rsidR="006F24F0" w:rsidRPr="00CD0AED">
        <w:rPr>
          <w:lang w:val="en-US"/>
          <w:rPrChange w:id="608" w:author="Rosu, Vladimir [2]" w:date="2020-01-03T16:32:00Z">
            <w:rPr/>
          </w:rPrChange>
        </w:rPr>
        <w:t>populated</w:t>
      </w:r>
      <w:r w:rsidRPr="00CD0AED">
        <w:rPr>
          <w:lang w:val="en-US"/>
          <w:rPrChange w:id="609" w:author="Rosu, Vladimir [2]" w:date="2020-01-03T16:32:00Z">
            <w:rPr/>
          </w:rPrChange>
        </w:rPr>
        <w:t>.</w:t>
      </w:r>
      <w:r w:rsidR="006F24F0" w:rsidRPr="00CD0AED">
        <w:rPr>
          <w:lang w:val="en-US"/>
          <w:rPrChange w:id="610" w:author="Rosu, Vladimir [2]" w:date="2020-01-03T16:32:00Z">
            <w:rPr/>
          </w:rPrChange>
        </w:rPr>
        <w:t xml:space="preserve"> The result will be that the infotable on which you apply the snippet will contain only the rows that match the conditions.</w:t>
      </w:r>
    </w:p>
    <w:p w14:paraId="2F6EECB1" w14:textId="20BD3CE6" w:rsidR="00515209" w:rsidRPr="00CD0AED" w:rsidRDefault="00515209" w:rsidP="00515209">
      <w:pPr>
        <w:ind w:left="360"/>
        <w:jc w:val="both"/>
        <w:rPr>
          <w:lang w:val="en-US"/>
          <w:rPrChange w:id="611" w:author="Rosu, Vladimir [2]" w:date="2020-01-03T16:32:00Z">
            <w:rPr/>
          </w:rPrChange>
        </w:rPr>
      </w:pPr>
      <w:r w:rsidRPr="00CD0AED">
        <w:rPr>
          <w:lang w:val="en-US"/>
          <w:rPrChange w:id="612" w:author="Rosu, Vladimir [2]" w:date="2020-01-03T16:32:00Z">
            <w:rPr/>
          </w:rPrChange>
        </w:rPr>
        <w:t>It is not necessary to define all columns from that Datashape, but only the ones you need to filter.</w:t>
      </w:r>
    </w:p>
    <w:p w14:paraId="16D60F89" w14:textId="381C6F43" w:rsidR="0099327B" w:rsidRPr="00CD0AED" w:rsidRDefault="00EA2E17" w:rsidP="00515209">
      <w:pPr>
        <w:ind w:left="360"/>
        <w:jc w:val="both"/>
        <w:rPr>
          <w:lang w:val="en-US"/>
          <w:rPrChange w:id="613" w:author="Rosu, Vladimir [2]" w:date="2020-01-03T16:32:00Z">
            <w:rPr/>
          </w:rPrChange>
        </w:rPr>
      </w:pPr>
      <w:r w:rsidRPr="00CD0AED">
        <w:rPr>
          <w:lang w:val="en-US"/>
          <w:rPrChange w:id="614" w:author="Rosu, Vladimir [2]" w:date="2020-01-03T16:32:00Z">
            <w:rPr/>
          </w:rPrChange>
        </w:rPr>
        <w:t>This filtering mechanism can achieve similar results to the</w:t>
      </w:r>
      <w:r w:rsidR="00214C68" w:rsidRPr="00CD0AED">
        <w:rPr>
          <w:lang w:val="en-US"/>
          <w:rPrChange w:id="615" w:author="Rosu, Vladimir [2]" w:date="2020-01-03T16:32:00Z">
            <w:rPr/>
          </w:rPrChange>
        </w:rPr>
        <w:t xml:space="preserve"> query</w:t>
      </w:r>
      <w:r w:rsidRPr="00CD0AED">
        <w:rPr>
          <w:lang w:val="en-US"/>
          <w:rPrChange w:id="616" w:author="Rosu, Vladimir [2]" w:date="2020-01-03T16:32:00Z">
            <w:rPr/>
          </w:rPrChange>
        </w:rPr>
        <w:t xml:space="preserve"> mechanism. Queries are more powerfull </w:t>
      </w:r>
      <w:r w:rsidR="00214C68" w:rsidRPr="00CD0AED">
        <w:rPr>
          <w:lang w:val="en-US"/>
          <w:rPrChange w:id="617" w:author="Rosu, Vladimir [2]" w:date="2020-01-03T16:32:00Z">
            <w:rPr/>
          </w:rPrChange>
        </w:rPr>
        <w:t xml:space="preserve">because </w:t>
      </w:r>
      <w:r w:rsidRPr="00CD0AED">
        <w:rPr>
          <w:lang w:val="en-US"/>
          <w:rPrChange w:id="618" w:author="Rosu, Vladimir [2]" w:date="2020-01-03T16:32:00Z">
            <w:rPr/>
          </w:rPrChange>
        </w:rPr>
        <w:t xml:space="preserve">you can construct more powerfull </w:t>
      </w:r>
      <w:r w:rsidR="00214C68" w:rsidRPr="00CD0AED">
        <w:rPr>
          <w:lang w:val="en-US"/>
          <w:rPrChange w:id="619" w:author="Rosu, Vladimir [2]" w:date="2020-01-03T16:32:00Z">
            <w:rPr/>
          </w:rPrChange>
        </w:rPr>
        <w:t>filters</w:t>
      </w:r>
      <w:r w:rsidRPr="00CD0AED">
        <w:rPr>
          <w:lang w:val="en-US"/>
          <w:rPrChange w:id="620" w:author="Rosu, Vladimir [2]" w:date="2020-01-03T16:32:00Z">
            <w:rPr/>
          </w:rPrChange>
        </w:rPr>
        <w:t xml:space="preserve"> that you can’t do in the Filter snippet.</w:t>
      </w:r>
    </w:p>
    <w:p w14:paraId="2FFFEBA2" w14:textId="0FFBABE9" w:rsidR="00515209" w:rsidRPr="00CD0AED" w:rsidRDefault="00245A8D" w:rsidP="00321B5E">
      <w:pPr>
        <w:spacing w:line="240" w:lineRule="auto"/>
        <w:ind w:left="360"/>
        <w:jc w:val="both"/>
        <w:rPr>
          <w:lang w:val="en-US"/>
          <w:rPrChange w:id="621" w:author="Rosu, Vladimir [2]" w:date="2020-01-03T16:32:00Z">
            <w:rPr/>
          </w:rPrChange>
        </w:rPr>
      </w:pPr>
      <w:r w:rsidRPr="00CD0AED">
        <w:rPr>
          <w:b/>
          <w:lang w:val="en-US"/>
          <w:rPrChange w:id="622" w:author="Rosu, Vladimir [2]" w:date="2020-01-03T16:32:00Z">
            <w:rPr>
              <w:b/>
            </w:rPr>
          </w:rPrChange>
        </w:rPr>
        <w:t>Example Usage</w:t>
      </w:r>
      <w:r w:rsidRPr="00CD0AED">
        <w:rPr>
          <w:lang w:val="en-US"/>
          <w:rPrChange w:id="623" w:author="Rosu, Vladimir [2]" w:date="2020-01-03T16:32:00Z">
            <w:rPr/>
          </w:rPrChange>
        </w:rPr>
        <w:t xml:space="preserve"> (</w:t>
      </w:r>
      <w:r w:rsidRPr="00CD0AED">
        <w:rPr>
          <w:b/>
          <w:lang w:val="en-US"/>
          <w:rPrChange w:id="624" w:author="Rosu, Vladimir [2]" w:date="2020-01-03T16:32:00Z">
            <w:rPr>
              <w:b/>
            </w:rPr>
          </w:rPrChange>
        </w:rPr>
        <w:t>we query the Application Log then filter and display all rows which match the filter row,service result must be type INFOTABLE</w:t>
      </w:r>
      <w:r w:rsidRPr="00CD0AED">
        <w:rPr>
          <w:lang w:val="en-US"/>
          <w:rPrChange w:id="625" w:author="Rosu, Vladimir [2]" w:date="2020-01-03T16:32:00Z">
            <w:rPr/>
          </w:rPrChange>
        </w:rPr>
        <w:t>:</w:t>
      </w:r>
    </w:p>
    <w:p w14:paraId="02D5CE61" w14:textId="77777777" w:rsidR="00245A8D" w:rsidRPr="00CD0AED" w:rsidRDefault="00245A8D" w:rsidP="00245A8D">
      <w:pPr>
        <w:spacing w:line="240" w:lineRule="auto"/>
        <w:ind w:left="360"/>
        <w:jc w:val="both"/>
        <w:rPr>
          <w:lang w:val="en-US"/>
          <w:rPrChange w:id="626" w:author="Rosu, Vladimir [2]" w:date="2020-01-03T16:32:00Z">
            <w:rPr/>
          </w:rPrChange>
        </w:rPr>
      </w:pPr>
      <w:r w:rsidRPr="00CD0AED">
        <w:rPr>
          <w:lang w:val="en-US"/>
          <w:rPrChange w:id="627" w:author="Rosu, Vladimir [2]" w:date="2020-01-03T16:32:00Z">
            <w:rPr/>
          </w:rPrChange>
        </w:rPr>
        <w:t>// result: INFOTABLE dataShape: "LogEntry"</w:t>
      </w:r>
    </w:p>
    <w:p w14:paraId="5F5B0932" w14:textId="77777777" w:rsidR="00245A8D" w:rsidRPr="00CD0AED" w:rsidRDefault="00245A8D" w:rsidP="00245A8D">
      <w:pPr>
        <w:spacing w:line="240" w:lineRule="auto"/>
        <w:ind w:left="360"/>
        <w:jc w:val="both"/>
        <w:rPr>
          <w:lang w:val="en-US"/>
          <w:rPrChange w:id="628" w:author="Rosu, Vladimir [2]" w:date="2020-01-03T16:32:00Z">
            <w:rPr/>
          </w:rPrChange>
        </w:rPr>
      </w:pPr>
      <w:r w:rsidRPr="00CD0AED">
        <w:rPr>
          <w:lang w:val="en-US"/>
          <w:rPrChange w:id="629" w:author="Rosu, Vladimir [2]" w:date="2020-01-03T16:32:00Z">
            <w:rPr/>
          </w:rPrChange>
        </w:rPr>
        <w:t>var result =  Logs["ApplicationLog"].QueryLogEntries({</w:t>
      </w:r>
    </w:p>
    <w:p w14:paraId="427CB894" w14:textId="77777777" w:rsidR="00245A8D" w:rsidRPr="00CD0AED" w:rsidRDefault="00245A8D" w:rsidP="00245A8D">
      <w:pPr>
        <w:spacing w:line="240" w:lineRule="auto"/>
        <w:ind w:left="360"/>
        <w:jc w:val="both"/>
        <w:rPr>
          <w:lang w:val="en-US"/>
          <w:rPrChange w:id="630" w:author="Rosu, Vladimir [2]" w:date="2020-01-03T16:32:00Z">
            <w:rPr/>
          </w:rPrChange>
        </w:rPr>
      </w:pPr>
      <w:r w:rsidRPr="00CD0AED">
        <w:rPr>
          <w:lang w:val="en-US"/>
          <w:rPrChange w:id="631" w:author="Rosu, Vladimir [2]" w:date="2020-01-03T16:32:00Z">
            <w:rPr/>
          </w:rPrChange>
        </w:rPr>
        <w:tab/>
        <w:t>maxItems: undefined /* NUMBER */,</w:t>
      </w:r>
    </w:p>
    <w:p w14:paraId="45C1E872" w14:textId="77777777" w:rsidR="00245A8D" w:rsidRPr="00CD0AED" w:rsidRDefault="00245A8D" w:rsidP="00245A8D">
      <w:pPr>
        <w:spacing w:line="240" w:lineRule="auto"/>
        <w:ind w:left="360"/>
        <w:jc w:val="both"/>
        <w:rPr>
          <w:lang w:val="en-US"/>
          <w:rPrChange w:id="632" w:author="Rosu, Vladimir [2]" w:date="2020-01-03T16:32:00Z">
            <w:rPr/>
          </w:rPrChange>
        </w:rPr>
      </w:pPr>
      <w:r w:rsidRPr="00CD0AED">
        <w:rPr>
          <w:lang w:val="en-US"/>
          <w:rPrChange w:id="633" w:author="Rosu, Vladimir [2]" w:date="2020-01-03T16:32:00Z">
            <w:rPr/>
          </w:rPrChange>
        </w:rPr>
        <w:tab/>
        <w:t>searchExpression: undefined /* STRING */,</w:t>
      </w:r>
    </w:p>
    <w:p w14:paraId="3AFF3FB8" w14:textId="77777777" w:rsidR="00245A8D" w:rsidRPr="00CD0AED" w:rsidRDefault="00245A8D" w:rsidP="00245A8D">
      <w:pPr>
        <w:spacing w:line="240" w:lineRule="auto"/>
        <w:ind w:left="360"/>
        <w:jc w:val="both"/>
        <w:rPr>
          <w:lang w:val="en-US"/>
          <w:rPrChange w:id="634" w:author="Rosu, Vladimir [2]" w:date="2020-01-03T16:32:00Z">
            <w:rPr/>
          </w:rPrChange>
        </w:rPr>
      </w:pPr>
      <w:r w:rsidRPr="00CD0AED">
        <w:rPr>
          <w:lang w:val="en-US"/>
          <w:rPrChange w:id="635" w:author="Rosu, Vladimir [2]" w:date="2020-01-03T16:32:00Z">
            <w:rPr/>
          </w:rPrChange>
        </w:rPr>
        <w:lastRenderedPageBreak/>
        <w:tab/>
        <w:t>fromLogLevel: undefined /* STRING */,</w:t>
      </w:r>
    </w:p>
    <w:p w14:paraId="6D3C5BAB" w14:textId="77777777" w:rsidR="00245A8D" w:rsidRPr="00CD0AED" w:rsidRDefault="00245A8D" w:rsidP="00245A8D">
      <w:pPr>
        <w:spacing w:line="240" w:lineRule="auto"/>
        <w:ind w:left="360"/>
        <w:jc w:val="both"/>
        <w:rPr>
          <w:lang w:val="en-US"/>
          <w:rPrChange w:id="636" w:author="Rosu, Vladimir [2]" w:date="2020-01-03T16:32:00Z">
            <w:rPr/>
          </w:rPrChange>
        </w:rPr>
      </w:pPr>
      <w:r w:rsidRPr="00CD0AED">
        <w:rPr>
          <w:lang w:val="en-US"/>
          <w:rPrChange w:id="637" w:author="Rosu, Vladimir [2]" w:date="2020-01-03T16:32:00Z">
            <w:rPr/>
          </w:rPrChange>
        </w:rPr>
        <w:tab/>
        <w:t>instance: undefined /* STRING */,</w:t>
      </w:r>
    </w:p>
    <w:p w14:paraId="3F95A98E" w14:textId="77777777" w:rsidR="00245A8D" w:rsidRPr="00CD0AED" w:rsidRDefault="00245A8D" w:rsidP="00245A8D">
      <w:pPr>
        <w:spacing w:line="240" w:lineRule="auto"/>
        <w:ind w:left="360"/>
        <w:jc w:val="both"/>
        <w:rPr>
          <w:lang w:val="en-US"/>
          <w:rPrChange w:id="638" w:author="Rosu, Vladimir [2]" w:date="2020-01-03T16:32:00Z">
            <w:rPr/>
          </w:rPrChange>
        </w:rPr>
      </w:pPr>
      <w:r w:rsidRPr="00CD0AED">
        <w:rPr>
          <w:lang w:val="en-US"/>
          <w:rPrChange w:id="639" w:author="Rosu, Vladimir [2]" w:date="2020-01-03T16:32:00Z">
            <w:rPr/>
          </w:rPrChange>
        </w:rPr>
        <w:tab/>
        <w:t>endDate: undefined /* DATETIME */,</w:t>
      </w:r>
    </w:p>
    <w:p w14:paraId="6B967EEE" w14:textId="77777777" w:rsidR="00245A8D" w:rsidRPr="00CD0AED" w:rsidRDefault="00245A8D" w:rsidP="00245A8D">
      <w:pPr>
        <w:spacing w:line="240" w:lineRule="auto"/>
        <w:ind w:left="360"/>
        <w:jc w:val="both"/>
        <w:rPr>
          <w:lang w:val="en-US"/>
          <w:rPrChange w:id="640" w:author="Rosu, Vladimir [2]" w:date="2020-01-03T16:32:00Z">
            <w:rPr/>
          </w:rPrChange>
        </w:rPr>
      </w:pPr>
      <w:r w:rsidRPr="00CD0AED">
        <w:rPr>
          <w:lang w:val="en-US"/>
          <w:rPrChange w:id="641" w:author="Rosu, Vladimir [2]" w:date="2020-01-03T16:32:00Z">
            <w:rPr/>
          </w:rPrChange>
        </w:rPr>
        <w:tab/>
        <w:t>origin: undefined /* STRING */,</w:t>
      </w:r>
    </w:p>
    <w:p w14:paraId="07906235" w14:textId="77777777" w:rsidR="00245A8D" w:rsidRPr="00CD0AED" w:rsidRDefault="00245A8D" w:rsidP="00245A8D">
      <w:pPr>
        <w:spacing w:line="240" w:lineRule="auto"/>
        <w:ind w:left="360"/>
        <w:jc w:val="both"/>
        <w:rPr>
          <w:lang w:val="en-US"/>
          <w:rPrChange w:id="642" w:author="Rosu, Vladimir [2]" w:date="2020-01-03T16:32:00Z">
            <w:rPr/>
          </w:rPrChange>
        </w:rPr>
      </w:pPr>
      <w:r w:rsidRPr="00CD0AED">
        <w:rPr>
          <w:lang w:val="en-US"/>
          <w:rPrChange w:id="643" w:author="Rosu, Vladimir [2]" w:date="2020-01-03T16:32:00Z">
            <w:rPr/>
          </w:rPrChange>
        </w:rPr>
        <w:tab/>
        <w:t>thread: undefined /* STRING */,</w:t>
      </w:r>
    </w:p>
    <w:p w14:paraId="4914348A" w14:textId="77777777" w:rsidR="00245A8D" w:rsidRPr="00CD0AED" w:rsidRDefault="00245A8D" w:rsidP="00245A8D">
      <w:pPr>
        <w:spacing w:line="240" w:lineRule="auto"/>
        <w:ind w:left="360"/>
        <w:jc w:val="both"/>
        <w:rPr>
          <w:lang w:val="en-US"/>
          <w:rPrChange w:id="644" w:author="Rosu, Vladimir [2]" w:date="2020-01-03T16:32:00Z">
            <w:rPr/>
          </w:rPrChange>
        </w:rPr>
      </w:pPr>
      <w:r w:rsidRPr="00CD0AED">
        <w:rPr>
          <w:lang w:val="en-US"/>
          <w:rPrChange w:id="645" w:author="Rosu, Vladimir [2]" w:date="2020-01-03T16:32:00Z">
            <w:rPr/>
          </w:rPrChange>
        </w:rPr>
        <w:tab/>
        <w:t>ascendingSearch: undefined /* BOOLEAN */,</w:t>
      </w:r>
    </w:p>
    <w:p w14:paraId="27306F32" w14:textId="77777777" w:rsidR="00245A8D" w:rsidRPr="00CD0AED" w:rsidRDefault="00245A8D" w:rsidP="00245A8D">
      <w:pPr>
        <w:spacing w:line="240" w:lineRule="auto"/>
        <w:ind w:left="360"/>
        <w:jc w:val="both"/>
        <w:rPr>
          <w:lang w:val="en-US"/>
          <w:rPrChange w:id="646" w:author="Rosu, Vladimir [2]" w:date="2020-01-03T16:32:00Z">
            <w:rPr/>
          </w:rPrChange>
        </w:rPr>
      </w:pPr>
      <w:r w:rsidRPr="00CD0AED">
        <w:rPr>
          <w:lang w:val="en-US"/>
          <w:rPrChange w:id="647" w:author="Rosu, Vladimir [2]" w:date="2020-01-03T16:32:00Z">
            <w:rPr/>
          </w:rPrChange>
        </w:rPr>
        <w:tab/>
        <w:t>oldestFirst: undefined /* BOOLEAN */,</w:t>
      </w:r>
    </w:p>
    <w:p w14:paraId="08269B92" w14:textId="77777777" w:rsidR="00245A8D" w:rsidRPr="00CD0AED" w:rsidRDefault="00245A8D" w:rsidP="00245A8D">
      <w:pPr>
        <w:spacing w:line="240" w:lineRule="auto"/>
        <w:ind w:left="360"/>
        <w:jc w:val="both"/>
        <w:rPr>
          <w:lang w:val="en-US"/>
          <w:rPrChange w:id="648" w:author="Rosu, Vladimir [2]" w:date="2020-01-03T16:32:00Z">
            <w:rPr/>
          </w:rPrChange>
        </w:rPr>
      </w:pPr>
      <w:r w:rsidRPr="00CD0AED">
        <w:rPr>
          <w:lang w:val="en-US"/>
          <w:rPrChange w:id="649" w:author="Rosu, Vladimir [2]" w:date="2020-01-03T16:32:00Z">
            <w:rPr/>
          </w:rPrChange>
        </w:rPr>
        <w:tab/>
        <w:t>toLogLevel: undefined /* STRING */,</w:t>
      </w:r>
    </w:p>
    <w:p w14:paraId="4C2AF1AD" w14:textId="77777777" w:rsidR="00245A8D" w:rsidRPr="00CD0AED" w:rsidRDefault="00245A8D" w:rsidP="00245A8D">
      <w:pPr>
        <w:spacing w:line="240" w:lineRule="auto"/>
        <w:ind w:left="360"/>
        <w:jc w:val="both"/>
        <w:rPr>
          <w:lang w:val="en-US"/>
          <w:rPrChange w:id="650" w:author="Rosu, Vladimir [2]" w:date="2020-01-03T16:32:00Z">
            <w:rPr/>
          </w:rPrChange>
        </w:rPr>
      </w:pPr>
      <w:r w:rsidRPr="00CD0AED">
        <w:rPr>
          <w:lang w:val="en-US"/>
          <w:rPrChange w:id="651" w:author="Rosu, Vladimir [2]" w:date="2020-01-03T16:32:00Z">
            <w:rPr/>
          </w:rPrChange>
        </w:rPr>
        <w:tab/>
        <w:t>user: undefined /* USERNAME */,</w:t>
      </w:r>
    </w:p>
    <w:p w14:paraId="2686582F" w14:textId="77777777" w:rsidR="00245A8D" w:rsidRPr="00CD0AED" w:rsidRDefault="00245A8D" w:rsidP="00245A8D">
      <w:pPr>
        <w:spacing w:line="240" w:lineRule="auto"/>
        <w:ind w:left="360"/>
        <w:jc w:val="both"/>
        <w:rPr>
          <w:lang w:val="en-US"/>
          <w:rPrChange w:id="652" w:author="Rosu, Vladimir [2]" w:date="2020-01-03T16:32:00Z">
            <w:rPr/>
          </w:rPrChange>
        </w:rPr>
      </w:pPr>
      <w:r w:rsidRPr="00CD0AED">
        <w:rPr>
          <w:lang w:val="en-US"/>
          <w:rPrChange w:id="653" w:author="Rosu, Vladimir [2]" w:date="2020-01-03T16:32:00Z">
            <w:rPr/>
          </w:rPrChange>
        </w:rPr>
        <w:tab/>
        <w:t>sortFieldName: undefined /* STRING */,</w:t>
      </w:r>
    </w:p>
    <w:p w14:paraId="0AF1D0DA" w14:textId="77777777" w:rsidR="00245A8D" w:rsidRPr="00CD0AED" w:rsidRDefault="00245A8D" w:rsidP="00245A8D">
      <w:pPr>
        <w:spacing w:line="240" w:lineRule="auto"/>
        <w:ind w:left="360"/>
        <w:jc w:val="both"/>
        <w:rPr>
          <w:lang w:val="en-US"/>
          <w:rPrChange w:id="654" w:author="Rosu, Vladimir [2]" w:date="2020-01-03T16:32:00Z">
            <w:rPr/>
          </w:rPrChange>
        </w:rPr>
      </w:pPr>
      <w:r w:rsidRPr="00CD0AED">
        <w:rPr>
          <w:lang w:val="en-US"/>
          <w:rPrChange w:id="655" w:author="Rosu, Vladimir [2]" w:date="2020-01-03T16:32:00Z">
            <w:rPr/>
          </w:rPrChange>
        </w:rPr>
        <w:tab/>
        <w:t>startDate: undefined /* DATETIME */</w:t>
      </w:r>
    </w:p>
    <w:p w14:paraId="79E6037F" w14:textId="77777777" w:rsidR="00245A8D" w:rsidRPr="00CD0AED" w:rsidRDefault="00245A8D" w:rsidP="00245A8D">
      <w:pPr>
        <w:spacing w:line="240" w:lineRule="auto"/>
        <w:ind w:left="360"/>
        <w:jc w:val="both"/>
        <w:rPr>
          <w:lang w:val="en-US"/>
          <w:rPrChange w:id="656" w:author="Rosu, Vladimir [2]" w:date="2020-01-03T16:32:00Z">
            <w:rPr/>
          </w:rPrChange>
        </w:rPr>
      </w:pPr>
      <w:r w:rsidRPr="00CD0AED">
        <w:rPr>
          <w:lang w:val="en-US"/>
          <w:rPrChange w:id="657" w:author="Rosu, Vladimir [2]" w:date="2020-01-03T16:32:00Z">
            <w:rPr/>
          </w:rPrChange>
        </w:rPr>
        <w:t>});</w:t>
      </w:r>
    </w:p>
    <w:p w14:paraId="08212A35" w14:textId="77777777" w:rsidR="00245A8D" w:rsidRPr="00CD0AED" w:rsidRDefault="00245A8D" w:rsidP="00245A8D">
      <w:pPr>
        <w:spacing w:line="240" w:lineRule="auto"/>
        <w:ind w:left="360"/>
        <w:jc w:val="both"/>
        <w:rPr>
          <w:lang w:val="en-US"/>
          <w:rPrChange w:id="658" w:author="Rosu, Vladimir [2]" w:date="2020-01-03T16:32:00Z">
            <w:rPr/>
          </w:rPrChange>
        </w:rPr>
      </w:pPr>
      <w:r w:rsidRPr="00CD0AED">
        <w:rPr>
          <w:lang w:val="en-US"/>
          <w:rPrChange w:id="659" w:author="Rosu, Vladimir [2]" w:date="2020-01-03T16:32:00Z">
            <w:rPr/>
          </w:rPrChange>
        </w:rPr>
        <w:t>// LogEntry entry object</w:t>
      </w:r>
    </w:p>
    <w:p w14:paraId="7B5CEB86" w14:textId="77777777" w:rsidR="00245A8D" w:rsidRPr="00CD0AED" w:rsidRDefault="00245A8D" w:rsidP="00245A8D">
      <w:pPr>
        <w:spacing w:line="240" w:lineRule="auto"/>
        <w:ind w:left="360"/>
        <w:jc w:val="both"/>
        <w:rPr>
          <w:lang w:val="en-US"/>
          <w:rPrChange w:id="660" w:author="Rosu, Vladimir [2]" w:date="2020-01-03T16:32:00Z">
            <w:rPr/>
          </w:rPrChange>
        </w:rPr>
      </w:pPr>
      <w:r w:rsidRPr="00CD0AED">
        <w:rPr>
          <w:lang w:val="en-US"/>
          <w:rPrChange w:id="661" w:author="Rosu, Vladimir [2]" w:date="2020-01-03T16:32:00Z">
            <w:rPr/>
          </w:rPrChange>
        </w:rPr>
        <w:t>var newEntry = new Object();</w:t>
      </w:r>
    </w:p>
    <w:p w14:paraId="36C45D54" w14:textId="77777777" w:rsidR="00245A8D" w:rsidRPr="00CD0AED" w:rsidRDefault="00245A8D" w:rsidP="00245A8D">
      <w:pPr>
        <w:spacing w:line="240" w:lineRule="auto"/>
        <w:ind w:left="360"/>
        <w:jc w:val="both"/>
        <w:rPr>
          <w:lang w:val="en-US"/>
          <w:rPrChange w:id="662" w:author="Rosu, Vladimir [2]" w:date="2020-01-03T16:32:00Z">
            <w:rPr/>
          </w:rPrChange>
        </w:rPr>
      </w:pPr>
      <w:r w:rsidRPr="00CD0AED">
        <w:rPr>
          <w:lang w:val="en-US"/>
          <w:rPrChange w:id="663" w:author="Rosu, Vladimir [2]" w:date="2020-01-03T16:32:00Z">
            <w:rPr/>
          </w:rPrChange>
        </w:rPr>
        <w:t>newEntry.level="WARN";</w:t>
      </w:r>
    </w:p>
    <w:p w14:paraId="263D3DDA" w14:textId="77777777" w:rsidR="00245A8D" w:rsidRPr="00CD0AED" w:rsidRDefault="00245A8D" w:rsidP="00245A8D">
      <w:pPr>
        <w:spacing w:line="240" w:lineRule="auto"/>
        <w:ind w:left="360"/>
        <w:jc w:val="both"/>
        <w:rPr>
          <w:lang w:val="en-US"/>
          <w:rPrChange w:id="664" w:author="Rosu, Vladimir [2]" w:date="2020-01-03T16:32:00Z">
            <w:rPr/>
          </w:rPrChange>
        </w:rPr>
      </w:pPr>
    </w:p>
    <w:p w14:paraId="167AA1F9" w14:textId="4E597A86" w:rsidR="00245A8D" w:rsidRPr="00CD0AED" w:rsidRDefault="00245A8D" w:rsidP="00245A8D">
      <w:pPr>
        <w:spacing w:line="240" w:lineRule="auto"/>
        <w:ind w:left="360"/>
        <w:jc w:val="both"/>
        <w:rPr>
          <w:lang w:val="en-US"/>
          <w:rPrChange w:id="665" w:author="Rosu, Vladimir [2]" w:date="2020-01-03T16:32:00Z">
            <w:rPr/>
          </w:rPrChange>
        </w:rPr>
      </w:pPr>
      <w:r w:rsidRPr="00CD0AED">
        <w:rPr>
          <w:highlight w:val="yellow"/>
          <w:lang w:val="en-US"/>
          <w:rPrChange w:id="666" w:author="Rosu, Vladimir [2]" w:date="2020-01-03T16:32:00Z">
            <w:rPr>
              <w:highlight w:val="yellow"/>
            </w:rPr>
          </w:rPrChange>
        </w:rPr>
        <w:t>result.Filter(newEntry);</w:t>
      </w:r>
    </w:p>
    <w:p w14:paraId="5C59363C" w14:textId="2DC777E6" w:rsidR="00245A8D" w:rsidRPr="00CD0AED" w:rsidRDefault="00245A8D" w:rsidP="00321B5E">
      <w:pPr>
        <w:spacing w:line="240" w:lineRule="auto"/>
        <w:ind w:left="360"/>
        <w:jc w:val="both"/>
        <w:rPr>
          <w:lang w:val="en-US"/>
          <w:rPrChange w:id="667" w:author="Rosu, Vladimir [2]" w:date="2020-01-03T16:32:00Z">
            <w:rPr/>
          </w:rPrChange>
        </w:rPr>
      </w:pPr>
    </w:p>
    <w:p w14:paraId="584F8786" w14:textId="5FF1D13C" w:rsidR="00245A8D" w:rsidRPr="00CD0AED" w:rsidRDefault="00EA2E17" w:rsidP="00EA2E17">
      <w:pPr>
        <w:pStyle w:val="ListParagraph"/>
        <w:numPr>
          <w:ilvl w:val="1"/>
          <w:numId w:val="1"/>
        </w:numPr>
        <w:jc w:val="both"/>
        <w:rPr>
          <w:b/>
          <w:lang w:val="en-US"/>
          <w:rPrChange w:id="668" w:author="Rosu, Vladimir [2]" w:date="2020-01-03T16:32:00Z">
            <w:rPr>
              <w:b/>
            </w:rPr>
          </w:rPrChange>
        </w:rPr>
      </w:pPr>
      <w:r w:rsidRPr="00CD0AED">
        <w:rPr>
          <w:b/>
          <w:lang w:val="en-US"/>
          <w:rPrChange w:id="669" w:author="Rosu, Vladimir [2]" w:date="2020-01-03T16:32:00Z">
            <w:rPr>
              <w:b/>
            </w:rPr>
          </w:rPrChange>
        </w:rPr>
        <w:t>Find row by value filter</w:t>
      </w:r>
    </w:p>
    <w:p w14:paraId="5AF4D08C" w14:textId="22B69635" w:rsidR="00EA2E17" w:rsidRPr="00CD0AED" w:rsidRDefault="00EA2E17" w:rsidP="00321B5E">
      <w:pPr>
        <w:spacing w:line="240" w:lineRule="auto"/>
        <w:ind w:left="360"/>
        <w:jc w:val="both"/>
        <w:rPr>
          <w:lang w:val="en-US"/>
          <w:rPrChange w:id="670" w:author="Rosu, Vladimir [2]" w:date="2020-01-03T16:32:00Z">
            <w:rPr/>
          </w:rPrChange>
        </w:rPr>
      </w:pPr>
      <w:r w:rsidRPr="00CD0AED">
        <w:rPr>
          <w:b/>
          <w:lang w:val="en-US"/>
          <w:rPrChange w:id="671" w:author="Rosu, Vladimir [2]" w:date="2020-01-03T16:32:00Z">
            <w:rPr>
              <w:b/>
            </w:rPr>
          </w:rPrChange>
        </w:rPr>
        <w:t>Description</w:t>
      </w:r>
      <w:r w:rsidRPr="00CD0AED">
        <w:rPr>
          <w:lang w:val="en-US"/>
          <w:rPrChange w:id="672" w:author="Rosu, Vladimir [2]" w:date="2020-01-03T16:32:00Z">
            <w:rPr/>
          </w:rPrChange>
        </w:rPr>
        <w:t xml:space="preserve">: </w:t>
      </w:r>
      <w:r w:rsidR="00214C68" w:rsidRPr="00CD0AED">
        <w:rPr>
          <w:lang w:val="en-US"/>
          <w:rPrChange w:id="673" w:author="Rosu, Vladimir [2]" w:date="2020-01-03T16:32:00Z">
            <w:rPr/>
          </w:rPrChange>
        </w:rPr>
        <w:t>This snippet returns a Value Collection (JSON) that contains the first row that matches all the conditions from the input row</w:t>
      </w:r>
      <w:r w:rsidRPr="00CD0AED">
        <w:rPr>
          <w:lang w:val="en-US"/>
          <w:rPrChange w:id="674" w:author="Rosu, Vladimir [2]" w:date="2020-01-03T16:32:00Z">
            <w:rPr/>
          </w:rPrChange>
        </w:rPr>
        <w:t>.</w:t>
      </w:r>
    </w:p>
    <w:p w14:paraId="14736431" w14:textId="02D2C50C" w:rsidR="00EA2E17" w:rsidRPr="00CD0AED" w:rsidRDefault="00214C68" w:rsidP="00321B5E">
      <w:pPr>
        <w:spacing w:line="240" w:lineRule="auto"/>
        <w:ind w:left="360"/>
        <w:jc w:val="both"/>
        <w:rPr>
          <w:lang w:val="en-US"/>
          <w:rPrChange w:id="675" w:author="Rosu, Vladimir [2]" w:date="2020-01-03T16:32:00Z">
            <w:rPr/>
          </w:rPrChange>
        </w:rPr>
      </w:pPr>
      <w:r w:rsidRPr="00CD0AED">
        <w:rPr>
          <w:lang w:val="en-US"/>
          <w:rPrChange w:id="676" w:author="Rosu, Vladimir [2]" w:date="2020-01-03T16:32:00Z">
            <w:rPr/>
          </w:rPrChange>
        </w:rPr>
        <w:t>Works with all non-JSON infotables.</w:t>
      </w:r>
    </w:p>
    <w:p w14:paraId="581A204D" w14:textId="77777777" w:rsidR="00214C68" w:rsidRPr="00CD0AED" w:rsidRDefault="00214C68" w:rsidP="00214C68">
      <w:pPr>
        <w:ind w:left="360"/>
        <w:jc w:val="both"/>
        <w:rPr>
          <w:lang w:val="en-US"/>
          <w:rPrChange w:id="677" w:author="Rosu, Vladimir [2]" w:date="2020-01-03T16:32:00Z">
            <w:rPr/>
          </w:rPrChange>
        </w:rPr>
      </w:pPr>
      <w:r w:rsidRPr="00CD0AED">
        <w:rPr>
          <w:lang w:val="en-US"/>
          <w:rPrChange w:id="678" w:author="Rosu, Vladimir [2]" w:date="2020-01-03T16:32:00Z">
            <w:rPr/>
          </w:rPrChange>
        </w:rPr>
        <w:t>It is not necessary to define all columns from that Datashape, but only the ones you need to filter.</w:t>
      </w:r>
    </w:p>
    <w:p w14:paraId="35192C84" w14:textId="26C64C4C" w:rsidR="00214C68" w:rsidRPr="00CD0AED" w:rsidRDefault="00214C68" w:rsidP="00214C68">
      <w:pPr>
        <w:ind w:left="360"/>
        <w:jc w:val="both"/>
        <w:rPr>
          <w:lang w:val="en-US"/>
          <w:rPrChange w:id="679" w:author="Rosu, Vladimir [2]" w:date="2020-01-03T16:32:00Z">
            <w:rPr/>
          </w:rPrChange>
        </w:rPr>
      </w:pPr>
      <w:r w:rsidRPr="00CD0AED">
        <w:rPr>
          <w:lang w:val="en-US"/>
          <w:rPrChange w:id="680" w:author="Rosu, Vladimir [2]" w:date="2020-01-03T16:32:00Z">
            <w:rPr/>
          </w:rPrChange>
        </w:rPr>
        <w:t>This searching mechanism can achieve similar results to the query mechanism. Queries are more powerfull because you can construct more powerfull filters that you can’t do in the Find snippet.</w:t>
      </w:r>
    </w:p>
    <w:p w14:paraId="6ADE163A" w14:textId="26520442" w:rsidR="00214C68" w:rsidRPr="00CD0AED" w:rsidRDefault="00214C68" w:rsidP="00321B5E">
      <w:pPr>
        <w:spacing w:line="240" w:lineRule="auto"/>
        <w:ind w:left="360"/>
        <w:jc w:val="both"/>
        <w:rPr>
          <w:b/>
          <w:lang w:val="en-US"/>
          <w:rPrChange w:id="681" w:author="Rosu, Vladimir [2]" w:date="2020-01-03T16:32:00Z">
            <w:rPr>
              <w:b/>
            </w:rPr>
          </w:rPrChange>
        </w:rPr>
      </w:pPr>
      <w:r w:rsidRPr="00CD0AED">
        <w:rPr>
          <w:b/>
          <w:lang w:val="en-US"/>
          <w:rPrChange w:id="682" w:author="Rosu, Vladimir [2]" w:date="2020-01-03T16:32:00Z">
            <w:rPr>
              <w:b/>
            </w:rPr>
          </w:rPrChange>
        </w:rPr>
        <w:t>Example usage (we get the Application Log and  then we find the first row which has the level „WARN”</w:t>
      </w:r>
      <w:r w:rsidR="004A0919" w:rsidRPr="00CD0AED">
        <w:rPr>
          <w:b/>
          <w:lang w:val="en-US"/>
          <w:rPrChange w:id="683" w:author="Rosu, Vladimir [2]" w:date="2020-01-03T16:32:00Z">
            <w:rPr>
              <w:b/>
            </w:rPr>
          </w:rPrChange>
        </w:rPr>
        <w:t>; use this in a service with basetype JSON</w:t>
      </w:r>
      <w:r w:rsidRPr="00CD0AED">
        <w:rPr>
          <w:b/>
          <w:lang w:val="en-US"/>
          <w:rPrChange w:id="684" w:author="Rosu, Vladimir [2]" w:date="2020-01-03T16:32:00Z">
            <w:rPr>
              <w:b/>
            </w:rPr>
          </w:rPrChange>
        </w:rPr>
        <w:t>):</w:t>
      </w:r>
    </w:p>
    <w:p w14:paraId="2DE396C2" w14:textId="77777777" w:rsidR="00214C68" w:rsidRPr="00CD0AED" w:rsidRDefault="00214C68" w:rsidP="00214C68">
      <w:pPr>
        <w:spacing w:line="240" w:lineRule="auto"/>
        <w:ind w:left="360"/>
        <w:jc w:val="both"/>
        <w:rPr>
          <w:lang w:val="en-US"/>
          <w:rPrChange w:id="685" w:author="Rosu, Vladimir [2]" w:date="2020-01-03T16:32:00Z">
            <w:rPr/>
          </w:rPrChange>
        </w:rPr>
      </w:pPr>
      <w:r w:rsidRPr="00CD0AED">
        <w:rPr>
          <w:lang w:val="en-US"/>
          <w:rPrChange w:id="686" w:author="Rosu, Vladimir [2]" w:date="2020-01-03T16:32:00Z">
            <w:rPr/>
          </w:rPrChange>
        </w:rPr>
        <w:t>// result: INFOTABLE dataShape: "LogEntry"</w:t>
      </w:r>
    </w:p>
    <w:p w14:paraId="0F1B514B" w14:textId="77777777" w:rsidR="00214C68" w:rsidRPr="00CD0AED" w:rsidRDefault="00214C68" w:rsidP="00214C68">
      <w:pPr>
        <w:spacing w:line="240" w:lineRule="auto"/>
        <w:ind w:left="360"/>
        <w:jc w:val="both"/>
        <w:rPr>
          <w:lang w:val="en-US"/>
          <w:rPrChange w:id="687" w:author="Rosu, Vladimir [2]" w:date="2020-01-03T16:32:00Z">
            <w:rPr/>
          </w:rPrChange>
        </w:rPr>
      </w:pPr>
      <w:r w:rsidRPr="00CD0AED">
        <w:rPr>
          <w:lang w:val="en-US"/>
          <w:rPrChange w:id="688" w:author="Rosu, Vladimir [2]" w:date="2020-01-03T16:32:00Z">
            <w:rPr/>
          </w:rPrChange>
        </w:rPr>
        <w:t>var result =  Logs["ApplicationLog"].QueryLogEntries({</w:t>
      </w:r>
    </w:p>
    <w:p w14:paraId="260A624B" w14:textId="77777777" w:rsidR="00214C68" w:rsidRPr="00CD0AED" w:rsidRDefault="00214C68" w:rsidP="00214C68">
      <w:pPr>
        <w:spacing w:line="240" w:lineRule="auto"/>
        <w:ind w:left="360"/>
        <w:jc w:val="both"/>
        <w:rPr>
          <w:lang w:val="en-US"/>
          <w:rPrChange w:id="689" w:author="Rosu, Vladimir [2]" w:date="2020-01-03T16:32:00Z">
            <w:rPr/>
          </w:rPrChange>
        </w:rPr>
      </w:pPr>
      <w:r w:rsidRPr="00CD0AED">
        <w:rPr>
          <w:lang w:val="en-US"/>
          <w:rPrChange w:id="690" w:author="Rosu, Vladimir [2]" w:date="2020-01-03T16:32:00Z">
            <w:rPr/>
          </w:rPrChange>
        </w:rPr>
        <w:tab/>
        <w:t>maxItems: undefined /* NUMBER */,</w:t>
      </w:r>
    </w:p>
    <w:p w14:paraId="7769ABFD" w14:textId="77777777" w:rsidR="00214C68" w:rsidRPr="00CD0AED" w:rsidRDefault="00214C68" w:rsidP="00214C68">
      <w:pPr>
        <w:spacing w:line="240" w:lineRule="auto"/>
        <w:ind w:left="360"/>
        <w:jc w:val="both"/>
        <w:rPr>
          <w:lang w:val="en-US"/>
          <w:rPrChange w:id="691" w:author="Rosu, Vladimir [2]" w:date="2020-01-03T16:32:00Z">
            <w:rPr/>
          </w:rPrChange>
        </w:rPr>
      </w:pPr>
      <w:r w:rsidRPr="00CD0AED">
        <w:rPr>
          <w:lang w:val="en-US"/>
          <w:rPrChange w:id="692" w:author="Rosu, Vladimir [2]" w:date="2020-01-03T16:32:00Z">
            <w:rPr/>
          </w:rPrChange>
        </w:rPr>
        <w:tab/>
        <w:t>searchExpression: undefined /* STRING */,</w:t>
      </w:r>
    </w:p>
    <w:p w14:paraId="2BF7F376" w14:textId="77777777" w:rsidR="00214C68" w:rsidRPr="00CD0AED" w:rsidRDefault="00214C68" w:rsidP="00214C68">
      <w:pPr>
        <w:spacing w:line="240" w:lineRule="auto"/>
        <w:ind w:left="360"/>
        <w:jc w:val="both"/>
        <w:rPr>
          <w:lang w:val="en-US"/>
          <w:rPrChange w:id="693" w:author="Rosu, Vladimir [2]" w:date="2020-01-03T16:32:00Z">
            <w:rPr/>
          </w:rPrChange>
        </w:rPr>
      </w:pPr>
      <w:r w:rsidRPr="00CD0AED">
        <w:rPr>
          <w:lang w:val="en-US"/>
          <w:rPrChange w:id="694" w:author="Rosu, Vladimir [2]" w:date="2020-01-03T16:32:00Z">
            <w:rPr/>
          </w:rPrChange>
        </w:rPr>
        <w:tab/>
        <w:t>fromLogLevel: undefined /* STRING */,</w:t>
      </w:r>
    </w:p>
    <w:p w14:paraId="6243B4BB" w14:textId="77777777" w:rsidR="00214C68" w:rsidRPr="00CD0AED" w:rsidRDefault="00214C68" w:rsidP="00214C68">
      <w:pPr>
        <w:spacing w:line="240" w:lineRule="auto"/>
        <w:ind w:left="360"/>
        <w:jc w:val="both"/>
        <w:rPr>
          <w:lang w:val="en-US"/>
          <w:rPrChange w:id="695" w:author="Rosu, Vladimir [2]" w:date="2020-01-03T16:32:00Z">
            <w:rPr/>
          </w:rPrChange>
        </w:rPr>
      </w:pPr>
      <w:r w:rsidRPr="00CD0AED">
        <w:rPr>
          <w:lang w:val="en-US"/>
          <w:rPrChange w:id="696" w:author="Rosu, Vladimir [2]" w:date="2020-01-03T16:32:00Z">
            <w:rPr/>
          </w:rPrChange>
        </w:rPr>
        <w:tab/>
        <w:t>instance: undefined /* STRING */,</w:t>
      </w:r>
    </w:p>
    <w:p w14:paraId="5A7952FB" w14:textId="77777777" w:rsidR="00214C68" w:rsidRPr="00CD0AED" w:rsidRDefault="00214C68" w:rsidP="00214C68">
      <w:pPr>
        <w:spacing w:line="240" w:lineRule="auto"/>
        <w:ind w:left="360"/>
        <w:jc w:val="both"/>
        <w:rPr>
          <w:lang w:val="en-US"/>
          <w:rPrChange w:id="697" w:author="Rosu, Vladimir [2]" w:date="2020-01-03T16:32:00Z">
            <w:rPr/>
          </w:rPrChange>
        </w:rPr>
      </w:pPr>
      <w:r w:rsidRPr="00CD0AED">
        <w:rPr>
          <w:lang w:val="en-US"/>
          <w:rPrChange w:id="698" w:author="Rosu, Vladimir [2]" w:date="2020-01-03T16:32:00Z">
            <w:rPr/>
          </w:rPrChange>
        </w:rPr>
        <w:lastRenderedPageBreak/>
        <w:tab/>
        <w:t>endDate: undefined /* DATETIME */,</w:t>
      </w:r>
    </w:p>
    <w:p w14:paraId="7B715A58" w14:textId="77777777" w:rsidR="00214C68" w:rsidRPr="00CD0AED" w:rsidRDefault="00214C68" w:rsidP="00214C68">
      <w:pPr>
        <w:spacing w:line="240" w:lineRule="auto"/>
        <w:ind w:left="360"/>
        <w:jc w:val="both"/>
        <w:rPr>
          <w:lang w:val="en-US"/>
          <w:rPrChange w:id="699" w:author="Rosu, Vladimir [2]" w:date="2020-01-03T16:32:00Z">
            <w:rPr/>
          </w:rPrChange>
        </w:rPr>
      </w:pPr>
      <w:r w:rsidRPr="00CD0AED">
        <w:rPr>
          <w:lang w:val="en-US"/>
          <w:rPrChange w:id="700" w:author="Rosu, Vladimir [2]" w:date="2020-01-03T16:32:00Z">
            <w:rPr/>
          </w:rPrChange>
        </w:rPr>
        <w:tab/>
        <w:t>origin: undefined /* STRING */,</w:t>
      </w:r>
    </w:p>
    <w:p w14:paraId="46A3E924" w14:textId="77777777" w:rsidR="00214C68" w:rsidRPr="00CD0AED" w:rsidRDefault="00214C68" w:rsidP="00214C68">
      <w:pPr>
        <w:spacing w:line="240" w:lineRule="auto"/>
        <w:ind w:left="360"/>
        <w:jc w:val="both"/>
        <w:rPr>
          <w:lang w:val="en-US"/>
          <w:rPrChange w:id="701" w:author="Rosu, Vladimir [2]" w:date="2020-01-03T16:32:00Z">
            <w:rPr/>
          </w:rPrChange>
        </w:rPr>
      </w:pPr>
      <w:r w:rsidRPr="00CD0AED">
        <w:rPr>
          <w:lang w:val="en-US"/>
          <w:rPrChange w:id="702" w:author="Rosu, Vladimir [2]" w:date="2020-01-03T16:32:00Z">
            <w:rPr/>
          </w:rPrChange>
        </w:rPr>
        <w:tab/>
        <w:t>thread: undefined /* STRING */,</w:t>
      </w:r>
    </w:p>
    <w:p w14:paraId="1933D7A2" w14:textId="77777777" w:rsidR="00214C68" w:rsidRPr="00CD0AED" w:rsidRDefault="00214C68" w:rsidP="00214C68">
      <w:pPr>
        <w:spacing w:line="240" w:lineRule="auto"/>
        <w:ind w:left="360"/>
        <w:jc w:val="both"/>
        <w:rPr>
          <w:lang w:val="en-US"/>
          <w:rPrChange w:id="703" w:author="Rosu, Vladimir [2]" w:date="2020-01-03T16:32:00Z">
            <w:rPr/>
          </w:rPrChange>
        </w:rPr>
      </w:pPr>
      <w:r w:rsidRPr="00CD0AED">
        <w:rPr>
          <w:lang w:val="en-US"/>
          <w:rPrChange w:id="704" w:author="Rosu, Vladimir [2]" w:date="2020-01-03T16:32:00Z">
            <w:rPr/>
          </w:rPrChange>
        </w:rPr>
        <w:tab/>
        <w:t>ascendingSearch: undefined /* BOOLEAN */,</w:t>
      </w:r>
    </w:p>
    <w:p w14:paraId="74E41540" w14:textId="77777777" w:rsidR="00214C68" w:rsidRPr="00CD0AED" w:rsidRDefault="00214C68" w:rsidP="00214C68">
      <w:pPr>
        <w:spacing w:line="240" w:lineRule="auto"/>
        <w:ind w:left="360"/>
        <w:jc w:val="both"/>
        <w:rPr>
          <w:lang w:val="en-US"/>
          <w:rPrChange w:id="705" w:author="Rosu, Vladimir [2]" w:date="2020-01-03T16:32:00Z">
            <w:rPr/>
          </w:rPrChange>
        </w:rPr>
      </w:pPr>
      <w:r w:rsidRPr="00CD0AED">
        <w:rPr>
          <w:lang w:val="en-US"/>
          <w:rPrChange w:id="706" w:author="Rosu, Vladimir [2]" w:date="2020-01-03T16:32:00Z">
            <w:rPr/>
          </w:rPrChange>
        </w:rPr>
        <w:tab/>
        <w:t>oldestFirst: undefined /* BOOLEAN */,</w:t>
      </w:r>
    </w:p>
    <w:p w14:paraId="6D102950" w14:textId="77777777" w:rsidR="00214C68" w:rsidRPr="00CD0AED" w:rsidRDefault="00214C68" w:rsidP="00214C68">
      <w:pPr>
        <w:spacing w:line="240" w:lineRule="auto"/>
        <w:ind w:left="360"/>
        <w:jc w:val="both"/>
        <w:rPr>
          <w:lang w:val="en-US"/>
          <w:rPrChange w:id="707" w:author="Rosu, Vladimir [2]" w:date="2020-01-03T16:32:00Z">
            <w:rPr/>
          </w:rPrChange>
        </w:rPr>
      </w:pPr>
      <w:r w:rsidRPr="00CD0AED">
        <w:rPr>
          <w:lang w:val="en-US"/>
          <w:rPrChange w:id="708" w:author="Rosu, Vladimir [2]" w:date="2020-01-03T16:32:00Z">
            <w:rPr/>
          </w:rPrChange>
        </w:rPr>
        <w:tab/>
        <w:t>toLogLevel: undefined /* STRING */,</w:t>
      </w:r>
    </w:p>
    <w:p w14:paraId="200DE603" w14:textId="77777777" w:rsidR="00214C68" w:rsidRPr="00CD0AED" w:rsidRDefault="00214C68" w:rsidP="00214C68">
      <w:pPr>
        <w:spacing w:line="240" w:lineRule="auto"/>
        <w:ind w:left="360"/>
        <w:jc w:val="both"/>
        <w:rPr>
          <w:lang w:val="en-US"/>
          <w:rPrChange w:id="709" w:author="Rosu, Vladimir [2]" w:date="2020-01-03T16:32:00Z">
            <w:rPr/>
          </w:rPrChange>
        </w:rPr>
      </w:pPr>
      <w:r w:rsidRPr="00CD0AED">
        <w:rPr>
          <w:lang w:val="en-US"/>
          <w:rPrChange w:id="710" w:author="Rosu, Vladimir [2]" w:date="2020-01-03T16:32:00Z">
            <w:rPr/>
          </w:rPrChange>
        </w:rPr>
        <w:tab/>
        <w:t>user: undefined /* USERNAME */,</w:t>
      </w:r>
    </w:p>
    <w:p w14:paraId="503DD5FC" w14:textId="77777777" w:rsidR="00214C68" w:rsidRPr="00CD0AED" w:rsidRDefault="00214C68" w:rsidP="00214C68">
      <w:pPr>
        <w:spacing w:line="240" w:lineRule="auto"/>
        <w:ind w:left="360"/>
        <w:jc w:val="both"/>
        <w:rPr>
          <w:lang w:val="en-US"/>
          <w:rPrChange w:id="711" w:author="Rosu, Vladimir [2]" w:date="2020-01-03T16:32:00Z">
            <w:rPr/>
          </w:rPrChange>
        </w:rPr>
      </w:pPr>
      <w:r w:rsidRPr="00CD0AED">
        <w:rPr>
          <w:lang w:val="en-US"/>
          <w:rPrChange w:id="712" w:author="Rosu, Vladimir [2]" w:date="2020-01-03T16:32:00Z">
            <w:rPr/>
          </w:rPrChange>
        </w:rPr>
        <w:tab/>
        <w:t>sortFieldName: undefined /* STRING */,</w:t>
      </w:r>
    </w:p>
    <w:p w14:paraId="6F46F6AA" w14:textId="77777777" w:rsidR="00214C68" w:rsidRPr="00CD0AED" w:rsidRDefault="00214C68" w:rsidP="00214C68">
      <w:pPr>
        <w:spacing w:line="240" w:lineRule="auto"/>
        <w:ind w:left="360"/>
        <w:jc w:val="both"/>
        <w:rPr>
          <w:lang w:val="en-US"/>
          <w:rPrChange w:id="713" w:author="Rosu, Vladimir [2]" w:date="2020-01-03T16:32:00Z">
            <w:rPr/>
          </w:rPrChange>
        </w:rPr>
      </w:pPr>
      <w:r w:rsidRPr="00CD0AED">
        <w:rPr>
          <w:lang w:val="en-US"/>
          <w:rPrChange w:id="714" w:author="Rosu, Vladimir [2]" w:date="2020-01-03T16:32:00Z">
            <w:rPr/>
          </w:rPrChange>
        </w:rPr>
        <w:tab/>
        <w:t>startDate: undefined /* DATETIME */</w:t>
      </w:r>
    </w:p>
    <w:p w14:paraId="1071DAF6" w14:textId="77777777" w:rsidR="00214C68" w:rsidRPr="00CD0AED" w:rsidRDefault="00214C68" w:rsidP="00214C68">
      <w:pPr>
        <w:spacing w:line="240" w:lineRule="auto"/>
        <w:ind w:left="360"/>
        <w:jc w:val="both"/>
        <w:rPr>
          <w:lang w:val="en-US"/>
          <w:rPrChange w:id="715" w:author="Rosu, Vladimir [2]" w:date="2020-01-03T16:32:00Z">
            <w:rPr/>
          </w:rPrChange>
        </w:rPr>
      </w:pPr>
      <w:r w:rsidRPr="00CD0AED">
        <w:rPr>
          <w:lang w:val="en-US"/>
          <w:rPrChange w:id="716" w:author="Rosu, Vladimir [2]" w:date="2020-01-03T16:32:00Z">
            <w:rPr/>
          </w:rPrChange>
        </w:rPr>
        <w:t>});</w:t>
      </w:r>
    </w:p>
    <w:p w14:paraId="7AE9C4F0" w14:textId="77777777" w:rsidR="00214C68" w:rsidRPr="00CD0AED" w:rsidRDefault="00214C68" w:rsidP="00214C68">
      <w:pPr>
        <w:spacing w:line="240" w:lineRule="auto"/>
        <w:ind w:left="360"/>
        <w:jc w:val="both"/>
        <w:rPr>
          <w:lang w:val="en-US"/>
          <w:rPrChange w:id="717" w:author="Rosu, Vladimir [2]" w:date="2020-01-03T16:32:00Z">
            <w:rPr/>
          </w:rPrChange>
        </w:rPr>
      </w:pPr>
      <w:r w:rsidRPr="00CD0AED">
        <w:rPr>
          <w:lang w:val="en-US"/>
          <w:rPrChange w:id="718" w:author="Rosu, Vladimir [2]" w:date="2020-01-03T16:32:00Z">
            <w:rPr/>
          </w:rPrChange>
        </w:rPr>
        <w:t>// LogEntry entry object</w:t>
      </w:r>
    </w:p>
    <w:p w14:paraId="75352684" w14:textId="77777777" w:rsidR="00214C68" w:rsidRPr="00CD0AED" w:rsidRDefault="00214C68" w:rsidP="00214C68">
      <w:pPr>
        <w:spacing w:line="240" w:lineRule="auto"/>
        <w:ind w:left="360"/>
        <w:jc w:val="both"/>
        <w:rPr>
          <w:lang w:val="en-US"/>
          <w:rPrChange w:id="719" w:author="Rosu, Vladimir [2]" w:date="2020-01-03T16:32:00Z">
            <w:rPr/>
          </w:rPrChange>
        </w:rPr>
      </w:pPr>
      <w:r w:rsidRPr="00CD0AED">
        <w:rPr>
          <w:lang w:val="en-US"/>
          <w:rPrChange w:id="720" w:author="Rosu, Vladimir [2]" w:date="2020-01-03T16:32:00Z">
            <w:rPr/>
          </w:rPrChange>
        </w:rPr>
        <w:t>var newEntry = new Object();</w:t>
      </w:r>
    </w:p>
    <w:p w14:paraId="1313958F" w14:textId="77777777" w:rsidR="00214C68" w:rsidRPr="00CD0AED" w:rsidRDefault="00214C68" w:rsidP="00214C68">
      <w:pPr>
        <w:spacing w:line="240" w:lineRule="auto"/>
        <w:ind w:left="360"/>
        <w:jc w:val="both"/>
        <w:rPr>
          <w:lang w:val="en-US"/>
          <w:rPrChange w:id="721" w:author="Rosu, Vladimir [2]" w:date="2020-01-03T16:32:00Z">
            <w:rPr/>
          </w:rPrChange>
        </w:rPr>
      </w:pPr>
      <w:r w:rsidRPr="00CD0AED">
        <w:rPr>
          <w:lang w:val="en-US"/>
          <w:rPrChange w:id="722" w:author="Rosu, Vladimir [2]" w:date="2020-01-03T16:32:00Z">
            <w:rPr/>
          </w:rPrChange>
        </w:rPr>
        <w:t>newEntry.level="WARN";</w:t>
      </w:r>
    </w:p>
    <w:p w14:paraId="715D4F4F" w14:textId="77777777" w:rsidR="00214C68" w:rsidRPr="00CD0AED" w:rsidRDefault="00214C68" w:rsidP="00214C68">
      <w:pPr>
        <w:spacing w:line="240" w:lineRule="auto"/>
        <w:ind w:left="360"/>
        <w:jc w:val="both"/>
        <w:rPr>
          <w:lang w:val="en-US"/>
          <w:rPrChange w:id="723" w:author="Rosu, Vladimir [2]" w:date="2020-01-03T16:32:00Z">
            <w:rPr/>
          </w:rPrChange>
        </w:rPr>
      </w:pPr>
    </w:p>
    <w:p w14:paraId="1743DBEA" w14:textId="76DEB052" w:rsidR="00214C68" w:rsidRPr="00CD0AED" w:rsidRDefault="00214C68" w:rsidP="00214C68">
      <w:pPr>
        <w:spacing w:line="240" w:lineRule="auto"/>
        <w:ind w:left="360"/>
        <w:jc w:val="both"/>
        <w:rPr>
          <w:lang w:val="en-US"/>
          <w:rPrChange w:id="724" w:author="Rosu, Vladimir [2]" w:date="2020-01-03T16:32:00Z">
            <w:rPr/>
          </w:rPrChange>
        </w:rPr>
      </w:pPr>
      <w:r w:rsidRPr="00CD0AED">
        <w:rPr>
          <w:highlight w:val="yellow"/>
          <w:lang w:val="en-US"/>
          <w:rPrChange w:id="725" w:author="Rosu, Vladimir [2]" w:date="2020-01-03T16:32:00Z">
            <w:rPr>
              <w:highlight w:val="yellow"/>
            </w:rPr>
          </w:rPrChange>
        </w:rPr>
        <w:t>var result=result.Find(newEntry);</w:t>
      </w:r>
    </w:p>
    <w:p w14:paraId="581F26BC" w14:textId="2FEBB02B" w:rsidR="00214C68" w:rsidRPr="00CD0AED" w:rsidRDefault="00214C68" w:rsidP="00214C68">
      <w:pPr>
        <w:spacing w:line="240" w:lineRule="auto"/>
        <w:ind w:left="360"/>
        <w:jc w:val="both"/>
        <w:rPr>
          <w:lang w:val="en-US"/>
          <w:rPrChange w:id="726" w:author="Rosu, Vladimir [2]" w:date="2020-01-03T16:32:00Z">
            <w:rPr/>
          </w:rPrChange>
        </w:rPr>
      </w:pPr>
    </w:p>
    <w:p w14:paraId="7FD2384F" w14:textId="51AF13D9" w:rsidR="00214C68" w:rsidRPr="00CD0AED" w:rsidRDefault="004A0919" w:rsidP="004A0919">
      <w:pPr>
        <w:pStyle w:val="ListParagraph"/>
        <w:numPr>
          <w:ilvl w:val="1"/>
          <w:numId w:val="1"/>
        </w:numPr>
        <w:jc w:val="both"/>
        <w:rPr>
          <w:b/>
          <w:lang w:val="en-US"/>
          <w:rPrChange w:id="727" w:author="Rosu, Vladimir [2]" w:date="2020-01-03T16:32:00Z">
            <w:rPr>
              <w:b/>
            </w:rPr>
          </w:rPrChange>
        </w:rPr>
      </w:pPr>
      <w:r w:rsidRPr="00CD0AED">
        <w:rPr>
          <w:b/>
          <w:lang w:val="en-US"/>
          <w:rPrChange w:id="728" w:author="Rosu, Vladimir [2]" w:date="2020-01-03T16:32:00Z">
            <w:rPr>
              <w:b/>
            </w:rPr>
          </w:rPrChange>
        </w:rPr>
        <w:t>getRow(rowIndex)</w:t>
      </w:r>
    </w:p>
    <w:p w14:paraId="4499531E" w14:textId="5DF353B0" w:rsidR="004A0919" w:rsidRPr="00CD0AED" w:rsidRDefault="004A0919" w:rsidP="00214C68">
      <w:pPr>
        <w:spacing w:line="240" w:lineRule="auto"/>
        <w:ind w:left="360"/>
        <w:jc w:val="both"/>
        <w:rPr>
          <w:lang w:val="en-US"/>
          <w:rPrChange w:id="729" w:author="Rosu, Vladimir [2]" w:date="2020-01-03T16:32:00Z">
            <w:rPr/>
          </w:rPrChange>
        </w:rPr>
      </w:pPr>
      <w:r w:rsidRPr="00CD0AED">
        <w:rPr>
          <w:b/>
          <w:lang w:val="en-US"/>
          <w:rPrChange w:id="730" w:author="Rosu, Vladimir [2]" w:date="2020-01-03T16:32:00Z">
            <w:rPr>
              <w:b/>
            </w:rPr>
          </w:rPrChange>
        </w:rPr>
        <w:t>Description</w:t>
      </w:r>
      <w:r w:rsidRPr="00CD0AED">
        <w:rPr>
          <w:lang w:val="en-US"/>
          <w:rPrChange w:id="731" w:author="Rosu, Vladimir [2]" w:date="2020-01-03T16:32:00Z">
            <w:rPr/>
          </w:rPrChange>
        </w:rPr>
        <w:t xml:space="preserve">: this returns a row from an existing infotable based on the </w:t>
      </w:r>
      <w:r w:rsidR="00AA28CA" w:rsidRPr="00CD0AED">
        <w:rPr>
          <w:lang w:val="en-US"/>
          <w:rPrChange w:id="732" w:author="Rosu, Vladimir [2]" w:date="2020-01-03T16:32:00Z">
            <w:rPr/>
          </w:rPrChange>
        </w:rPr>
        <w:t>used Index.</w:t>
      </w:r>
    </w:p>
    <w:p w14:paraId="1288D95D" w14:textId="77777777" w:rsidR="00677D05" w:rsidRPr="00CD0AED" w:rsidRDefault="00AA28CA" w:rsidP="00214C68">
      <w:pPr>
        <w:spacing w:line="240" w:lineRule="auto"/>
        <w:ind w:left="360"/>
        <w:jc w:val="both"/>
        <w:rPr>
          <w:lang w:val="en-US"/>
          <w:rPrChange w:id="733" w:author="Rosu, Vladimir [2]" w:date="2020-01-03T16:32:00Z">
            <w:rPr/>
          </w:rPrChange>
        </w:rPr>
      </w:pPr>
      <w:r w:rsidRPr="00CD0AED">
        <w:rPr>
          <w:lang w:val="en-US"/>
          <w:rPrChange w:id="734" w:author="Rosu, Vladimir [2]" w:date="2020-01-03T16:32:00Z">
            <w:rPr/>
          </w:rPrChange>
        </w:rPr>
        <w:t>This works with non-JSON based infotables.</w:t>
      </w:r>
      <w:r w:rsidR="00677D05" w:rsidRPr="00CD0AED">
        <w:rPr>
          <w:lang w:val="en-US"/>
          <w:rPrChange w:id="735" w:author="Rosu, Vladimir [2]" w:date="2020-01-03T16:32:00Z">
            <w:rPr/>
          </w:rPrChange>
        </w:rPr>
        <w:t xml:space="preserve"> </w:t>
      </w:r>
    </w:p>
    <w:p w14:paraId="63D3D4A3" w14:textId="1BDF3B51" w:rsidR="00AA28CA" w:rsidRPr="00CD0AED" w:rsidRDefault="00AA28CA" w:rsidP="00214C68">
      <w:pPr>
        <w:spacing w:line="240" w:lineRule="auto"/>
        <w:ind w:left="360"/>
        <w:jc w:val="both"/>
        <w:rPr>
          <w:b/>
          <w:lang w:val="en-US"/>
          <w:rPrChange w:id="736" w:author="Rosu, Vladimir [2]" w:date="2020-01-03T16:32:00Z">
            <w:rPr>
              <w:b/>
            </w:rPr>
          </w:rPrChange>
        </w:rPr>
      </w:pPr>
      <w:r w:rsidRPr="00CD0AED">
        <w:rPr>
          <w:b/>
          <w:lang w:val="en-US"/>
          <w:rPrChange w:id="737" w:author="Rosu, Vladimir [2]" w:date="2020-01-03T16:32:00Z">
            <w:rPr>
              <w:b/>
            </w:rPr>
          </w:rPrChange>
        </w:rPr>
        <w:t>Example usage (we get the Application Log, then we retrieve the row with index 0):</w:t>
      </w:r>
    </w:p>
    <w:p w14:paraId="4B88F134" w14:textId="77777777" w:rsidR="00AA28CA" w:rsidRPr="00CD0AED" w:rsidRDefault="00AA28CA" w:rsidP="00AA28CA">
      <w:pPr>
        <w:spacing w:line="240" w:lineRule="auto"/>
        <w:ind w:left="360"/>
        <w:jc w:val="both"/>
        <w:rPr>
          <w:lang w:val="en-US"/>
          <w:rPrChange w:id="738" w:author="Rosu, Vladimir [2]" w:date="2020-01-03T16:32:00Z">
            <w:rPr/>
          </w:rPrChange>
        </w:rPr>
      </w:pPr>
      <w:r w:rsidRPr="00CD0AED">
        <w:rPr>
          <w:lang w:val="en-US"/>
          <w:rPrChange w:id="739" w:author="Rosu, Vladimir [2]" w:date="2020-01-03T16:32:00Z">
            <w:rPr/>
          </w:rPrChange>
        </w:rPr>
        <w:t>// result: INFOTABLE dataShape: "LogEntry"</w:t>
      </w:r>
    </w:p>
    <w:p w14:paraId="5F9A3FD1" w14:textId="77777777" w:rsidR="00AA28CA" w:rsidRPr="00CD0AED" w:rsidRDefault="00AA28CA" w:rsidP="00AA28CA">
      <w:pPr>
        <w:spacing w:line="240" w:lineRule="auto"/>
        <w:ind w:left="360"/>
        <w:jc w:val="both"/>
        <w:rPr>
          <w:lang w:val="en-US"/>
          <w:rPrChange w:id="740" w:author="Rosu, Vladimir [2]" w:date="2020-01-03T16:32:00Z">
            <w:rPr/>
          </w:rPrChange>
        </w:rPr>
      </w:pPr>
      <w:r w:rsidRPr="00CD0AED">
        <w:rPr>
          <w:lang w:val="en-US"/>
          <w:rPrChange w:id="741" w:author="Rosu, Vladimir [2]" w:date="2020-01-03T16:32:00Z">
            <w:rPr/>
          </w:rPrChange>
        </w:rPr>
        <w:t>var result =  Logs["ApplicationLog"].QueryLogEntries({</w:t>
      </w:r>
    </w:p>
    <w:p w14:paraId="3B8F234C" w14:textId="77777777" w:rsidR="00AA28CA" w:rsidRPr="00CD0AED" w:rsidRDefault="00AA28CA" w:rsidP="00AA28CA">
      <w:pPr>
        <w:spacing w:line="240" w:lineRule="auto"/>
        <w:ind w:left="360"/>
        <w:jc w:val="both"/>
        <w:rPr>
          <w:lang w:val="en-US"/>
          <w:rPrChange w:id="742" w:author="Rosu, Vladimir [2]" w:date="2020-01-03T16:32:00Z">
            <w:rPr/>
          </w:rPrChange>
        </w:rPr>
      </w:pPr>
      <w:r w:rsidRPr="00CD0AED">
        <w:rPr>
          <w:lang w:val="en-US"/>
          <w:rPrChange w:id="743" w:author="Rosu, Vladimir [2]" w:date="2020-01-03T16:32:00Z">
            <w:rPr/>
          </w:rPrChange>
        </w:rPr>
        <w:tab/>
        <w:t>maxItems: undefined /* NUMBER */,</w:t>
      </w:r>
    </w:p>
    <w:p w14:paraId="7D49E370" w14:textId="77777777" w:rsidR="00AA28CA" w:rsidRPr="00CD0AED" w:rsidRDefault="00AA28CA" w:rsidP="00AA28CA">
      <w:pPr>
        <w:spacing w:line="240" w:lineRule="auto"/>
        <w:ind w:left="360"/>
        <w:jc w:val="both"/>
        <w:rPr>
          <w:lang w:val="en-US"/>
          <w:rPrChange w:id="744" w:author="Rosu, Vladimir [2]" w:date="2020-01-03T16:32:00Z">
            <w:rPr/>
          </w:rPrChange>
        </w:rPr>
      </w:pPr>
      <w:r w:rsidRPr="00CD0AED">
        <w:rPr>
          <w:lang w:val="en-US"/>
          <w:rPrChange w:id="745" w:author="Rosu, Vladimir [2]" w:date="2020-01-03T16:32:00Z">
            <w:rPr/>
          </w:rPrChange>
        </w:rPr>
        <w:tab/>
        <w:t>searchExpression: undefined /* STRING */,</w:t>
      </w:r>
    </w:p>
    <w:p w14:paraId="16A72ECF" w14:textId="77777777" w:rsidR="00AA28CA" w:rsidRPr="00CD0AED" w:rsidRDefault="00AA28CA" w:rsidP="00AA28CA">
      <w:pPr>
        <w:spacing w:line="240" w:lineRule="auto"/>
        <w:ind w:left="360"/>
        <w:jc w:val="both"/>
        <w:rPr>
          <w:lang w:val="en-US"/>
          <w:rPrChange w:id="746" w:author="Rosu, Vladimir [2]" w:date="2020-01-03T16:32:00Z">
            <w:rPr/>
          </w:rPrChange>
        </w:rPr>
      </w:pPr>
      <w:r w:rsidRPr="00CD0AED">
        <w:rPr>
          <w:lang w:val="en-US"/>
          <w:rPrChange w:id="747" w:author="Rosu, Vladimir [2]" w:date="2020-01-03T16:32:00Z">
            <w:rPr/>
          </w:rPrChange>
        </w:rPr>
        <w:tab/>
        <w:t>fromLogLevel: undefined /* STRING */,</w:t>
      </w:r>
    </w:p>
    <w:p w14:paraId="26BB7D10" w14:textId="77777777" w:rsidR="00AA28CA" w:rsidRPr="00CD0AED" w:rsidRDefault="00AA28CA" w:rsidP="00AA28CA">
      <w:pPr>
        <w:spacing w:line="240" w:lineRule="auto"/>
        <w:ind w:left="360"/>
        <w:jc w:val="both"/>
        <w:rPr>
          <w:lang w:val="en-US"/>
          <w:rPrChange w:id="748" w:author="Rosu, Vladimir [2]" w:date="2020-01-03T16:32:00Z">
            <w:rPr/>
          </w:rPrChange>
        </w:rPr>
      </w:pPr>
      <w:r w:rsidRPr="00CD0AED">
        <w:rPr>
          <w:lang w:val="en-US"/>
          <w:rPrChange w:id="749" w:author="Rosu, Vladimir [2]" w:date="2020-01-03T16:32:00Z">
            <w:rPr/>
          </w:rPrChange>
        </w:rPr>
        <w:tab/>
        <w:t>instance: undefined /* STRING */,</w:t>
      </w:r>
    </w:p>
    <w:p w14:paraId="01B99BB1" w14:textId="77777777" w:rsidR="00AA28CA" w:rsidRPr="00CD0AED" w:rsidRDefault="00AA28CA" w:rsidP="00AA28CA">
      <w:pPr>
        <w:spacing w:line="240" w:lineRule="auto"/>
        <w:ind w:left="360"/>
        <w:jc w:val="both"/>
        <w:rPr>
          <w:lang w:val="en-US"/>
          <w:rPrChange w:id="750" w:author="Rosu, Vladimir [2]" w:date="2020-01-03T16:32:00Z">
            <w:rPr/>
          </w:rPrChange>
        </w:rPr>
      </w:pPr>
      <w:r w:rsidRPr="00CD0AED">
        <w:rPr>
          <w:lang w:val="en-US"/>
          <w:rPrChange w:id="751" w:author="Rosu, Vladimir [2]" w:date="2020-01-03T16:32:00Z">
            <w:rPr/>
          </w:rPrChange>
        </w:rPr>
        <w:tab/>
        <w:t>endDate: undefined /* DATETIME */,</w:t>
      </w:r>
    </w:p>
    <w:p w14:paraId="489696B7" w14:textId="77777777" w:rsidR="00AA28CA" w:rsidRPr="00CD0AED" w:rsidRDefault="00AA28CA" w:rsidP="00AA28CA">
      <w:pPr>
        <w:spacing w:line="240" w:lineRule="auto"/>
        <w:ind w:left="360"/>
        <w:jc w:val="both"/>
        <w:rPr>
          <w:lang w:val="en-US"/>
          <w:rPrChange w:id="752" w:author="Rosu, Vladimir [2]" w:date="2020-01-03T16:32:00Z">
            <w:rPr/>
          </w:rPrChange>
        </w:rPr>
      </w:pPr>
      <w:r w:rsidRPr="00CD0AED">
        <w:rPr>
          <w:lang w:val="en-US"/>
          <w:rPrChange w:id="753" w:author="Rosu, Vladimir [2]" w:date="2020-01-03T16:32:00Z">
            <w:rPr/>
          </w:rPrChange>
        </w:rPr>
        <w:tab/>
        <w:t>origin: undefined /* STRING */,</w:t>
      </w:r>
    </w:p>
    <w:p w14:paraId="5420B3E9" w14:textId="77777777" w:rsidR="00AA28CA" w:rsidRPr="00CD0AED" w:rsidRDefault="00AA28CA" w:rsidP="00AA28CA">
      <w:pPr>
        <w:spacing w:line="240" w:lineRule="auto"/>
        <w:ind w:left="360"/>
        <w:jc w:val="both"/>
        <w:rPr>
          <w:lang w:val="en-US"/>
          <w:rPrChange w:id="754" w:author="Rosu, Vladimir [2]" w:date="2020-01-03T16:32:00Z">
            <w:rPr/>
          </w:rPrChange>
        </w:rPr>
      </w:pPr>
      <w:r w:rsidRPr="00CD0AED">
        <w:rPr>
          <w:lang w:val="en-US"/>
          <w:rPrChange w:id="755" w:author="Rosu, Vladimir [2]" w:date="2020-01-03T16:32:00Z">
            <w:rPr/>
          </w:rPrChange>
        </w:rPr>
        <w:tab/>
        <w:t>thread: undefined /* STRING */,</w:t>
      </w:r>
    </w:p>
    <w:p w14:paraId="05A2E2CA" w14:textId="77777777" w:rsidR="00AA28CA" w:rsidRPr="00CD0AED" w:rsidRDefault="00AA28CA" w:rsidP="00AA28CA">
      <w:pPr>
        <w:spacing w:line="240" w:lineRule="auto"/>
        <w:ind w:left="360"/>
        <w:jc w:val="both"/>
        <w:rPr>
          <w:lang w:val="en-US"/>
          <w:rPrChange w:id="756" w:author="Rosu, Vladimir [2]" w:date="2020-01-03T16:32:00Z">
            <w:rPr/>
          </w:rPrChange>
        </w:rPr>
      </w:pPr>
      <w:r w:rsidRPr="00CD0AED">
        <w:rPr>
          <w:lang w:val="en-US"/>
          <w:rPrChange w:id="757" w:author="Rosu, Vladimir [2]" w:date="2020-01-03T16:32:00Z">
            <w:rPr/>
          </w:rPrChange>
        </w:rPr>
        <w:tab/>
        <w:t>ascendingSearch: undefined /* BOOLEAN */,</w:t>
      </w:r>
    </w:p>
    <w:p w14:paraId="54E31D7F" w14:textId="77777777" w:rsidR="00AA28CA" w:rsidRPr="00CD0AED" w:rsidRDefault="00AA28CA" w:rsidP="00AA28CA">
      <w:pPr>
        <w:spacing w:line="240" w:lineRule="auto"/>
        <w:ind w:left="360"/>
        <w:jc w:val="both"/>
        <w:rPr>
          <w:lang w:val="en-US"/>
          <w:rPrChange w:id="758" w:author="Rosu, Vladimir [2]" w:date="2020-01-03T16:32:00Z">
            <w:rPr/>
          </w:rPrChange>
        </w:rPr>
      </w:pPr>
      <w:r w:rsidRPr="00CD0AED">
        <w:rPr>
          <w:lang w:val="en-US"/>
          <w:rPrChange w:id="759" w:author="Rosu, Vladimir [2]" w:date="2020-01-03T16:32:00Z">
            <w:rPr/>
          </w:rPrChange>
        </w:rPr>
        <w:tab/>
        <w:t>oldestFirst: undefined /* BOOLEAN */,</w:t>
      </w:r>
    </w:p>
    <w:p w14:paraId="27EF813B" w14:textId="77777777" w:rsidR="00AA28CA" w:rsidRPr="00CD0AED" w:rsidRDefault="00AA28CA" w:rsidP="00AA28CA">
      <w:pPr>
        <w:spacing w:line="240" w:lineRule="auto"/>
        <w:ind w:left="360"/>
        <w:jc w:val="both"/>
        <w:rPr>
          <w:lang w:val="en-US"/>
          <w:rPrChange w:id="760" w:author="Rosu, Vladimir [2]" w:date="2020-01-03T16:32:00Z">
            <w:rPr/>
          </w:rPrChange>
        </w:rPr>
      </w:pPr>
      <w:r w:rsidRPr="00CD0AED">
        <w:rPr>
          <w:lang w:val="en-US"/>
          <w:rPrChange w:id="761" w:author="Rosu, Vladimir [2]" w:date="2020-01-03T16:32:00Z">
            <w:rPr/>
          </w:rPrChange>
        </w:rPr>
        <w:tab/>
        <w:t>toLogLevel: undefined /* STRING */,</w:t>
      </w:r>
    </w:p>
    <w:p w14:paraId="2A3D8416" w14:textId="77777777" w:rsidR="00AA28CA" w:rsidRPr="00CD0AED" w:rsidRDefault="00AA28CA" w:rsidP="00AA28CA">
      <w:pPr>
        <w:spacing w:line="240" w:lineRule="auto"/>
        <w:ind w:left="360"/>
        <w:jc w:val="both"/>
        <w:rPr>
          <w:lang w:val="en-US"/>
          <w:rPrChange w:id="762" w:author="Rosu, Vladimir [2]" w:date="2020-01-03T16:32:00Z">
            <w:rPr/>
          </w:rPrChange>
        </w:rPr>
      </w:pPr>
      <w:r w:rsidRPr="00CD0AED">
        <w:rPr>
          <w:lang w:val="en-US"/>
          <w:rPrChange w:id="763" w:author="Rosu, Vladimir [2]" w:date="2020-01-03T16:32:00Z">
            <w:rPr/>
          </w:rPrChange>
        </w:rPr>
        <w:tab/>
        <w:t>user: undefined /* USERNAME */,</w:t>
      </w:r>
    </w:p>
    <w:p w14:paraId="1500F6B1" w14:textId="77777777" w:rsidR="00AA28CA" w:rsidRPr="00CD0AED" w:rsidRDefault="00AA28CA" w:rsidP="00AA28CA">
      <w:pPr>
        <w:spacing w:line="240" w:lineRule="auto"/>
        <w:ind w:left="360"/>
        <w:jc w:val="both"/>
        <w:rPr>
          <w:lang w:val="en-US"/>
          <w:rPrChange w:id="764" w:author="Rosu, Vladimir [2]" w:date="2020-01-03T16:32:00Z">
            <w:rPr/>
          </w:rPrChange>
        </w:rPr>
      </w:pPr>
      <w:r w:rsidRPr="00CD0AED">
        <w:rPr>
          <w:lang w:val="en-US"/>
          <w:rPrChange w:id="765" w:author="Rosu, Vladimir [2]" w:date="2020-01-03T16:32:00Z">
            <w:rPr/>
          </w:rPrChange>
        </w:rPr>
        <w:lastRenderedPageBreak/>
        <w:tab/>
        <w:t>sortFieldName: undefined /* STRING */,</w:t>
      </w:r>
    </w:p>
    <w:p w14:paraId="6104AEB4" w14:textId="77777777" w:rsidR="00AA28CA" w:rsidRPr="00CD0AED" w:rsidRDefault="00AA28CA" w:rsidP="00AA28CA">
      <w:pPr>
        <w:spacing w:line="240" w:lineRule="auto"/>
        <w:ind w:left="360"/>
        <w:jc w:val="both"/>
        <w:rPr>
          <w:lang w:val="en-US"/>
          <w:rPrChange w:id="766" w:author="Rosu, Vladimir [2]" w:date="2020-01-03T16:32:00Z">
            <w:rPr/>
          </w:rPrChange>
        </w:rPr>
      </w:pPr>
      <w:r w:rsidRPr="00CD0AED">
        <w:rPr>
          <w:lang w:val="en-US"/>
          <w:rPrChange w:id="767" w:author="Rosu, Vladimir [2]" w:date="2020-01-03T16:32:00Z">
            <w:rPr/>
          </w:rPrChange>
        </w:rPr>
        <w:tab/>
        <w:t>startDate: undefined /* DATETIME */</w:t>
      </w:r>
    </w:p>
    <w:p w14:paraId="0BAF1765" w14:textId="77777777" w:rsidR="00AA28CA" w:rsidRPr="00CD0AED" w:rsidRDefault="00AA28CA" w:rsidP="00AA28CA">
      <w:pPr>
        <w:spacing w:line="240" w:lineRule="auto"/>
        <w:ind w:left="360"/>
        <w:jc w:val="both"/>
        <w:rPr>
          <w:lang w:val="en-US"/>
          <w:rPrChange w:id="768" w:author="Rosu, Vladimir [2]" w:date="2020-01-03T16:32:00Z">
            <w:rPr/>
          </w:rPrChange>
        </w:rPr>
      </w:pPr>
      <w:r w:rsidRPr="00CD0AED">
        <w:rPr>
          <w:lang w:val="en-US"/>
          <w:rPrChange w:id="769" w:author="Rosu, Vladimir [2]" w:date="2020-01-03T16:32:00Z">
            <w:rPr/>
          </w:rPrChange>
        </w:rPr>
        <w:t>});</w:t>
      </w:r>
    </w:p>
    <w:p w14:paraId="572135A9" w14:textId="77777777" w:rsidR="00AA28CA" w:rsidRPr="00CD0AED" w:rsidRDefault="00AA28CA" w:rsidP="00AA28CA">
      <w:pPr>
        <w:spacing w:line="240" w:lineRule="auto"/>
        <w:ind w:left="360"/>
        <w:jc w:val="both"/>
        <w:rPr>
          <w:lang w:val="en-US"/>
          <w:rPrChange w:id="770" w:author="Rosu, Vladimir [2]" w:date="2020-01-03T16:32:00Z">
            <w:rPr/>
          </w:rPrChange>
        </w:rPr>
      </w:pPr>
      <w:r w:rsidRPr="00CD0AED">
        <w:rPr>
          <w:lang w:val="en-US"/>
          <w:rPrChange w:id="771" w:author="Rosu, Vladimir [2]" w:date="2020-01-03T16:32:00Z">
            <w:rPr/>
          </w:rPrChange>
        </w:rPr>
        <w:t>// LogEntry entry object</w:t>
      </w:r>
    </w:p>
    <w:p w14:paraId="30148889" w14:textId="77777777" w:rsidR="00AA28CA" w:rsidRPr="00CD0AED" w:rsidRDefault="00AA28CA" w:rsidP="00AA28CA">
      <w:pPr>
        <w:spacing w:line="240" w:lineRule="auto"/>
        <w:ind w:left="360"/>
        <w:jc w:val="both"/>
        <w:rPr>
          <w:lang w:val="en-US"/>
          <w:rPrChange w:id="772" w:author="Rosu, Vladimir [2]" w:date="2020-01-03T16:32:00Z">
            <w:rPr/>
          </w:rPrChange>
        </w:rPr>
      </w:pPr>
      <w:r w:rsidRPr="00CD0AED">
        <w:rPr>
          <w:highlight w:val="yellow"/>
          <w:lang w:val="en-US"/>
          <w:rPrChange w:id="773" w:author="Rosu, Vladimir [2]" w:date="2020-01-03T16:32:00Z">
            <w:rPr>
              <w:highlight w:val="yellow"/>
            </w:rPr>
          </w:rPrChange>
        </w:rPr>
        <w:t>var result = result.getRow(0);</w:t>
      </w:r>
    </w:p>
    <w:p w14:paraId="63E22403" w14:textId="4F019165" w:rsidR="00AA28CA" w:rsidRPr="00CD0AED" w:rsidRDefault="00AA28CA" w:rsidP="00214C68">
      <w:pPr>
        <w:spacing w:line="240" w:lineRule="auto"/>
        <w:ind w:left="360"/>
        <w:jc w:val="both"/>
        <w:rPr>
          <w:lang w:val="en-US"/>
          <w:rPrChange w:id="774" w:author="Rosu, Vladimir [2]" w:date="2020-01-03T16:32:00Z">
            <w:rPr/>
          </w:rPrChange>
        </w:rPr>
      </w:pPr>
    </w:p>
    <w:p w14:paraId="0A33A51D" w14:textId="10C37683" w:rsidR="00677D05" w:rsidRPr="00CD0AED" w:rsidRDefault="00677D05" w:rsidP="00677D05">
      <w:pPr>
        <w:pStyle w:val="ListParagraph"/>
        <w:numPr>
          <w:ilvl w:val="1"/>
          <w:numId w:val="1"/>
        </w:numPr>
        <w:jc w:val="both"/>
        <w:rPr>
          <w:lang w:val="en-US"/>
          <w:rPrChange w:id="775" w:author="Rosu, Vladimir [2]" w:date="2020-01-03T16:32:00Z">
            <w:rPr/>
          </w:rPrChange>
        </w:rPr>
      </w:pPr>
      <w:r w:rsidRPr="00CD0AED">
        <w:rPr>
          <w:b/>
          <w:lang w:val="en-US"/>
          <w:rPrChange w:id="776" w:author="Rosu, Vladimir [2]" w:date="2020-01-03T16:32:00Z">
            <w:rPr>
              <w:b/>
            </w:rPr>
          </w:rPrChange>
        </w:rPr>
        <w:t>getRowCount</w:t>
      </w:r>
      <w:r w:rsidRPr="00CD0AED">
        <w:rPr>
          <w:lang w:val="en-US"/>
          <w:rPrChange w:id="777" w:author="Rosu, Vladimir [2]" w:date="2020-01-03T16:32:00Z">
            <w:rPr/>
          </w:rPrChange>
        </w:rPr>
        <w:t>()</w:t>
      </w:r>
    </w:p>
    <w:p w14:paraId="35A63C82" w14:textId="2E8DB485" w:rsidR="00677D05" w:rsidRPr="00CD0AED" w:rsidRDefault="00677D05" w:rsidP="00214C68">
      <w:pPr>
        <w:spacing w:line="240" w:lineRule="auto"/>
        <w:ind w:left="360"/>
        <w:jc w:val="both"/>
        <w:rPr>
          <w:lang w:val="en-US"/>
          <w:rPrChange w:id="778" w:author="Rosu, Vladimir [2]" w:date="2020-01-03T16:32:00Z">
            <w:rPr/>
          </w:rPrChange>
        </w:rPr>
      </w:pPr>
      <w:r w:rsidRPr="00CD0AED">
        <w:rPr>
          <w:b/>
          <w:lang w:val="en-US"/>
          <w:rPrChange w:id="779" w:author="Rosu, Vladimir [2]" w:date="2020-01-03T16:32:00Z">
            <w:rPr>
              <w:b/>
            </w:rPr>
          </w:rPrChange>
        </w:rPr>
        <w:t xml:space="preserve">Description: </w:t>
      </w:r>
      <w:r w:rsidRPr="00CD0AED">
        <w:rPr>
          <w:lang w:val="en-US"/>
          <w:rPrChange w:id="780" w:author="Rosu, Vladimir [2]" w:date="2020-01-03T16:32:00Z">
            <w:rPr/>
          </w:rPrChange>
        </w:rPr>
        <w:t xml:space="preserve">this snippet returns the row count for a non-JSON Infotable. In cases you see the return as 500, please note that most of the platform services returning Infotables have a maxItems parameters, which is 500 if it’s not set. </w:t>
      </w:r>
      <w:r w:rsidR="00BD12E8" w:rsidRPr="00CD0AED">
        <w:rPr>
          <w:lang w:val="en-US"/>
          <w:rPrChange w:id="781" w:author="Rosu, Vladimir [2]" w:date="2020-01-03T16:32:00Z">
            <w:rPr/>
          </w:rPrChange>
        </w:rPr>
        <w:t>To get an accurate count in such cases you would need to increase the maxItems to a higher value.</w:t>
      </w:r>
    </w:p>
    <w:p w14:paraId="0D532723" w14:textId="3AEC7AFD" w:rsidR="00BD12E8" w:rsidRPr="00CD0AED" w:rsidRDefault="00BD12E8" w:rsidP="00214C68">
      <w:pPr>
        <w:spacing w:line="240" w:lineRule="auto"/>
        <w:ind w:left="360"/>
        <w:jc w:val="both"/>
        <w:rPr>
          <w:b/>
          <w:lang w:val="en-US"/>
          <w:rPrChange w:id="782" w:author="Rosu, Vladimir [2]" w:date="2020-01-03T16:32:00Z">
            <w:rPr>
              <w:b/>
            </w:rPr>
          </w:rPrChange>
        </w:rPr>
      </w:pPr>
      <w:r w:rsidRPr="00CD0AED">
        <w:rPr>
          <w:b/>
          <w:lang w:val="en-US"/>
          <w:rPrChange w:id="783" w:author="Rosu, Vladimir [2]" w:date="2020-01-03T16:32:00Z">
            <w:rPr>
              <w:b/>
            </w:rPr>
          </w:rPrChange>
        </w:rPr>
        <w:t>Example usage (we get the Application Log, with the maxItems set to 1000000, then we get the count of entries that are present in the log):</w:t>
      </w:r>
    </w:p>
    <w:p w14:paraId="208D7647" w14:textId="77777777" w:rsidR="00BD12E8" w:rsidRPr="00CD0AED" w:rsidRDefault="00BD12E8" w:rsidP="00BD12E8">
      <w:pPr>
        <w:spacing w:line="240" w:lineRule="auto"/>
        <w:ind w:left="360"/>
        <w:jc w:val="both"/>
        <w:rPr>
          <w:lang w:val="en-US"/>
          <w:rPrChange w:id="784" w:author="Rosu, Vladimir [2]" w:date="2020-01-03T16:32:00Z">
            <w:rPr/>
          </w:rPrChange>
        </w:rPr>
      </w:pPr>
      <w:r w:rsidRPr="00CD0AED">
        <w:rPr>
          <w:lang w:val="en-US"/>
          <w:rPrChange w:id="785" w:author="Rosu, Vladimir [2]" w:date="2020-01-03T16:32:00Z">
            <w:rPr/>
          </w:rPrChange>
        </w:rPr>
        <w:t>// result: INFOTABLE dataShape: "LogEntry"</w:t>
      </w:r>
    </w:p>
    <w:p w14:paraId="6DFF3A83" w14:textId="77777777" w:rsidR="00BD12E8" w:rsidRPr="00CD0AED" w:rsidRDefault="00BD12E8" w:rsidP="00BD12E8">
      <w:pPr>
        <w:spacing w:line="240" w:lineRule="auto"/>
        <w:ind w:left="360"/>
        <w:jc w:val="both"/>
        <w:rPr>
          <w:lang w:val="en-US"/>
          <w:rPrChange w:id="786" w:author="Rosu, Vladimir [2]" w:date="2020-01-03T16:32:00Z">
            <w:rPr/>
          </w:rPrChange>
        </w:rPr>
      </w:pPr>
      <w:r w:rsidRPr="00CD0AED">
        <w:rPr>
          <w:lang w:val="en-US"/>
          <w:rPrChange w:id="787" w:author="Rosu, Vladimir [2]" w:date="2020-01-03T16:32:00Z">
            <w:rPr/>
          </w:rPrChange>
        </w:rPr>
        <w:t>var result =  Logs["ApplicationLog"].QueryLogEntries({</w:t>
      </w:r>
    </w:p>
    <w:p w14:paraId="7374A0AF" w14:textId="77777777" w:rsidR="00BD12E8" w:rsidRPr="00CD0AED" w:rsidRDefault="00BD12E8" w:rsidP="00BD12E8">
      <w:pPr>
        <w:spacing w:line="240" w:lineRule="auto"/>
        <w:ind w:left="360"/>
        <w:jc w:val="both"/>
        <w:rPr>
          <w:lang w:val="en-US"/>
          <w:rPrChange w:id="788" w:author="Rosu, Vladimir [2]" w:date="2020-01-03T16:32:00Z">
            <w:rPr/>
          </w:rPrChange>
        </w:rPr>
      </w:pPr>
      <w:r w:rsidRPr="00CD0AED">
        <w:rPr>
          <w:lang w:val="en-US"/>
          <w:rPrChange w:id="789" w:author="Rosu, Vladimir [2]" w:date="2020-01-03T16:32:00Z">
            <w:rPr/>
          </w:rPrChange>
        </w:rPr>
        <w:tab/>
        <w:t>maxItems: 1000000 /* NUMBER */,</w:t>
      </w:r>
    </w:p>
    <w:p w14:paraId="5C454565" w14:textId="77777777" w:rsidR="00BD12E8" w:rsidRPr="00CD0AED" w:rsidRDefault="00BD12E8" w:rsidP="00BD12E8">
      <w:pPr>
        <w:spacing w:line="240" w:lineRule="auto"/>
        <w:ind w:left="360"/>
        <w:jc w:val="both"/>
        <w:rPr>
          <w:lang w:val="en-US"/>
          <w:rPrChange w:id="790" w:author="Rosu, Vladimir [2]" w:date="2020-01-03T16:32:00Z">
            <w:rPr/>
          </w:rPrChange>
        </w:rPr>
      </w:pPr>
      <w:r w:rsidRPr="00CD0AED">
        <w:rPr>
          <w:lang w:val="en-US"/>
          <w:rPrChange w:id="791" w:author="Rosu, Vladimir [2]" w:date="2020-01-03T16:32:00Z">
            <w:rPr/>
          </w:rPrChange>
        </w:rPr>
        <w:tab/>
        <w:t>searchExpression: undefined /* STRING */,</w:t>
      </w:r>
    </w:p>
    <w:p w14:paraId="68841C37" w14:textId="77777777" w:rsidR="00BD12E8" w:rsidRPr="00CD0AED" w:rsidRDefault="00BD12E8" w:rsidP="00BD12E8">
      <w:pPr>
        <w:spacing w:line="240" w:lineRule="auto"/>
        <w:ind w:left="360"/>
        <w:jc w:val="both"/>
        <w:rPr>
          <w:lang w:val="en-US"/>
          <w:rPrChange w:id="792" w:author="Rosu, Vladimir [2]" w:date="2020-01-03T16:32:00Z">
            <w:rPr/>
          </w:rPrChange>
        </w:rPr>
      </w:pPr>
      <w:r w:rsidRPr="00CD0AED">
        <w:rPr>
          <w:lang w:val="en-US"/>
          <w:rPrChange w:id="793" w:author="Rosu, Vladimir [2]" w:date="2020-01-03T16:32:00Z">
            <w:rPr/>
          </w:rPrChange>
        </w:rPr>
        <w:tab/>
        <w:t>fromLogLevel: undefined /* STRING */,</w:t>
      </w:r>
    </w:p>
    <w:p w14:paraId="2F3B52BB" w14:textId="77777777" w:rsidR="00BD12E8" w:rsidRPr="00CD0AED" w:rsidRDefault="00BD12E8" w:rsidP="00BD12E8">
      <w:pPr>
        <w:spacing w:line="240" w:lineRule="auto"/>
        <w:ind w:left="360"/>
        <w:jc w:val="both"/>
        <w:rPr>
          <w:lang w:val="en-US"/>
          <w:rPrChange w:id="794" w:author="Rosu, Vladimir [2]" w:date="2020-01-03T16:32:00Z">
            <w:rPr/>
          </w:rPrChange>
        </w:rPr>
      </w:pPr>
      <w:r w:rsidRPr="00CD0AED">
        <w:rPr>
          <w:lang w:val="en-US"/>
          <w:rPrChange w:id="795" w:author="Rosu, Vladimir [2]" w:date="2020-01-03T16:32:00Z">
            <w:rPr/>
          </w:rPrChange>
        </w:rPr>
        <w:tab/>
        <w:t>instance: undefined /* STRING */,</w:t>
      </w:r>
    </w:p>
    <w:p w14:paraId="11E1A73A" w14:textId="77777777" w:rsidR="00BD12E8" w:rsidRPr="00CD0AED" w:rsidRDefault="00BD12E8" w:rsidP="00BD12E8">
      <w:pPr>
        <w:spacing w:line="240" w:lineRule="auto"/>
        <w:ind w:left="360"/>
        <w:jc w:val="both"/>
        <w:rPr>
          <w:lang w:val="en-US"/>
          <w:rPrChange w:id="796" w:author="Rosu, Vladimir [2]" w:date="2020-01-03T16:32:00Z">
            <w:rPr/>
          </w:rPrChange>
        </w:rPr>
      </w:pPr>
      <w:r w:rsidRPr="00CD0AED">
        <w:rPr>
          <w:lang w:val="en-US"/>
          <w:rPrChange w:id="797" w:author="Rosu, Vladimir [2]" w:date="2020-01-03T16:32:00Z">
            <w:rPr/>
          </w:rPrChange>
        </w:rPr>
        <w:tab/>
        <w:t>endDate: undefined /* DATETIME */,</w:t>
      </w:r>
    </w:p>
    <w:p w14:paraId="18D92700" w14:textId="77777777" w:rsidR="00BD12E8" w:rsidRPr="00CD0AED" w:rsidRDefault="00BD12E8" w:rsidP="00BD12E8">
      <w:pPr>
        <w:spacing w:line="240" w:lineRule="auto"/>
        <w:ind w:left="360"/>
        <w:jc w:val="both"/>
        <w:rPr>
          <w:lang w:val="en-US"/>
          <w:rPrChange w:id="798" w:author="Rosu, Vladimir [2]" w:date="2020-01-03T16:32:00Z">
            <w:rPr/>
          </w:rPrChange>
        </w:rPr>
      </w:pPr>
      <w:r w:rsidRPr="00CD0AED">
        <w:rPr>
          <w:lang w:val="en-US"/>
          <w:rPrChange w:id="799" w:author="Rosu, Vladimir [2]" w:date="2020-01-03T16:32:00Z">
            <w:rPr/>
          </w:rPrChange>
        </w:rPr>
        <w:tab/>
        <w:t>origin: undefined /* STRING */,</w:t>
      </w:r>
    </w:p>
    <w:p w14:paraId="5DB9F70D" w14:textId="77777777" w:rsidR="00BD12E8" w:rsidRPr="00CD0AED" w:rsidRDefault="00BD12E8" w:rsidP="00BD12E8">
      <w:pPr>
        <w:spacing w:line="240" w:lineRule="auto"/>
        <w:ind w:left="360"/>
        <w:jc w:val="both"/>
        <w:rPr>
          <w:lang w:val="en-US"/>
          <w:rPrChange w:id="800" w:author="Rosu, Vladimir [2]" w:date="2020-01-03T16:32:00Z">
            <w:rPr/>
          </w:rPrChange>
        </w:rPr>
      </w:pPr>
      <w:r w:rsidRPr="00CD0AED">
        <w:rPr>
          <w:lang w:val="en-US"/>
          <w:rPrChange w:id="801" w:author="Rosu, Vladimir [2]" w:date="2020-01-03T16:32:00Z">
            <w:rPr/>
          </w:rPrChange>
        </w:rPr>
        <w:tab/>
        <w:t>thread: undefined /* STRING */,</w:t>
      </w:r>
    </w:p>
    <w:p w14:paraId="42479593" w14:textId="77777777" w:rsidR="00BD12E8" w:rsidRPr="00CD0AED" w:rsidRDefault="00BD12E8" w:rsidP="00BD12E8">
      <w:pPr>
        <w:spacing w:line="240" w:lineRule="auto"/>
        <w:ind w:left="360"/>
        <w:jc w:val="both"/>
        <w:rPr>
          <w:lang w:val="en-US"/>
          <w:rPrChange w:id="802" w:author="Rosu, Vladimir [2]" w:date="2020-01-03T16:32:00Z">
            <w:rPr/>
          </w:rPrChange>
        </w:rPr>
      </w:pPr>
      <w:r w:rsidRPr="00CD0AED">
        <w:rPr>
          <w:lang w:val="en-US"/>
          <w:rPrChange w:id="803" w:author="Rosu, Vladimir [2]" w:date="2020-01-03T16:32:00Z">
            <w:rPr/>
          </w:rPrChange>
        </w:rPr>
        <w:tab/>
        <w:t>ascendingSearch: undefined /* BOOLEAN */,</w:t>
      </w:r>
    </w:p>
    <w:p w14:paraId="4F41F8CD" w14:textId="77777777" w:rsidR="00BD12E8" w:rsidRPr="00CD0AED" w:rsidRDefault="00BD12E8" w:rsidP="00BD12E8">
      <w:pPr>
        <w:spacing w:line="240" w:lineRule="auto"/>
        <w:ind w:left="360"/>
        <w:jc w:val="both"/>
        <w:rPr>
          <w:lang w:val="en-US"/>
          <w:rPrChange w:id="804" w:author="Rosu, Vladimir [2]" w:date="2020-01-03T16:32:00Z">
            <w:rPr/>
          </w:rPrChange>
        </w:rPr>
      </w:pPr>
      <w:r w:rsidRPr="00CD0AED">
        <w:rPr>
          <w:lang w:val="en-US"/>
          <w:rPrChange w:id="805" w:author="Rosu, Vladimir [2]" w:date="2020-01-03T16:32:00Z">
            <w:rPr/>
          </w:rPrChange>
        </w:rPr>
        <w:tab/>
        <w:t>oldestFirst: undefined /* BOOLEAN */,</w:t>
      </w:r>
    </w:p>
    <w:p w14:paraId="30F2A67E" w14:textId="77777777" w:rsidR="00BD12E8" w:rsidRPr="00CD0AED" w:rsidRDefault="00BD12E8" w:rsidP="00BD12E8">
      <w:pPr>
        <w:spacing w:line="240" w:lineRule="auto"/>
        <w:ind w:left="360"/>
        <w:jc w:val="both"/>
        <w:rPr>
          <w:lang w:val="en-US"/>
          <w:rPrChange w:id="806" w:author="Rosu, Vladimir [2]" w:date="2020-01-03T16:32:00Z">
            <w:rPr/>
          </w:rPrChange>
        </w:rPr>
      </w:pPr>
      <w:r w:rsidRPr="00CD0AED">
        <w:rPr>
          <w:lang w:val="en-US"/>
          <w:rPrChange w:id="807" w:author="Rosu, Vladimir [2]" w:date="2020-01-03T16:32:00Z">
            <w:rPr/>
          </w:rPrChange>
        </w:rPr>
        <w:tab/>
        <w:t>toLogLevel: undefined /* STRING */,</w:t>
      </w:r>
    </w:p>
    <w:p w14:paraId="67E9F754" w14:textId="77777777" w:rsidR="00BD12E8" w:rsidRPr="00CD0AED" w:rsidRDefault="00BD12E8" w:rsidP="00BD12E8">
      <w:pPr>
        <w:spacing w:line="240" w:lineRule="auto"/>
        <w:ind w:left="360"/>
        <w:jc w:val="both"/>
        <w:rPr>
          <w:lang w:val="en-US"/>
          <w:rPrChange w:id="808" w:author="Rosu, Vladimir [2]" w:date="2020-01-03T16:32:00Z">
            <w:rPr/>
          </w:rPrChange>
        </w:rPr>
      </w:pPr>
      <w:r w:rsidRPr="00CD0AED">
        <w:rPr>
          <w:lang w:val="en-US"/>
          <w:rPrChange w:id="809" w:author="Rosu, Vladimir [2]" w:date="2020-01-03T16:32:00Z">
            <w:rPr/>
          </w:rPrChange>
        </w:rPr>
        <w:tab/>
        <w:t>user: undefined /* USERNAME */,</w:t>
      </w:r>
    </w:p>
    <w:p w14:paraId="15C23D44" w14:textId="77777777" w:rsidR="00BD12E8" w:rsidRPr="00CD0AED" w:rsidRDefault="00BD12E8" w:rsidP="00BD12E8">
      <w:pPr>
        <w:spacing w:line="240" w:lineRule="auto"/>
        <w:ind w:left="360"/>
        <w:jc w:val="both"/>
        <w:rPr>
          <w:lang w:val="en-US"/>
          <w:rPrChange w:id="810" w:author="Rosu, Vladimir [2]" w:date="2020-01-03T16:32:00Z">
            <w:rPr/>
          </w:rPrChange>
        </w:rPr>
      </w:pPr>
      <w:r w:rsidRPr="00CD0AED">
        <w:rPr>
          <w:lang w:val="en-US"/>
          <w:rPrChange w:id="811" w:author="Rosu, Vladimir [2]" w:date="2020-01-03T16:32:00Z">
            <w:rPr/>
          </w:rPrChange>
        </w:rPr>
        <w:tab/>
        <w:t>sortFieldName: undefined /* STRING */,</w:t>
      </w:r>
    </w:p>
    <w:p w14:paraId="57B514D2" w14:textId="77777777" w:rsidR="00BD12E8" w:rsidRPr="00CD0AED" w:rsidRDefault="00BD12E8" w:rsidP="00BD12E8">
      <w:pPr>
        <w:spacing w:line="240" w:lineRule="auto"/>
        <w:ind w:left="360"/>
        <w:jc w:val="both"/>
        <w:rPr>
          <w:lang w:val="en-US"/>
          <w:rPrChange w:id="812" w:author="Rosu, Vladimir [2]" w:date="2020-01-03T16:32:00Z">
            <w:rPr/>
          </w:rPrChange>
        </w:rPr>
      </w:pPr>
      <w:r w:rsidRPr="00CD0AED">
        <w:rPr>
          <w:lang w:val="en-US"/>
          <w:rPrChange w:id="813" w:author="Rosu, Vladimir [2]" w:date="2020-01-03T16:32:00Z">
            <w:rPr/>
          </w:rPrChange>
        </w:rPr>
        <w:tab/>
        <w:t>startDate: undefined /* DATETIME */</w:t>
      </w:r>
    </w:p>
    <w:p w14:paraId="58ECA231" w14:textId="77777777" w:rsidR="00BD12E8" w:rsidRPr="00CD0AED" w:rsidRDefault="00BD12E8" w:rsidP="00BD12E8">
      <w:pPr>
        <w:spacing w:line="240" w:lineRule="auto"/>
        <w:ind w:left="360"/>
        <w:jc w:val="both"/>
        <w:rPr>
          <w:lang w:val="en-US"/>
          <w:rPrChange w:id="814" w:author="Rosu, Vladimir [2]" w:date="2020-01-03T16:32:00Z">
            <w:rPr/>
          </w:rPrChange>
        </w:rPr>
      </w:pPr>
      <w:r w:rsidRPr="00CD0AED">
        <w:rPr>
          <w:lang w:val="en-US"/>
          <w:rPrChange w:id="815" w:author="Rosu, Vladimir [2]" w:date="2020-01-03T16:32:00Z">
            <w:rPr/>
          </w:rPrChange>
        </w:rPr>
        <w:t>});</w:t>
      </w:r>
    </w:p>
    <w:p w14:paraId="09170CD8" w14:textId="77777777" w:rsidR="00BD12E8" w:rsidRPr="00CD0AED" w:rsidRDefault="00BD12E8" w:rsidP="00BD12E8">
      <w:pPr>
        <w:spacing w:line="240" w:lineRule="auto"/>
        <w:ind w:left="360"/>
        <w:jc w:val="both"/>
        <w:rPr>
          <w:lang w:val="en-US"/>
          <w:rPrChange w:id="816" w:author="Rosu, Vladimir [2]" w:date="2020-01-03T16:32:00Z">
            <w:rPr/>
          </w:rPrChange>
        </w:rPr>
      </w:pPr>
      <w:r w:rsidRPr="00CD0AED">
        <w:rPr>
          <w:lang w:val="en-US"/>
          <w:rPrChange w:id="817" w:author="Rosu, Vladimir [2]" w:date="2020-01-03T16:32:00Z">
            <w:rPr/>
          </w:rPrChange>
        </w:rPr>
        <w:t>// LogEntry entry object</w:t>
      </w:r>
    </w:p>
    <w:p w14:paraId="5454622E" w14:textId="77777777" w:rsidR="00BD12E8" w:rsidRPr="00CD0AED" w:rsidRDefault="00BD12E8" w:rsidP="00BD12E8">
      <w:pPr>
        <w:spacing w:line="240" w:lineRule="auto"/>
        <w:ind w:left="360"/>
        <w:jc w:val="both"/>
        <w:rPr>
          <w:lang w:val="en-US"/>
          <w:rPrChange w:id="818" w:author="Rosu, Vladimir [2]" w:date="2020-01-03T16:32:00Z">
            <w:rPr/>
          </w:rPrChange>
        </w:rPr>
      </w:pPr>
      <w:r w:rsidRPr="00CD0AED">
        <w:rPr>
          <w:highlight w:val="yellow"/>
          <w:lang w:val="en-US"/>
          <w:rPrChange w:id="819" w:author="Rosu, Vladimir [2]" w:date="2020-01-03T16:32:00Z">
            <w:rPr>
              <w:highlight w:val="yellow"/>
            </w:rPr>
          </w:rPrChange>
        </w:rPr>
        <w:t>var result = result.getRowCount();</w:t>
      </w:r>
    </w:p>
    <w:p w14:paraId="590216DA" w14:textId="0FFD5EB6" w:rsidR="00677D05" w:rsidRPr="00CD0AED" w:rsidRDefault="00677D05" w:rsidP="00214C68">
      <w:pPr>
        <w:spacing w:line="240" w:lineRule="auto"/>
        <w:ind w:left="360"/>
        <w:jc w:val="both"/>
        <w:rPr>
          <w:lang w:val="en-US"/>
          <w:rPrChange w:id="820" w:author="Rosu, Vladimir [2]" w:date="2020-01-03T16:32:00Z">
            <w:rPr/>
          </w:rPrChange>
        </w:rPr>
      </w:pPr>
    </w:p>
    <w:p w14:paraId="06272105" w14:textId="7BF611A9" w:rsidR="000762F8" w:rsidRPr="00CD0AED" w:rsidRDefault="000762F8" w:rsidP="000762F8">
      <w:pPr>
        <w:pStyle w:val="ListParagraph"/>
        <w:numPr>
          <w:ilvl w:val="1"/>
          <w:numId w:val="1"/>
        </w:numPr>
        <w:jc w:val="both"/>
        <w:rPr>
          <w:b/>
          <w:lang w:val="en-US"/>
          <w:rPrChange w:id="821" w:author="Rosu, Vladimir [2]" w:date="2020-01-03T16:32:00Z">
            <w:rPr>
              <w:b/>
            </w:rPr>
          </w:rPrChange>
        </w:rPr>
      </w:pPr>
      <w:r w:rsidRPr="00CD0AED">
        <w:rPr>
          <w:b/>
          <w:lang w:val="en-US"/>
          <w:rPrChange w:id="822" w:author="Rosu, Vladimir [2]" w:date="2020-01-03T16:32:00Z">
            <w:rPr>
              <w:b/>
            </w:rPr>
          </w:rPrChange>
        </w:rPr>
        <w:t>Infotable for loop</w:t>
      </w:r>
    </w:p>
    <w:p w14:paraId="2A108CE3" w14:textId="4B8C65D9" w:rsidR="000762F8" w:rsidRPr="00CD0AED" w:rsidRDefault="000762F8" w:rsidP="00214C68">
      <w:pPr>
        <w:spacing w:line="240" w:lineRule="auto"/>
        <w:ind w:left="360"/>
        <w:jc w:val="both"/>
        <w:rPr>
          <w:lang w:val="en-US"/>
          <w:rPrChange w:id="823" w:author="Rosu, Vladimir [2]" w:date="2020-01-03T16:32:00Z">
            <w:rPr/>
          </w:rPrChange>
        </w:rPr>
      </w:pPr>
      <w:r w:rsidRPr="00CD0AED">
        <w:rPr>
          <w:b/>
          <w:lang w:val="en-US"/>
          <w:rPrChange w:id="824" w:author="Rosu, Vladimir [2]" w:date="2020-01-03T16:32:00Z">
            <w:rPr>
              <w:b/>
            </w:rPr>
          </w:rPrChange>
        </w:rPr>
        <w:lastRenderedPageBreak/>
        <w:t>Description:</w:t>
      </w:r>
      <w:r w:rsidRPr="00CD0AED">
        <w:rPr>
          <w:lang w:val="en-US"/>
          <w:rPrChange w:id="825" w:author="Rosu, Vladimir [2]" w:date="2020-01-03T16:32:00Z">
            <w:rPr/>
          </w:rPrChange>
        </w:rPr>
        <w:t xml:space="preserve"> this will insert a scheleton for loop for an infotable where you will need to modify only the Infotable variable name. Used when you need to do processing based on each of the row items.</w:t>
      </w:r>
    </w:p>
    <w:p w14:paraId="642C264C" w14:textId="0C897F45" w:rsidR="000762F8" w:rsidRPr="00CD0AED" w:rsidRDefault="00012E81" w:rsidP="00214C68">
      <w:pPr>
        <w:spacing w:line="240" w:lineRule="auto"/>
        <w:ind w:left="360"/>
        <w:jc w:val="both"/>
        <w:rPr>
          <w:b/>
          <w:lang w:val="en-US"/>
          <w:rPrChange w:id="826" w:author="Rosu, Vladimir [2]" w:date="2020-01-03T16:32:00Z">
            <w:rPr>
              <w:b/>
            </w:rPr>
          </w:rPrChange>
        </w:rPr>
      </w:pPr>
      <w:r w:rsidRPr="00CD0AED">
        <w:rPr>
          <w:b/>
          <w:lang w:val="en-US"/>
          <w:rPrChange w:id="827" w:author="Rosu, Vladimir [2]" w:date="2020-01-03T16:32:00Z">
            <w:rPr>
              <w:b/>
            </w:rPr>
          </w:rPrChange>
        </w:rPr>
        <w:t>Example Usage (we get the first 5 entries from the Application Log, then we log the Content of each of the entries in the Script log)</w:t>
      </w:r>
    </w:p>
    <w:p w14:paraId="17A06851" w14:textId="77777777" w:rsidR="00012E81" w:rsidRPr="00CD0AED" w:rsidRDefault="00012E81" w:rsidP="00012E81">
      <w:pPr>
        <w:spacing w:line="240" w:lineRule="auto"/>
        <w:ind w:left="360"/>
        <w:jc w:val="both"/>
        <w:rPr>
          <w:lang w:val="en-US"/>
          <w:rPrChange w:id="828" w:author="Rosu, Vladimir [2]" w:date="2020-01-03T16:32:00Z">
            <w:rPr/>
          </w:rPrChange>
        </w:rPr>
      </w:pPr>
      <w:r w:rsidRPr="00CD0AED">
        <w:rPr>
          <w:lang w:val="en-US"/>
          <w:rPrChange w:id="829" w:author="Rosu, Vladimir [2]" w:date="2020-01-03T16:32:00Z">
            <w:rPr/>
          </w:rPrChange>
        </w:rPr>
        <w:t>// result: INFOTABLE dataShape: "LogEntry"</w:t>
      </w:r>
    </w:p>
    <w:p w14:paraId="7FCEBC92" w14:textId="77777777" w:rsidR="00012E81" w:rsidRPr="00CD0AED" w:rsidRDefault="00012E81" w:rsidP="00012E81">
      <w:pPr>
        <w:spacing w:line="240" w:lineRule="auto"/>
        <w:ind w:left="360"/>
        <w:jc w:val="both"/>
        <w:rPr>
          <w:lang w:val="en-US"/>
          <w:rPrChange w:id="830" w:author="Rosu, Vladimir [2]" w:date="2020-01-03T16:32:00Z">
            <w:rPr/>
          </w:rPrChange>
        </w:rPr>
      </w:pPr>
      <w:r w:rsidRPr="00CD0AED">
        <w:rPr>
          <w:lang w:val="en-US"/>
          <w:rPrChange w:id="831" w:author="Rosu, Vladimir [2]" w:date="2020-01-03T16:32:00Z">
            <w:rPr/>
          </w:rPrChange>
        </w:rPr>
        <w:t>var result =  Logs["ApplicationLog"].QueryLogEntries({</w:t>
      </w:r>
    </w:p>
    <w:p w14:paraId="39252261" w14:textId="77777777" w:rsidR="00012E81" w:rsidRPr="00CD0AED" w:rsidRDefault="00012E81" w:rsidP="00012E81">
      <w:pPr>
        <w:spacing w:line="240" w:lineRule="auto"/>
        <w:ind w:left="360"/>
        <w:jc w:val="both"/>
        <w:rPr>
          <w:lang w:val="en-US"/>
          <w:rPrChange w:id="832" w:author="Rosu, Vladimir [2]" w:date="2020-01-03T16:32:00Z">
            <w:rPr/>
          </w:rPrChange>
        </w:rPr>
      </w:pPr>
      <w:r w:rsidRPr="00CD0AED">
        <w:rPr>
          <w:lang w:val="en-US"/>
          <w:rPrChange w:id="833" w:author="Rosu, Vladimir [2]" w:date="2020-01-03T16:32:00Z">
            <w:rPr/>
          </w:rPrChange>
        </w:rPr>
        <w:tab/>
        <w:t>maxItems: 5 /* NUMBER */,</w:t>
      </w:r>
    </w:p>
    <w:p w14:paraId="60A4A819" w14:textId="77777777" w:rsidR="00012E81" w:rsidRPr="00CD0AED" w:rsidRDefault="00012E81" w:rsidP="00012E81">
      <w:pPr>
        <w:spacing w:line="240" w:lineRule="auto"/>
        <w:ind w:left="360"/>
        <w:jc w:val="both"/>
        <w:rPr>
          <w:lang w:val="en-US"/>
          <w:rPrChange w:id="834" w:author="Rosu, Vladimir [2]" w:date="2020-01-03T16:32:00Z">
            <w:rPr/>
          </w:rPrChange>
        </w:rPr>
      </w:pPr>
      <w:r w:rsidRPr="00CD0AED">
        <w:rPr>
          <w:lang w:val="en-US"/>
          <w:rPrChange w:id="835" w:author="Rosu, Vladimir [2]" w:date="2020-01-03T16:32:00Z">
            <w:rPr/>
          </w:rPrChange>
        </w:rPr>
        <w:tab/>
        <w:t>searchExpression: undefined /* STRING */,</w:t>
      </w:r>
    </w:p>
    <w:p w14:paraId="27D19E27" w14:textId="77777777" w:rsidR="00012E81" w:rsidRPr="00CD0AED" w:rsidRDefault="00012E81" w:rsidP="00012E81">
      <w:pPr>
        <w:spacing w:line="240" w:lineRule="auto"/>
        <w:ind w:left="360"/>
        <w:jc w:val="both"/>
        <w:rPr>
          <w:lang w:val="en-US"/>
          <w:rPrChange w:id="836" w:author="Rosu, Vladimir [2]" w:date="2020-01-03T16:32:00Z">
            <w:rPr/>
          </w:rPrChange>
        </w:rPr>
      </w:pPr>
      <w:r w:rsidRPr="00CD0AED">
        <w:rPr>
          <w:lang w:val="en-US"/>
          <w:rPrChange w:id="837" w:author="Rosu, Vladimir [2]" w:date="2020-01-03T16:32:00Z">
            <w:rPr/>
          </w:rPrChange>
        </w:rPr>
        <w:tab/>
        <w:t>fromLogLevel: undefined /* STRING */,</w:t>
      </w:r>
    </w:p>
    <w:p w14:paraId="2FACF431" w14:textId="77777777" w:rsidR="00012E81" w:rsidRPr="00CD0AED" w:rsidRDefault="00012E81" w:rsidP="00012E81">
      <w:pPr>
        <w:spacing w:line="240" w:lineRule="auto"/>
        <w:ind w:left="360"/>
        <w:jc w:val="both"/>
        <w:rPr>
          <w:lang w:val="en-US"/>
          <w:rPrChange w:id="838" w:author="Rosu, Vladimir [2]" w:date="2020-01-03T16:32:00Z">
            <w:rPr/>
          </w:rPrChange>
        </w:rPr>
      </w:pPr>
      <w:r w:rsidRPr="00CD0AED">
        <w:rPr>
          <w:lang w:val="en-US"/>
          <w:rPrChange w:id="839" w:author="Rosu, Vladimir [2]" w:date="2020-01-03T16:32:00Z">
            <w:rPr/>
          </w:rPrChange>
        </w:rPr>
        <w:tab/>
        <w:t>instance: undefined /* STRING */,</w:t>
      </w:r>
    </w:p>
    <w:p w14:paraId="1920D438" w14:textId="77777777" w:rsidR="00012E81" w:rsidRPr="00CD0AED" w:rsidRDefault="00012E81" w:rsidP="00012E81">
      <w:pPr>
        <w:spacing w:line="240" w:lineRule="auto"/>
        <w:ind w:left="360"/>
        <w:jc w:val="both"/>
        <w:rPr>
          <w:lang w:val="en-US"/>
          <w:rPrChange w:id="840" w:author="Rosu, Vladimir [2]" w:date="2020-01-03T16:32:00Z">
            <w:rPr/>
          </w:rPrChange>
        </w:rPr>
      </w:pPr>
      <w:r w:rsidRPr="00CD0AED">
        <w:rPr>
          <w:lang w:val="en-US"/>
          <w:rPrChange w:id="841" w:author="Rosu, Vladimir [2]" w:date="2020-01-03T16:32:00Z">
            <w:rPr/>
          </w:rPrChange>
        </w:rPr>
        <w:tab/>
        <w:t>endDate: undefined /* DATETIME */,</w:t>
      </w:r>
    </w:p>
    <w:p w14:paraId="1B7A28B6" w14:textId="77777777" w:rsidR="00012E81" w:rsidRPr="00CD0AED" w:rsidRDefault="00012E81" w:rsidP="00012E81">
      <w:pPr>
        <w:spacing w:line="240" w:lineRule="auto"/>
        <w:ind w:left="360"/>
        <w:jc w:val="both"/>
        <w:rPr>
          <w:lang w:val="en-US"/>
          <w:rPrChange w:id="842" w:author="Rosu, Vladimir [2]" w:date="2020-01-03T16:32:00Z">
            <w:rPr/>
          </w:rPrChange>
        </w:rPr>
      </w:pPr>
      <w:r w:rsidRPr="00CD0AED">
        <w:rPr>
          <w:lang w:val="en-US"/>
          <w:rPrChange w:id="843" w:author="Rosu, Vladimir [2]" w:date="2020-01-03T16:32:00Z">
            <w:rPr/>
          </w:rPrChange>
        </w:rPr>
        <w:tab/>
        <w:t>origin: undefined /* STRING */,</w:t>
      </w:r>
    </w:p>
    <w:p w14:paraId="387882B8" w14:textId="77777777" w:rsidR="00012E81" w:rsidRPr="00CD0AED" w:rsidRDefault="00012E81" w:rsidP="00012E81">
      <w:pPr>
        <w:spacing w:line="240" w:lineRule="auto"/>
        <w:ind w:left="360"/>
        <w:jc w:val="both"/>
        <w:rPr>
          <w:lang w:val="en-US"/>
          <w:rPrChange w:id="844" w:author="Rosu, Vladimir [2]" w:date="2020-01-03T16:32:00Z">
            <w:rPr/>
          </w:rPrChange>
        </w:rPr>
      </w:pPr>
      <w:r w:rsidRPr="00CD0AED">
        <w:rPr>
          <w:lang w:val="en-US"/>
          <w:rPrChange w:id="845" w:author="Rosu, Vladimir [2]" w:date="2020-01-03T16:32:00Z">
            <w:rPr/>
          </w:rPrChange>
        </w:rPr>
        <w:tab/>
        <w:t>thread: undefined /* STRING */,</w:t>
      </w:r>
    </w:p>
    <w:p w14:paraId="023B93F4" w14:textId="77777777" w:rsidR="00012E81" w:rsidRPr="00CD0AED" w:rsidRDefault="00012E81" w:rsidP="00012E81">
      <w:pPr>
        <w:spacing w:line="240" w:lineRule="auto"/>
        <w:ind w:left="360"/>
        <w:jc w:val="both"/>
        <w:rPr>
          <w:lang w:val="en-US"/>
          <w:rPrChange w:id="846" w:author="Rosu, Vladimir [2]" w:date="2020-01-03T16:32:00Z">
            <w:rPr/>
          </w:rPrChange>
        </w:rPr>
      </w:pPr>
      <w:r w:rsidRPr="00CD0AED">
        <w:rPr>
          <w:lang w:val="en-US"/>
          <w:rPrChange w:id="847" w:author="Rosu, Vladimir [2]" w:date="2020-01-03T16:32:00Z">
            <w:rPr/>
          </w:rPrChange>
        </w:rPr>
        <w:tab/>
        <w:t>ascendingSearch: undefined /* BOOLEAN */,</w:t>
      </w:r>
    </w:p>
    <w:p w14:paraId="42A7B994" w14:textId="77777777" w:rsidR="00012E81" w:rsidRPr="00CD0AED" w:rsidRDefault="00012E81" w:rsidP="00012E81">
      <w:pPr>
        <w:spacing w:line="240" w:lineRule="auto"/>
        <w:ind w:left="360"/>
        <w:jc w:val="both"/>
        <w:rPr>
          <w:lang w:val="en-US"/>
          <w:rPrChange w:id="848" w:author="Rosu, Vladimir [2]" w:date="2020-01-03T16:32:00Z">
            <w:rPr/>
          </w:rPrChange>
        </w:rPr>
      </w:pPr>
      <w:r w:rsidRPr="00CD0AED">
        <w:rPr>
          <w:lang w:val="en-US"/>
          <w:rPrChange w:id="849" w:author="Rosu, Vladimir [2]" w:date="2020-01-03T16:32:00Z">
            <w:rPr/>
          </w:rPrChange>
        </w:rPr>
        <w:tab/>
        <w:t>oldestFirst: undefined /* BOOLEAN */,</w:t>
      </w:r>
    </w:p>
    <w:p w14:paraId="3787369D" w14:textId="77777777" w:rsidR="00012E81" w:rsidRPr="00CD0AED" w:rsidRDefault="00012E81" w:rsidP="00012E81">
      <w:pPr>
        <w:spacing w:line="240" w:lineRule="auto"/>
        <w:ind w:left="360"/>
        <w:jc w:val="both"/>
        <w:rPr>
          <w:lang w:val="en-US"/>
          <w:rPrChange w:id="850" w:author="Rosu, Vladimir [2]" w:date="2020-01-03T16:32:00Z">
            <w:rPr/>
          </w:rPrChange>
        </w:rPr>
      </w:pPr>
      <w:r w:rsidRPr="00CD0AED">
        <w:rPr>
          <w:lang w:val="en-US"/>
          <w:rPrChange w:id="851" w:author="Rosu, Vladimir [2]" w:date="2020-01-03T16:32:00Z">
            <w:rPr/>
          </w:rPrChange>
        </w:rPr>
        <w:tab/>
        <w:t>toLogLevel: undefined /* STRING */,</w:t>
      </w:r>
    </w:p>
    <w:p w14:paraId="5946F954" w14:textId="77777777" w:rsidR="00012E81" w:rsidRPr="00CD0AED" w:rsidRDefault="00012E81" w:rsidP="00012E81">
      <w:pPr>
        <w:spacing w:line="240" w:lineRule="auto"/>
        <w:ind w:left="360"/>
        <w:jc w:val="both"/>
        <w:rPr>
          <w:lang w:val="en-US"/>
          <w:rPrChange w:id="852" w:author="Rosu, Vladimir [2]" w:date="2020-01-03T16:32:00Z">
            <w:rPr/>
          </w:rPrChange>
        </w:rPr>
      </w:pPr>
      <w:r w:rsidRPr="00CD0AED">
        <w:rPr>
          <w:lang w:val="en-US"/>
          <w:rPrChange w:id="853" w:author="Rosu, Vladimir [2]" w:date="2020-01-03T16:32:00Z">
            <w:rPr/>
          </w:rPrChange>
        </w:rPr>
        <w:tab/>
        <w:t>user: undefined /* USERNAME */,</w:t>
      </w:r>
    </w:p>
    <w:p w14:paraId="12D7F29F" w14:textId="77777777" w:rsidR="00012E81" w:rsidRPr="00CD0AED" w:rsidRDefault="00012E81" w:rsidP="00012E81">
      <w:pPr>
        <w:spacing w:line="240" w:lineRule="auto"/>
        <w:ind w:left="360"/>
        <w:jc w:val="both"/>
        <w:rPr>
          <w:lang w:val="en-US"/>
          <w:rPrChange w:id="854" w:author="Rosu, Vladimir [2]" w:date="2020-01-03T16:32:00Z">
            <w:rPr/>
          </w:rPrChange>
        </w:rPr>
      </w:pPr>
      <w:r w:rsidRPr="00CD0AED">
        <w:rPr>
          <w:lang w:val="en-US"/>
          <w:rPrChange w:id="855" w:author="Rosu, Vladimir [2]" w:date="2020-01-03T16:32:00Z">
            <w:rPr/>
          </w:rPrChange>
        </w:rPr>
        <w:tab/>
        <w:t>sortFieldName: undefined /* STRING */,</w:t>
      </w:r>
    </w:p>
    <w:p w14:paraId="01836ED8" w14:textId="77777777" w:rsidR="00012E81" w:rsidRPr="00CD0AED" w:rsidRDefault="00012E81" w:rsidP="00012E81">
      <w:pPr>
        <w:spacing w:line="240" w:lineRule="auto"/>
        <w:ind w:left="360"/>
        <w:jc w:val="both"/>
        <w:rPr>
          <w:lang w:val="en-US"/>
          <w:rPrChange w:id="856" w:author="Rosu, Vladimir [2]" w:date="2020-01-03T16:32:00Z">
            <w:rPr/>
          </w:rPrChange>
        </w:rPr>
      </w:pPr>
      <w:r w:rsidRPr="00CD0AED">
        <w:rPr>
          <w:lang w:val="en-US"/>
          <w:rPrChange w:id="857" w:author="Rosu, Vladimir [2]" w:date="2020-01-03T16:32:00Z">
            <w:rPr/>
          </w:rPrChange>
        </w:rPr>
        <w:tab/>
        <w:t>startDate: undefined /* DATETIME */</w:t>
      </w:r>
    </w:p>
    <w:p w14:paraId="2A4006F9" w14:textId="77777777" w:rsidR="00012E81" w:rsidRPr="00CD0AED" w:rsidRDefault="00012E81" w:rsidP="00012E81">
      <w:pPr>
        <w:spacing w:line="240" w:lineRule="auto"/>
        <w:ind w:left="360"/>
        <w:jc w:val="both"/>
        <w:rPr>
          <w:lang w:val="en-US"/>
          <w:rPrChange w:id="858" w:author="Rosu, Vladimir [2]" w:date="2020-01-03T16:32:00Z">
            <w:rPr/>
          </w:rPrChange>
        </w:rPr>
      </w:pPr>
      <w:r w:rsidRPr="00CD0AED">
        <w:rPr>
          <w:lang w:val="en-US"/>
          <w:rPrChange w:id="859" w:author="Rosu, Vladimir [2]" w:date="2020-01-03T16:32:00Z">
            <w:rPr/>
          </w:rPrChange>
        </w:rPr>
        <w:t>});</w:t>
      </w:r>
    </w:p>
    <w:p w14:paraId="75584244" w14:textId="77777777" w:rsidR="00012E81" w:rsidRPr="00CD0AED" w:rsidRDefault="00012E81" w:rsidP="00012E81">
      <w:pPr>
        <w:spacing w:line="240" w:lineRule="auto"/>
        <w:ind w:left="360"/>
        <w:jc w:val="both"/>
        <w:rPr>
          <w:highlight w:val="yellow"/>
          <w:lang w:val="en-US"/>
          <w:rPrChange w:id="860" w:author="Rosu, Vladimir [2]" w:date="2020-01-03T16:32:00Z">
            <w:rPr>
              <w:highlight w:val="yellow"/>
            </w:rPr>
          </w:rPrChange>
        </w:rPr>
      </w:pPr>
      <w:r w:rsidRPr="00CD0AED">
        <w:rPr>
          <w:highlight w:val="yellow"/>
          <w:lang w:val="en-US"/>
          <w:rPrChange w:id="861" w:author="Rosu, Vladimir [2]" w:date="2020-01-03T16:32:00Z">
            <w:rPr>
              <w:highlight w:val="yellow"/>
            </w:rPr>
          </w:rPrChange>
        </w:rPr>
        <w:t>var tableLength = result.rows.length;</w:t>
      </w:r>
    </w:p>
    <w:p w14:paraId="55F31ECE" w14:textId="77777777" w:rsidR="00012E81" w:rsidRPr="00CD0AED" w:rsidRDefault="00012E81" w:rsidP="00012E81">
      <w:pPr>
        <w:spacing w:line="240" w:lineRule="auto"/>
        <w:ind w:left="360"/>
        <w:jc w:val="both"/>
        <w:rPr>
          <w:highlight w:val="yellow"/>
          <w:lang w:val="en-US"/>
          <w:rPrChange w:id="862" w:author="Rosu, Vladimir [2]" w:date="2020-01-03T16:32:00Z">
            <w:rPr>
              <w:highlight w:val="yellow"/>
            </w:rPr>
          </w:rPrChange>
        </w:rPr>
      </w:pPr>
      <w:r w:rsidRPr="00CD0AED">
        <w:rPr>
          <w:highlight w:val="yellow"/>
          <w:lang w:val="en-US"/>
          <w:rPrChange w:id="863" w:author="Rosu, Vladimir [2]" w:date="2020-01-03T16:32:00Z">
            <w:rPr>
              <w:highlight w:val="yellow"/>
            </w:rPr>
          </w:rPrChange>
        </w:rPr>
        <w:t>for (var x=0; x &lt; tableLength; x++) {</w:t>
      </w:r>
    </w:p>
    <w:p w14:paraId="6AF19CE0" w14:textId="77777777" w:rsidR="00012E81" w:rsidRPr="00CD0AED" w:rsidRDefault="00012E81" w:rsidP="00012E81">
      <w:pPr>
        <w:spacing w:line="240" w:lineRule="auto"/>
        <w:ind w:left="360"/>
        <w:jc w:val="both"/>
        <w:rPr>
          <w:highlight w:val="yellow"/>
          <w:lang w:val="en-US"/>
          <w:rPrChange w:id="864" w:author="Rosu, Vladimir [2]" w:date="2020-01-03T16:32:00Z">
            <w:rPr>
              <w:highlight w:val="yellow"/>
            </w:rPr>
          </w:rPrChange>
        </w:rPr>
      </w:pPr>
      <w:r w:rsidRPr="00CD0AED">
        <w:rPr>
          <w:highlight w:val="yellow"/>
          <w:lang w:val="en-US"/>
          <w:rPrChange w:id="865" w:author="Rosu, Vladimir [2]" w:date="2020-01-03T16:32:00Z">
            <w:rPr>
              <w:highlight w:val="yellow"/>
            </w:rPr>
          </w:rPrChange>
        </w:rPr>
        <w:t xml:space="preserve">    var row = result.rows[x];</w:t>
      </w:r>
    </w:p>
    <w:p w14:paraId="521C279F" w14:textId="77777777" w:rsidR="00012E81" w:rsidRPr="00CD0AED" w:rsidRDefault="00012E81" w:rsidP="00012E81">
      <w:pPr>
        <w:spacing w:line="240" w:lineRule="auto"/>
        <w:ind w:left="360"/>
        <w:jc w:val="both"/>
        <w:rPr>
          <w:highlight w:val="yellow"/>
          <w:lang w:val="en-US"/>
          <w:rPrChange w:id="866" w:author="Rosu, Vladimir [2]" w:date="2020-01-03T16:32:00Z">
            <w:rPr>
              <w:highlight w:val="yellow"/>
            </w:rPr>
          </w:rPrChange>
        </w:rPr>
      </w:pPr>
      <w:r w:rsidRPr="00CD0AED">
        <w:rPr>
          <w:highlight w:val="yellow"/>
          <w:lang w:val="en-US"/>
          <w:rPrChange w:id="867" w:author="Rosu, Vladimir [2]" w:date="2020-01-03T16:32:00Z">
            <w:rPr>
              <w:highlight w:val="yellow"/>
            </w:rPr>
          </w:rPrChange>
        </w:rPr>
        <w:t xml:space="preserve">    logger.warn(row.content);</w:t>
      </w:r>
    </w:p>
    <w:p w14:paraId="1D28EE7B" w14:textId="77777777" w:rsidR="00012E81" w:rsidRPr="00CD0AED" w:rsidRDefault="00012E81" w:rsidP="00012E81">
      <w:pPr>
        <w:spacing w:line="240" w:lineRule="auto"/>
        <w:ind w:left="360"/>
        <w:jc w:val="both"/>
        <w:rPr>
          <w:lang w:val="en-US"/>
          <w:rPrChange w:id="868" w:author="Rosu, Vladimir [2]" w:date="2020-01-03T16:32:00Z">
            <w:rPr/>
          </w:rPrChange>
        </w:rPr>
      </w:pPr>
      <w:r w:rsidRPr="00CD0AED">
        <w:rPr>
          <w:highlight w:val="yellow"/>
          <w:lang w:val="en-US"/>
          <w:rPrChange w:id="869" w:author="Rosu, Vladimir [2]" w:date="2020-01-03T16:32:00Z">
            <w:rPr>
              <w:highlight w:val="yellow"/>
            </w:rPr>
          </w:rPrChange>
        </w:rPr>
        <w:t>}</w:t>
      </w:r>
    </w:p>
    <w:p w14:paraId="4651B7DB" w14:textId="77777777" w:rsidR="00012E81" w:rsidRPr="00CD0AED" w:rsidRDefault="00012E81" w:rsidP="00012E81">
      <w:pPr>
        <w:spacing w:line="240" w:lineRule="auto"/>
        <w:ind w:left="360"/>
        <w:jc w:val="both"/>
        <w:rPr>
          <w:lang w:val="en-US"/>
          <w:rPrChange w:id="870" w:author="Rosu, Vladimir [2]" w:date="2020-01-03T16:32:00Z">
            <w:rPr/>
          </w:rPrChange>
        </w:rPr>
      </w:pPr>
    </w:p>
    <w:p w14:paraId="18E1894C" w14:textId="29528954" w:rsidR="000762F8" w:rsidRPr="00CD0AED" w:rsidRDefault="00FC1E7E" w:rsidP="00FC1E7E">
      <w:pPr>
        <w:pStyle w:val="ListParagraph"/>
        <w:numPr>
          <w:ilvl w:val="1"/>
          <w:numId w:val="1"/>
        </w:numPr>
        <w:jc w:val="both"/>
        <w:rPr>
          <w:b/>
          <w:lang w:val="en-US"/>
          <w:rPrChange w:id="871" w:author="Rosu, Vladimir [2]" w:date="2020-01-03T16:32:00Z">
            <w:rPr>
              <w:b/>
            </w:rPr>
          </w:rPrChange>
        </w:rPr>
      </w:pPr>
      <w:r w:rsidRPr="00CD0AED">
        <w:rPr>
          <w:b/>
          <w:lang w:val="en-US"/>
          <w:rPrChange w:id="872" w:author="Rosu, Vladimir [2]" w:date="2020-01-03T16:32:00Z">
            <w:rPr>
              <w:b/>
            </w:rPr>
          </w:rPrChange>
        </w:rPr>
        <w:t>Iterate infotable datashape fields</w:t>
      </w:r>
    </w:p>
    <w:p w14:paraId="5E6B16A2" w14:textId="6B49D057" w:rsidR="00FC1E7E" w:rsidRPr="00CD0AED" w:rsidRDefault="00FC1E7E" w:rsidP="00214C68">
      <w:pPr>
        <w:spacing w:line="240" w:lineRule="auto"/>
        <w:ind w:left="360"/>
        <w:jc w:val="both"/>
        <w:rPr>
          <w:lang w:val="en-US"/>
          <w:rPrChange w:id="873" w:author="Rosu, Vladimir [2]" w:date="2020-01-03T16:32:00Z">
            <w:rPr/>
          </w:rPrChange>
        </w:rPr>
      </w:pPr>
      <w:r w:rsidRPr="00CD0AED">
        <w:rPr>
          <w:lang w:val="en-US"/>
          <w:rPrChange w:id="874" w:author="Rosu, Vladimir [2]" w:date="2020-01-03T16:32:00Z">
            <w:rPr/>
          </w:rPrChange>
        </w:rPr>
        <w:t xml:space="preserve">Description: </w:t>
      </w:r>
      <w:r w:rsidR="00F542CF" w:rsidRPr="00CD0AED">
        <w:rPr>
          <w:lang w:val="en-US"/>
          <w:rPrChange w:id="875" w:author="Rosu, Vladimir [2]" w:date="2020-01-03T16:32:00Z">
            <w:rPr/>
          </w:rPrChange>
        </w:rPr>
        <w:t>This snippet iterates through the fields of a datashape from an Infotable. It works with both JSON and non-JSON based infotables.</w:t>
      </w:r>
      <w:r w:rsidR="00535E7E" w:rsidRPr="00CD0AED">
        <w:rPr>
          <w:lang w:val="en-US"/>
          <w:rPrChange w:id="876" w:author="Rosu, Vladimir [2]" w:date="2020-01-03T16:32:00Z">
            <w:rPr/>
          </w:rPrChange>
        </w:rPr>
        <w:t xml:space="preserve"> It is useful when trying to discover Datashape fields from Infotables you don’t know their datashape in advance (eg: when they are generated dynamically in another service and then they are passed as a parameter to your service).</w:t>
      </w:r>
    </w:p>
    <w:p w14:paraId="166A9C9E" w14:textId="58AA51E4" w:rsidR="00FC1E7E" w:rsidRPr="00CD0AED" w:rsidRDefault="00FC1E7E" w:rsidP="00214C68">
      <w:pPr>
        <w:spacing w:line="240" w:lineRule="auto"/>
        <w:ind w:left="360"/>
        <w:jc w:val="both"/>
        <w:rPr>
          <w:lang w:val="en-US"/>
          <w:rPrChange w:id="877" w:author="Rosu, Vladimir [2]" w:date="2020-01-03T16:32:00Z">
            <w:rPr/>
          </w:rPrChange>
        </w:rPr>
      </w:pPr>
      <w:r w:rsidRPr="00CD0AED">
        <w:rPr>
          <w:b/>
          <w:lang w:val="en-US"/>
          <w:rPrChange w:id="878" w:author="Rosu, Vladimir [2]" w:date="2020-01-03T16:32:00Z">
            <w:rPr>
              <w:b/>
            </w:rPr>
          </w:rPrChange>
        </w:rPr>
        <w:t>Example Usage</w:t>
      </w:r>
      <w:r w:rsidR="00F542CF" w:rsidRPr="00CD0AED">
        <w:rPr>
          <w:b/>
          <w:lang w:val="en-US"/>
          <w:rPrChange w:id="879" w:author="Rosu, Vladimir [2]" w:date="2020-01-03T16:32:00Z">
            <w:rPr>
              <w:b/>
            </w:rPr>
          </w:rPrChange>
        </w:rPr>
        <w:t xml:space="preserve"> (we get the Application Log</w:t>
      </w:r>
      <w:r w:rsidR="00535E7E" w:rsidRPr="00CD0AED">
        <w:rPr>
          <w:b/>
          <w:lang w:val="en-US"/>
          <w:rPrChange w:id="880" w:author="Rosu, Vladimir [2]" w:date="2020-01-03T16:32:00Z">
            <w:rPr>
              <w:b/>
            </w:rPr>
          </w:rPrChange>
        </w:rPr>
        <w:t xml:space="preserve"> entries as an Infotable then we iterate through each of the fields from that Datashape and log the Field Name and Basetype in the Script log</w:t>
      </w:r>
      <w:r w:rsidR="00F542CF" w:rsidRPr="00CD0AED">
        <w:rPr>
          <w:b/>
          <w:lang w:val="en-US"/>
          <w:rPrChange w:id="881" w:author="Rosu, Vladimir [2]" w:date="2020-01-03T16:32:00Z">
            <w:rPr>
              <w:b/>
            </w:rPr>
          </w:rPrChange>
        </w:rPr>
        <w:t>)</w:t>
      </w:r>
      <w:r w:rsidRPr="00CD0AED">
        <w:rPr>
          <w:lang w:val="en-US"/>
          <w:rPrChange w:id="882" w:author="Rosu, Vladimir [2]" w:date="2020-01-03T16:32:00Z">
            <w:rPr/>
          </w:rPrChange>
        </w:rPr>
        <w:t>:</w:t>
      </w:r>
    </w:p>
    <w:p w14:paraId="264DC395" w14:textId="77777777" w:rsidR="00FC1E7E" w:rsidRPr="00CD0AED" w:rsidRDefault="00FC1E7E" w:rsidP="00FC1E7E">
      <w:pPr>
        <w:spacing w:line="240" w:lineRule="auto"/>
        <w:ind w:left="360"/>
        <w:jc w:val="both"/>
        <w:rPr>
          <w:lang w:val="en-US"/>
          <w:rPrChange w:id="883" w:author="Rosu, Vladimir [2]" w:date="2020-01-03T16:32:00Z">
            <w:rPr/>
          </w:rPrChange>
        </w:rPr>
      </w:pPr>
      <w:r w:rsidRPr="00CD0AED">
        <w:rPr>
          <w:lang w:val="en-US"/>
          <w:rPrChange w:id="884" w:author="Rosu, Vladimir [2]" w:date="2020-01-03T16:32:00Z">
            <w:rPr/>
          </w:rPrChange>
        </w:rPr>
        <w:t>// result: INFOTABLE dataShape: "LogEntry"</w:t>
      </w:r>
    </w:p>
    <w:p w14:paraId="1054E4FA" w14:textId="77777777" w:rsidR="00FC1E7E" w:rsidRPr="00CD0AED" w:rsidRDefault="00FC1E7E" w:rsidP="00FC1E7E">
      <w:pPr>
        <w:spacing w:line="240" w:lineRule="auto"/>
        <w:ind w:left="360"/>
        <w:jc w:val="both"/>
        <w:rPr>
          <w:lang w:val="en-US"/>
          <w:rPrChange w:id="885" w:author="Rosu, Vladimir [2]" w:date="2020-01-03T16:32:00Z">
            <w:rPr/>
          </w:rPrChange>
        </w:rPr>
      </w:pPr>
      <w:r w:rsidRPr="00CD0AED">
        <w:rPr>
          <w:lang w:val="en-US"/>
          <w:rPrChange w:id="886" w:author="Rosu, Vladimir [2]" w:date="2020-01-03T16:32:00Z">
            <w:rPr/>
          </w:rPrChange>
        </w:rPr>
        <w:lastRenderedPageBreak/>
        <w:t>var result =  Logs["ApplicationLog"].QueryLogEntries({</w:t>
      </w:r>
    </w:p>
    <w:p w14:paraId="23E106FD" w14:textId="0686227D" w:rsidR="00FC1E7E" w:rsidRPr="00CD0AED" w:rsidRDefault="00FC1E7E" w:rsidP="00FC1E7E">
      <w:pPr>
        <w:spacing w:line="240" w:lineRule="auto"/>
        <w:ind w:left="360"/>
        <w:jc w:val="both"/>
        <w:rPr>
          <w:lang w:val="en-US"/>
          <w:rPrChange w:id="887" w:author="Rosu, Vladimir [2]" w:date="2020-01-03T16:32:00Z">
            <w:rPr/>
          </w:rPrChange>
        </w:rPr>
      </w:pPr>
      <w:r w:rsidRPr="00CD0AED">
        <w:rPr>
          <w:lang w:val="en-US"/>
          <w:rPrChange w:id="888" w:author="Rosu, Vladimir [2]" w:date="2020-01-03T16:32:00Z">
            <w:rPr/>
          </w:rPrChange>
        </w:rPr>
        <w:tab/>
        <w:t xml:space="preserve">maxItems: </w:t>
      </w:r>
      <w:r w:rsidR="00F542CF" w:rsidRPr="00CD0AED">
        <w:rPr>
          <w:lang w:val="en-US"/>
          <w:rPrChange w:id="889" w:author="Rosu, Vladimir [2]" w:date="2020-01-03T16:32:00Z">
            <w:rPr/>
          </w:rPrChange>
        </w:rPr>
        <w:t>undefined</w:t>
      </w:r>
      <w:r w:rsidRPr="00CD0AED">
        <w:rPr>
          <w:lang w:val="en-US"/>
          <w:rPrChange w:id="890" w:author="Rosu, Vladimir [2]" w:date="2020-01-03T16:32:00Z">
            <w:rPr/>
          </w:rPrChange>
        </w:rPr>
        <w:t xml:space="preserve"> /* NUMBER */,</w:t>
      </w:r>
    </w:p>
    <w:p w14:paraId="0AD5EC48" w14:textId="77777777" w:rsidR="00FC1E7E" w:rsidRPr="00CD0AED" w:rsidRDefault="00FC1E7E" w:rsidP="00FC1E7E">
      <w:pPr>
        <w:spacing w:line="240" w:lineRule="auto"/>
        <w:ind w:left="360"/>
        <w:jc w:val="both"/>
        <w:rPr>
          <w:lang w:val="en-US"/>
          <w:rPrChange w:id="891" w:author="Rosu, Vladimir [2]" w:date="2020-01-03T16:32:00Z">
            <w:rPr/>
          </w:rPrChange>
        </w:rPr>
      </w:pPr>
      <w:r w:rsidRPr="00CD0AED">
        <w:rPr>
          <w:lang w:val="en-US"/>
          <w:rPrChange w:id="892" w:author="Rosu, Vladimir [2]" w:date="2020-01-03T16:32:00Z">
            <w:rPr/>
          </w:rPrChange>
        </w:rPr>
        <w:tab/>
        <w:t>searchExpression: undefined /* STRING */,</w:t>
      </w:r>
    </w:p>
    <w:p w14:paraId="4BD64DDD" w14:textId="77777777" w:rsidR="00FC1E7E" w:rsidRPr="00CD0AED" w:rsidRDefault="00FC1E7E" w:rsidP="00FC1E7E">
      <w:pPr>
        <w:spacing w:line="240" w:lineRule="auto"/>
        <w:ind w:left="360"/>
        <w:jc w:val="both"/>
        <w:rPr>
          <w:lang w:val="en-US"/>
          <w:rPrChange w:id="893" w:author="Rosu, Vladimir [2]" w:date="2020-01-03T16:32:00Z">
            <w:rPr/>
          </w:rPrChange>
        </w:rPr>
      </w:pPr>
      <w:r w:rsidRPr="00CD0AED">
        <w:rPr>
          <w:lang w:val="en-US"/>
          <w:rPrChange w:id="894" w:author="Rosu, Vladimir [2]" w:date="2020-01-03T16:32:00Z">
            <w:rPr/>
          </w:rPrChange>
        </w:rPr>
        <w:tab/>
        <w:t>fromLogLevel: undefined /* STRING */,</w:t>
      </w:r>
    </w:p>
    <w:p w14:paraId="7775EA9A" w14:textId="77777777" w:rsidR="00FC1E7E" w:rsidRPr="00CD0AED" w:rsidRDefault="00FC1E7E" w:rsidP="00FC1E7E">
      <w:pPr>
        <w:spacing w:line="240" w:lineRule="auto"/>
        <w:ind w:left="360"/>
        <w:jc w:val="both"/>
        <w:rPr>
          <w:lang w:val="en-US"/>
          <w:rPrChange w:id="895" w:author="Rosu, Vladimir [2]" w:date="2020-01-03T16:32:00Z">
            <w:rPr/>
          </w:rPrChange>
        </w:rPr>
      </w:pPr>
      <w:r w:rsidRPr="00CD0AED">
        <w:rPr>
          <w:lang w:val="en-US"/>
          <w:rPrChange w:id="896" w:author="Rosu, Vladimir [2]" w:date="2020-01-03T16:32:00Z">
            <w:rPr/>
          </w:rPrChange>
        </w:rPr>
        <w:tab/>
        <w:t>instance: undefined /* STRING */,</w:t>
      </w:r>
    </w:p>
    <w:p w14:paraId="01B6158D" w14:textId="77777777" w:rsidR="00FC1E7E" w:rsidRPr="00CD0AED" w:rsidRDefault="00FC1E7E" w:rsidP="00FC1E7E">
      <w:pPr>
        <w:spacing w:line="240" w:lineRule="auto"/>
        <w:ind w:left="360"/>
        <w:jc w:val="both"/>
        <w:rPr>
          <w:lang w:val="en-US"/>
          <w:rPrChange w:id="897" w:author="Rosu, Vladimir [2]" w:date="2020-01-03T16:32:00Z">
            <w:rPr/>
          </w:rPrChange>
        </w:rPr>
      </w:pPr>
      <w:r w:rsidRPr="00CD0AED">
        <w:rPr>
          <w:lang w:val="en-US"/>
          <w:rPrChange w:id="898" w:author="Rosu, Vladimir [2]" w:date="2020-01-03T16:32:00Z">
            <w:rPr/>
          </w:rPrChange>
        </w:rPr>
        <w:tab/>
        <w:t>endDate: undefined /* DATETIME */,</w:t>
      </w:r>
    </w:p>
    <w:p w14:paraId="41658296" w14:textId="77777777" w:rsidR="00FC1E7E" w:rsidRPr="00CD0AED" w:rsidRDefault="00FC1E7E" w:rsidP="00FC1E7E">
      <w:pPr>
        <w:spacing w:line="240" w:lineRule="auto"/>
        <w:ind w:left="360"/>
        <w:jc w:val="both"/>
        <w:rPr>
          <w:lang w:val="en-US"/>
          <w:rPrChange w:id="899" w:author="Rosu, Vladimir [2]" w:date="2020-01-03T16:32:00Z">
            <w:rPr/>
          </w:rPrChange>
        </w:rPr>
      </w:pPr>
      <w:r w:rsidRPr="00CD0AED">
        <w:rPr>
          <w:lang w:val="en-US"/>
          <w:rPrChange w:id="900" w:author="Rosu, Vladimir [2]" w:date="2020-01-03T16:32:00Z">
            <w:rPr/>
          </w:rPrChange>
        </w:rPr>
        <w:tab/>
        <w:t>origin: undefined /* STRING */,</w:t>
      </w:r>
    </w:p>
    <w:p w14:paraId="6E4F8F74" w14:textId="77777777" w:rsidR="00FC1E7E" w:rsidRPr="00CD0AED" w:rsidRDefault="00FC1E7E" w:rsidP="00FC1E7E">
      <w:pPr>
        <w:spacing w:line="240" w:lineRule="auto"/>
        <w:ind w:left="360"/>
        <w:jc w:val="both"/>
        <w:rPr>
          <w:lang w:val="en-US"/>
          <w:rPrChange w:id="901" w:author="Rosu, Vladimir [2]" w:date="2020-01-03T16:32:00Z">
            <w:rPr/>
          </w:rPrChange>
        </w:rPr>
      </w:pPr>
      <w:r w:rsidRPr="00CD0AED">
        <w:rPr>
          <w:lang w:val="en-US"/>
          <w:rPrChange w:id="902" w:author="Rosu, Vladimir [2]" w:date="2020-01-03T16:32:00Z">
            <w:rPr/>
          </w:rPrChange>
        </w:rPr>
        <w:tab/>
        <w:t>thread: undefined /* STRING */,</w:t>
      </w:r>
    </w:p>
    <w:p w14:paraId="7D3F599C" w14:textId="77777777" w:rsidR="00FC1E7E" w:rsidRPr="00CD0AED" w:rsidRDefault="00FC1E7E" w:rsidP="00FC1E7E">
      <w:pPr>
        <w:spacing w:line="240" w:lineRule="auto"/>
        <w:ind w:left="360"/>
        <w:jc w:val="both"/>
        <w:rPr>
          <w:lang w:val="en-US"/>
          <w:rPrChange w:id="903" w:author="Rosu, Vladimir [2]" w:date="2020-01-03T16:32:00Z">
            <w:rPr/>
          </w:rPrChange>
        </w:rPr>
      </w:pPr>
      <w:r w:rsidRPr="00CD0AED">
        <w:rPr>
          <w:lang w:val="en-US"/>
          <w:rPrChange w:id="904" w:author="Rosu, Vladimir [2]" w:date="2020-01-03T16:32:00Z">
            <w:rPr/>
          </w:rPrChange>
        </w:rPr>
        <w:tab/>
        <w:t>ascendingSearch: undefined /* BOOLEAN */,</w:t>
      </w:r>
    </w:p>
    <w:p w14:paraId="025DBB46" w14:textId="77777777" w:rsidR="00FC1E7E" w:rsidRPr="00CD0AED" w:rsidRDefault="00FC1E7E" w:rsidP="00FC1E7E">
      <w:pPr>
        <w:spacing w:line="240" w:lineRule="auto"/>
        <w:ind w:left="360"/>
        <w:jc w:val="both"/>
        <w:rPr>
          <w:lang w:val="en-US"/>
          <w:rPrChange w:id="905" w:author="Rosu, Vladimir [2]" w:date="2020-01-03T16:32:00Z">
            <w:rPr/>
          </w:rPrChange>
        </w:rPr>
      </w:pPr>
      <w:r w:rsidRPr="00CD0AED">
        <w:rPr>
          <w:lang w:val="en-US"/>
          <w:rPrChange w:id="906" w:author="Rosu, Vladimir [2]" w:date="2020-01-03T16:32:00Z">
            <w:rPr/>
          </w:rPrChange>
        </w:rPr>
        <w:tab/>
        <w:t>oldestFirst: undefined /* BOOLEAN */,</w:t>
      </w:r>
    </w:p>
    <w:p w14:paraId="60E61ACF" w14:textId="77777777" w:rsidR="00FC1E7E" w:rsidRPr="00CD0AED" w:rsidRDefault="00FC1E7E" w:rsidP="00FC1E7E">
      <w:pPr>
        <w:spacing w:line="240" w:lineRule="auto"/>
        <w:ind w:left="360"/>
        <w:jc w:val="both"/>
        <w:rPr>
          <w:lang w:val="en-US"/>
          <w:rPrChange w:id="907" w:author="Rosu, Vladimir [2]" w:date="2020-01-03T16:32:00Z">
            <w:rPr/>
          </w:rPrChange>
        </w:rPr>
      </w:pPr>
      <w:r w:rsidRPr="00CD0AED">
        <w:rPr>
          <w:lang w:val="en-US"/>
          <w:rPrChange w:id="908" w:author="Rosu, Vladimir [2]" w:date="2020-01-03T16:32:00Z">
            <w:rPr/>
          </w:rPrChange>
        </w:rPr>
        <w:tab/>
        <w:t>toLogLevel: undefined /* STRING */,</w:t>
      </w:r>
    </w:p>
    <w:p w14:paraId="769F61BF" w14:textId="77777777" w:rsidR="00FC1E7E" w:rsidRPr="00CD0AED" w:rsidRDefault="00FC1E7E" w:rsidP="00FC1E7E">
      <w:pPr>
        <w:spacing w:line="240" w:lineRule="auto"/>
        <w:ind w:left="360"/>
        <w:jc w:val="both"/>
        <w:rPr>
          <w:lang w:val="en-US"/>
          <w:rPrChange w:id="909" w:author="Rosu, Vladimir [2]" w:date="2020-01-03T16:32:00Z">
            <w:rPr/>
          </w:rPrChange>
        </w:rPr>
      </w:pPr>
      <w:r w:rsidRPr="00CD0AED">
        <w:rPr>
          <w:lang w:val="en-US"/>
          <w:rPrChange w:id="910" w:author="Rosu, Vladimir [2]" w:date="2020-01-03T16:32:00Z">
            <w:rPr/>
          </w:rPrChange>
        </w:rPr>
        <w:tab/>
        <w:t>user: undefined /* USERNAME */,</w:t>
      </w:r>
    </w:p>
    <w:p w14:paraId="5B75D877" w14:textId="77777777" w:rsidR="00FC1E7E" w:rsidRPr="00CD0AED" w:rsidRDefault="00FC1E7E" w:rsidP="00FC1E7E">
      <w:pPr>
        <w:spacing w:line="240" w:lineRule="auto"/>
        <w:ind w:left="360"/>
        <w:jc w:val="both"/>
        <w:rPr>
          <w:lang w:val="en-US"/>
          <w:rPrChange w:id="911" w:author="Rosu, Vladimir [2]" w:date="2020-01-03T16:32:00Z">
            <w:rPr/>
          </w:rPrChange>
        </w:rPr>
      </w:pPr>
      <w:r w:rsidRPr="00CD0AED">
        <w:rPr>
          <w:lang w:val="en-US"/>
          <w:rPrChange w:id="912" w:author="Rosu, Vladimir [2]" w:date="2020-01-03T16:32:00Z">
            <w:rPr/>
          </w:rPrChange>
        </w:rPr>
        <w:tab/>
        <w:t>sortFieldName: undefined /* STRING */,</w:t>
      </w:r>
    </w:p>
    <w:p w14:paraId="52FE45A4" w14:textId="77777777" w:rsidR="00FC1E7E" w:rsidRPr="00CD0AED" w:rsidRDefault="00FC1E7E" w:rsidP="00FC1E7E">
      <w:pPr>
        <w:spacing w:line="240" w:lineRule="auto"/>
        <w:ind w:left="360"/>
        <w:jc w:val="both"/>
        <w:rPr>
          <w:lang w:val="en-US"/>
          <w:rPrChange w:id="913" w:author="Rosu, Vladimir [2]" w:date="2020-01-03T16:32:00Z">
            <w:rPr/>
          </w:rPrChange>
        </w:rPr>
      </w:pPr>
      <w:r w:rsidRPr="00CD0AED">
        <w:rPr>
          <w:lang w:val="en-US"/>
          <w:rPrChange w:id="914" w:author="Rosu, Vladimir [2]" w:date="2020-01-03T16:32:00Z">
            <w:rPr/>
          </w:rPrChange>
        </w:rPr>
        <w:tab/>
        <w:t>startDate: undefined /* DATETIME */</w:t>
      </w:r>
    </w:p>
    <w:p w14:paraId="7FC27A71" w14:textId="77777777" w:rsidR="00FC1E7E" w:rsidRPr="00CD0AED" w:rsidRDefault="00FC1E7E" w:rsidP="00FC1E7E">
      <w:pPr>
        <w:spacing w:line="240" w:lineRule="auto"/>
        <w:ind w:left="360"/>
        <w:jc w:val="both"/>
        <w:rPr>
          <w:lang w:val="en-US"/>
          <w:rPrChange w:id="915" w:author="Rosu, Vladimir [2]" w:date="2020-01-03T16:32:00Z">
            <w:rPr/>
          </w:rPrChange>
        </w:rPr>
      </w:pPr>
      <w:r w:rsidRPr="00CD0AED">
        <w:rPr>
          <w:lang w:val="en-US"/>
          <w:rPrChange w:id="916" w:author="Rosu, Vladimir [2]" w:date="2020-01-03T16:32:00Z">
            <w:rPr/>
          </w:rPrChange>
        </w:rPr>
        <w:t>});</w:t>
      </w:r>
    </w:p>
    <w:p w14:paraId="62E04765" w14:textId="77777777" w:rsidR="00FC1E7E" w:rsidRPr="00CD0AED" w:rsidRDefault="00FC1E7E" w:rsidP="00FC1E7E">
      <w:pPr>
        <w:spacing w:line="240" w:lineRule="auto"/>
        <w:ind w:left="360"/>
        <w:jc w:val="both"/>
        <w:rPr>
          <w:lang w:val="en-US"/>
          <w:rPrChange w:id="917" w:author="Rosu, Vladimir [2]" w:date="2020-01-03T16:32:00Z">
            <w:rPr/>
          </w:rPrChange>
        </w:rPr>
      </w:pPr>
      <w:r w:rsidRPr="00CD0AED">
        <w:rPr>
          <w:highlight w:val="yellow"/>
          <w:lang w:val="en-US"/>
          <w:rPrChange w:id="918" w:author="Rosu, Vladimir [2]" w:date="2020-01-03T16:32:00Z">
            <w:rPr>
              <w:highlight w:val="yellow"/>
            </w:rPr>
          </w:rPrChange>
        </w:rPr>
        <w:t>// infotable datashape iteration</w:t>
      </w:r>
    </w:p>
    <w:p w14:paraId="511FE1C1" w14:textId="77777777" w:rsidR="00FC1E7E" w:rsidRPr="00CD0AED" w:rsidRDefault="00FC1E7E" w:rsidP="00FC1E7E">
      <w:pPr>
        <w:spacing w:line="240" w:lineRule="auto"/>
        <w:ind w:left="360"/>
        <w:jc w:val="both"/>
        <w:rPr>
          <w:highlight w:val="yellow"/>
          <w:lang w:val="en-US"/>
          <w:rPrChange w:id="919" w:author="Rosu, Vladimir [2]" w:date="2020-01-03T16:32:00Z">
            <w:rPr>
              <w:highlight w:val="yellow"/>
            </w:rPr>
          </w:rPrChange>
        </w:rPr>
      </w:pPr>
      <w:r w:rsidRPr="00CD0AED">
        <w:rPr>
          <w:highlight w:val="yellow"/>
          <w:lang w:val="en-US"/>
          <w:rPrChange w:id="920" w:author="Rosu, Vladimir [2]" w:date="2020-01-03T16:32:00Z">
            <w:rPr>
              <w:highlight w:val="yellow"/>
            </w:rPr>
          </w:rPrChange>
        </w:rPr>
        <w:t>var dataShapeFields = result.dataShape.fields;</w:t>
      </w:r>
    </w:p>
    <w:p w14:paraId="4F2490D0" w14:textId="77777777" w:rsidR="00FC1E7E" w:rsidRPr="00CD0AED" w:rsidRDefault="00FC1E7E" w:rsidP="00FC1E7E">
      <w:pPr>
        <w:spacing w:line="240" w:lineRule="auto"/>
        <w:ind w:left="360"/>
        <w:jc w:val="both"/>
        <w:rPr>
          <w:highlight w:val="yellow"/>
          <w:lang w:val="en-US"/>
          <w:rPrChange w:id="921" w:author="Rosu, Vladimir [2]" w:date="2020-01-03T16:32:00Z">
            <w:rPr>
              <w:highlight w:val="yellow"/>
            </w:rPr>
          </w:rPrChange>
        </w:rPr>
      </w:pPr>
      <w:r w:rsidRPr="00CD0AED">
        <w:rPr>
          <w:highlight w:val="yellow"/>
          <w:lang w:val="en-US"/>
          <w:rPrChange w:id="922" w:author="Rosu, Vladimir [2]" w:date="2020-01-03T16:32:00Z">
            <w:rPr>
              <w:highlight w:val="yellow"/>
            </w:rPr>
          </w:rPrChange>
        </w:rPr>
        <w:t>for (var fieldName in dataShapeFields) {</w:t>
      </w:r>
    </w:p>
    <w:p w14:paraId="48D46463" w14:textId="77777777" w:rsidR="00FC1E7E" w:rsidRPr="00CD0AED" w:rsidRDefault="00FC1E7E" w:rsidP="00FC1E7E">
      <w:pPr>
        <w:spacing w:line="240" w:lineRule="auto"/>
        <w:ind w:left="360"/>
        <w:jc w:val="both"/>
        <w:rPr>
          <w:highlight w:val="yellow"/>
          <w:lang w:val="en-US"/>
          <w:rPrChange w:id="923" w:author="Rosu, Vladimir [2]" w:date="2020-01-03T16:32:00Z">
            <w:rPr>
              <w:highlight w:val="yellow"/>
            </w:rPr>
          </w:rPrChange>
        </w:rPr>
      </w:pPr>
      <w:r w:rsidRPr="00CD0AED">
        <w:rPr>
          <w:highlight w:val="yellow"/>
          <w:lang w:val="en-US"/>
          <w:rPrChange w:id="924" w:author="Rosu, Vladimir [2]" w:date="2020-01-03T16:32:00Z">
            <w:rPr>
              <w:highlight w:val="yellow"/>
            </w:rPr>
          </w:rPrChange>
        </w:rPr>
        <w:t xml:space="preserve">    logger.warn('field name is ' + dataShapeFields[fieldName].name);</w:t>
      </w:r>
    </w:p>
    <w:p w14:paraId="171C083A" w14:textId="77777777" w:rsidR="00FC1E7E" w:rsidRPr="00CD0AED" w:rsidRDefault="00FC1E7E" w:rsidP="00FC1E7E">
      <w:pPr>
        <w:spacing w:line="240" w:lineRule="auto"/>
        <w:ind w:left="360"/>
        <w:jc w:val="both"/>
        <w:rPr>
          <w:highlight w:val="yellow"/>
          <w:lang w:val="en-US"/>
          <w:rPrChange w:id="925" w:author="Rosu, Vladimir [2]" w:date="2020-01-03T16:32:00Z">
            <w:rPr>
              <w:highlight w:val="yellow"/>
            </w:rPr>
          </w:rPrChange>
        </w:rPr>
      </w:pPr>
      <w:r w:rsidRPr="00CD0AED">
        <w:rPr>
          <w:highlight w:val="yellow"/>
          <w:lang w:val="en-US"/>
          <w:rPrChange w:id="926" w:author="Rosu, Vladimir [2]" w:date="2020-01-03T16:32:00Z">
            <w:rPr>
              <w:highlight w:val="yellow"/>
            </w:rPr>
          </w:rPrChange>
        </w:rPr>
        <w:t xml:space="preserve">    logger.warn('field basetype is ' + dataShapeFields[fieldName].baseType);</w:t>
      </w:r>
    </w:p>
    <w:p w14:paraId="4C3AC284" w14:textId="4E51176E" w:rsidR="00FC1E7E" w:rsidRPr="00CD0AED" w:rsidRDefault="00FC1E7E" w:rsidP="00FC1E7E">
      <w:pPr>
        <w:spacing w:line="240" w:lineRule="auto"/>
        <w:ind w:left="360"/>
        <w:jc w:val="both"/>
        <w:rPr>
          <w:lang w:val="en-US"/>
          <w:rPrChange w:id="927" w:author="Rosu, Vladimir [2]" w:date="2020-01-03T16:32:00Z">
            <w:rPr/>
          </w:rPrChange>
        </w:rPr>
      </w:pPr>
      <w:r w:rsidRPr="00CD0AED">
        <w:rPr>
          <w:highlight w:val="yellow"/>
          <w:lang w:val="en-US"/>
          <w:rPrChange w:id="928" w:author="Rosu, Vladimir [2]" w:date="2020-01-03T16:32:00Z">
            <w:rPr>
              <w:highlight w:val="yellow"/>
            </w:rPr>
          </w:rPrChange>
        </w:rPr>
        <w:t>}</w:t>
      </w:r>
    </w:p>
    <w:p w14:paraId="17FCA9D6" w14:textId="5A7AB4BF" w:rsidR="00F542CF" w:rsidRPr="00CD0AED" w:rsidRDefault="00F542CF" w:rsidP="00FC1E7E">
      <w:pPr>
        <w:spacing w:line="240" w:lineRule="auto"/>
        <w:ind w:left="360"/>
        <w:jc w:val="both"/>
        <w:rPr>
          <w:lang w:val="en-US"/>
          <w:rPrChange w:id="929" w:author="Rosu, Vladimir [2]" w:date="2020-01-03T16:32:00Z">
            <w:rPr/>
          </w:rPrChange>
        </w:rPr>
      </w:pPr>
    </w:p>
    <w:p w14:paraId="3074E3BF" w14:textId="17852A70" w:rsidR="00F542CF" w:rsidRPr="00CD0AED" w:rsidRDefault="00535E7E" w:rsidP="00535E7E">
      <w:pPr>
        <w:pStyle w:val="ListParagraph"/>
        <w:numPr>
          <w:ilvl w:val="1"/>
          <w:numId w:val="1"/>
        </w:numPr>
        <w:jc w:val="both"/>
        <w:rPr>
          <w:lang w:val="en-US"/>
          <w:rPrChange w:id="930" w:author="Rosu, Vladimir [2]" w:date="2020-01-03T16:32:00Z">
            <w:rPr/>
          </w:rPrChange>
        </w:rPr>
      </w:pPr>
      <w:r w:rsidRPr="00CD0AED">
        <w:rPr>
          <w:b/>
          <w:lang w:val="en-US"/>
          <w:rPrChange w:id="931" w:author="Rosu, Vladimir [2]" w:date="2020-01-03T16:32:00Z">
            <w:rPr>
              <w:b/>
            </w:rPr>
          </w:rPrChange>
        </w:rPr>
        <w:t>RemoveAllRows</w:t>
      </w:r>
      <w:r w:rsidRPr="00CD0AED">
        <w:rPr>
          <w:lang w:val="en-US"/>
          <w:rPrChange w:id="932" w:author="Rosu, Vladimir [2]" w:date="2020-01-03T16:32:00Z">
            <w:rPr/>
          </w:rPrChange>
        </w:rPr>
        <w:t>()</w:t>
      </w:r>
    </w:p>
    <w:p w14:paraId="6AB9BA0A" w14:textId="0AA44848" w:rsidR="00535E7E" w:rsidRPr="00CD0AED" w:rsidRDefault="00535E7E" w:rsidP="00FC1E7E">
      <w:pPr>
        <w:spacing w:line="240" w:lineRule="auto"/>
        <w:ind w:left="360"/>
        <w:jc w:val="both"/>
        <w:rPr>
          <w:lang w:val="en-US"/>
          <w:rPrChange w:id="933" w:author="Rosu, Vladimir [2]" w:date="2020-01-03T16:32:00Z">
            <w:rPr/>
          </w:rPrChange>
        </w:rPr>
      </w:pPr>
      <w:r w:rsidRPr="00CD0AED">
        <w:rPr>
          <w:b/>
          <w:lang w:val="en-US"/>
          <w:rPrChange w:id="934" w:author="Rosu, Vladimir [2]" w:date="2020-01-03T16:32:00Z">
            <w:rPr>
              <w:b/>
            </w:rPr>
          </w:rPrChange>
        </w:rPr>
        <w:t>Description:</w:t>
      </w:r>
      <w:r w:rsidRPr="00CD0AED">
        <w:rPr>
          <w:lang w:val="en-US"/>
          <w:rPrChange w:id="935" w:author="Rosu, Vladimir [2]" w:date="2020-01-03T16:32:00Z">
            <w:rPr/>
          </w:rPrChange>
        </w:rPr>
        <w:t xml:space="preserve"> </w:t>
      </w:r>
      <w:r w:rsidR="00C46D4C" w:rsidRPr="00CD0AED">
        <w:rPr>
          <w:lang w:val="en-US"/>
          <w:rPrChange w:id="936" w:author="Rosu, Vladimir [2]" w:date="2020-01-03T16:32:00Z">
            <w:rPr/>
          </w:rPrChange>
        </w:rPr>
        <w:t>This removes all the rows from an non-JSON Infotable. The result will be an empty Infotable, but with the same DataShape.</w:t>
      </w:r>
    </w:p>
    <w:p w14:paraId="5B75A87A" w14:textId="28F87745" w:rsidR="00C46D4C" w:rsidRPr="00CD0AED" w:rsidRDefault="00C46D4C" w:rsidP="00FC1E7E">
      <w:pPr>
        <w:spacing w:line="240" w:lineRule="auto"/>
        <w:ind w:left="360"/>
        <w:jc w:val="both"/>
        <w:rPr>
          <w:b/>
          <w:lang w:val="en-US"/>
          <w:rPrChange w:id="937" w:author="Rosu, Vladimir [2]" w:date="2020-01-03T16:32:00Z">
            <w:rPr>
              <w:b/>
            </w:rPr>
          </w:rPrChange>
        </w:rPr>
      </w:pPr>
      <w:r w:rsidRPr="00CD0AED">
        <w:rPr>
          <w:b/>
          <w:lang w:val="en-US"/>
          <w:rPrChange w:id="938" w:author="Rosu, Vladimir [2]" w:date="2020-01-03T16:32:00Z">
            <w:rPr>
              <w:b/>
            </w:rPr>
          </w:rPrChange>
        </w:rPr>
        <w:t>Example Usage (we get the Application Log entries as an Infotable, then we remove all the rows from the resulting Infotable):</w:t>
      </w:r>
    </w:p>
    <w:p w14:paraId="5C4BD62E" w14:textId="77777777" w:rsidR="00C46D4C" w:rsidRPr="00CD0AED" w:rsidRDefault="00C46D4C" w:rsidP="00C46D4C">
      <w:pPr>
        <w:spacing w:line="240" w:lineRule="auto"/>
        <w:ind w:left="360"/>
        <w:jc w:val="both"/>
        <w:rPr>
          <w:lang w:val="en-US"/>
          <w:rPrChange w:id="939" w:author="Rosu, Vladimir [2]" w:date="2020-01-03T16:32:00Z">
            <w:rPr/>
          </w:rPrChange>
        </w:rPr>
      </w:pPr>
      <w:r w:rsidRPr="00CD0AED">
        <w:rPr>
          <w:lang w:val="en-US"/>
          <w:rPrChange w:id="940" w:author="Rosu, Vladimir [2]" w:date="2020-01-03T16:32:00Z">
            <w:rPr/>
          </w:rPrChange>
        </w:rPr>
        <w:t>// result: INFOTABLE dataShape: "LogEntry"</w:t>
      </w:r>
    </w:p>
    <w:p w14:paraId="64647F2C" w14:textId="77777777" w:rsidR="00C46D4C" w:rsidRPr="00CD0AED" w:rsidRDefault="00C46D4C" w:rsidP="00C46D4C">
      <w:pPr>
        <w:spacing w:line="240" w:lineRule="auto"/>
        <w:ind w:left="360"/>
        <w:jc w:val="both"/>
        <w:rPr>
          <w:lang w:val="en-US"/>
          <w:rPrChange w:id="941" w:author="Rosu, Vladimir [2]" w:date="2020-01-03T16:32:00Z">
            <w:rPr/>
          </w:rPrChange>
        </w:rPr>
      </w:pPr>
      <w:r w:rsidRPr="00CD0AED">
        <w:rPr>
          <w:lang w:val="en-US"/>
          <w:rPrChange w:id="942" w:author="Rosu, Vladimir [2]" w:date="2020-01-03T16:32:00Z">
            <w:rPr/>
          </w:rPrChange>
        </w:rPr>
        <w:t>var result =  Logs["ApplicationLog"].QueryLogEntries({</w:t>
      </w:r>
    </w:p>
    <w:p w14:paraId="7E6F9A5D" w14:textId="77777777" w:rsidR="00C46D4C" w:rsidRPr="00CD0AED" w:rsidRDefault="00C46D4C" w:rsidP="00C46D4C">
      <w:pPr>
        <w:spacing w:line="240" w:lineRule="auto"/>
        <w:ind w:left="360"/>
        <w:jc w:val="both"/>
        <w:rPr>
          <w:lang w:val="en-US"/>
          <w:rPrChange w:id="943" w:author="Rosu, Vladimir [2]" w:date="2020-01-03T16:32:00Z">
            <w:rPr/>
          </w:rPrChange>
        </w:rPr>
      </w:pPr>
      <w:r w:rsidRPr="00CD0AED">
        <w:rPr>
          <w:lang w:val="en-US"/>
          <w:rPrChange w:id="944" w:author="Rosu, Vladimir [2]" w:date="2020-01-03T16:32:00Z">
            <w:rPr/>
          </w:rPrChange>
        </w:rPr>
        <w:tab/>
        <w:t>maxItems: undefined /* NUMBER */,</w:t>
      </w:r>
    </w:p>
    <w:p w14:paraId="1A81EAC2" w14:textId="77777777" w:rsidR="00C46D4C" w:rsidRPr="00CD0AED" w:rsidRDefault="00C46D4C" w:rsidP="00C46D4C">
      <w:pPr>
        <w:spacing w:line="240" w:lineRule="auto"/>
        <w:ind w:left="360"/>
        <w:jc w:val="both"/>
        <w:rPr>
          <w:lang w:val="en-US"/>
          <w:rPrChange w:id="945" w:author="Rosu, Vladimir [2]" w:date="2020-01-03T16:32:00Z">
            <w:rPr/>
          </w:rPrChange>
        </w:rPr>
      </w:pPr>
      <w:r w:rsidRPr="00CD0AED">
        <w:rPr>
          <w:lang w:val="en-US"/>
          <w:rPrChange w:id="946" w:author="Rosu, Vladimir [2]" w:date="2020-01-03T16:32:00Z">
            <w:rPr/>
          </w:rPrChange>
        </w:rPr>
        <w:tab/>
        <w:t>searchExpression: undefined /* STRING */,</w:t>
      </w:r>
    </w:p>
    <w:p w14:paraId="0517C974" w14:textId="77777777" w:rsidR="00C46D4C" w:rsidRPr="00CD0AED" w:rsidRDefault="00C46D4C" w:rsidP="00C46D4C">
      <w:pPr>
        <w:spacing w:line="240" w:lineRule="auto"/>
        <w:ind w:left="360"/>
        <w:jc w:val="both"/>
        <w:rPr>
          <w:lang w:val="en-US"/>
          <w:rPrChange w:id="947" w:author="Rosu, Vladimir [2]" w:date="2020-01-03T16:32:00Z">
            <w:rPr/>
          </w:rPrChange>
        </w:rPr>
      </w:pPr>
      <w:r w:rsidRPr="00CD0AED">
        <w:rPr>
          <w:lang w:val="en-US"/>
          <w:rPrChange w:id="948" w:author="Rosu, Vladimir [2]" w:date="2020-01-03T16:32:00Z">
            <w:rPr/>
          </w:rPrChange>
        </w:rPr>
        <w:tab/>
        <w:t>fromLogLevel: undefined /* STRING */,</w:t>
      </w:r>
    </w:p>
    <w:p w14:paraId="7C982AB9" w14:textId="77777777" w:rsidR="00C46D4C" w:rsidRPr="00CD0AED" w:rsidRDefault="00C46D4C" w:rsidP="00C46D4C">
      <w:pPr>
        <w:spacing w:line="240" w:lineRule="auto"/>
        <w:ind w:left="360"/>
        <w:jc w:val="both"/>
        <w:rPr>
          <w:lang w:val="en-US"/>
          <w:rPrChange w:id="949" w:author="Rosu, Vladimir [2]" w:date="2020-01-03T16:32:00Z">
            <w:rPr/>
          </w:rPrChange>
        </w:rPr>
      </w:pPr>
      <w:r w:rsidRPr="00CD0AED">
        <w:rPr>
          <w:lang w:val="en-US"/>
          <w:rPrChange w:id="950" w:author="Rosu, Vladimir [2]" w:date="2020-01-03T16:32:00Z">
            <w:rPr/>
          </w:rPrChange>
        </w:rPr>
        <w:tab/>
        <w:t>instance: undefined /* STRING */,</w:t>
      </w:r>
    </w:p>
    <w:p w14:paraId="74ABF543" w14:textId="77777777" w:rsidR="00C46D4C" w:rsidRPr="00CD0AED" w:rsidRDefault="00C46D4C" w:rsidP="00C46D4C">
      <w:pPr>
        <w:spacing w:line="240" w:lineRule="auto"/>
        <w:ind w:left="360"/>
        <w:jc w:val="both"/>
        <w:rPr>
          <w:lang w:val="en-US"/>
          <w:rPrChange w:id="951" w:author="Rosu, Vladimir [2]" w:date="2020-01-03T16:32:00Z">
            <w:rPr/>
          </w:rPrChange>
        </w:rPr>
      </w:pPr>
      <w:r w:rsidRPr="00CD0AED">
        <w:rPr>
          <w:lang w:val="en-US"/>
          <w:rPrChange w:id="952" w:author="Rosu, Vladimir [2]" w:date="2020-01-03T16:32:00Z">
            <w:rPr/>
          </w:rPrChange>
        </w:rPr>
        <w:lastRenderedPageBreak/>
        <w:tab/>
        <w:t>endDate: undefined /* DATETIME */,</w:t>
      </w:r>
    </w:p>
    <w:p w14:paraId="03ED0780" w14:textId="77777777" w:rsidR="00C46D4C" w:rsidRPr="00CD0AED" w:rsidRDefault="00C46D4C" w:rsidP="00C46D4C">
      <w:pPr>
        <w:spacing w:line="240" w:lineRule="auto"/>
        <w:ind w:left="360"/>
        <w:jc w:val="both"/>
        <w:rPr>
          <w:lang w:val="en-US"/>
          <w:rPrChange w:id="953" w:author="Rosu, Vladimir [2]" w:date="2020-01-03T16:32:00Z">
            <w:rPr/>
          </w:rPrChange>
        </w:rPr>
      </w:pPr>
      <w:r w:rsidRPr="00CD0AED">
        <w:rPr>
          <w:lang w:val="en-US"/>
          <w:rPrChange w:id="954" w:author="Rosu, Vladimir [2]" w:date="2020-01-03T16:32:00Z">
            <w:rPr/>
          </w:rPrChange>
        </w:rPr>
        <w:tab/>
        <w:t>origin: undefined /* STRING */,</w:t>
      </w:r>
    </w:p>
    <w:p w14:paraId="37456C3A" w14:textId="77777777" w:rsidR="00C46D4C" w:rsidRPr="00CD0AED" w:rsidRDefault="00C46D4C" w:rsidP="00C46D4C">
      <w:pPr>
        <w:spacing w:line="240" w:lineRule="auto"/>
        <w:ind w:left="360"/>
        <w:jc w:val="both"/>
        <w:rPr>
          <w:lang w:val="en-US"/>
          <w:rPrChange w:id="955" w:author="Rosu, Vladimir [2]" w:date="2020-01-03T16:32:00Z">
            <w:rPr/>
          </w:rPrChange>
        </w:rPr>
      </w:pPr>
      <w:r w:rsidRPr="00CD0AED">
        <w:rPr>
          <w:lang w:val="en-US"/>
          <w:rPrChange w:id="956" w:author="Rosu, Vladimir [2]" w:date="2020-01-03T16:32:00Z">
            <w:rPr/>
          </w:rPrChange>
        </w:rPr>
        <w:tab/>
        <w:t>thread: undefined /* STRING */,</w:t>
      </w:r>
    </w:p>
    <w:p w14:paraId="7D55C5C8" w14:textId="77777777" w:rsidR="00C46D4C" w:rsidRPr="00CD0AED" w:rsidRDefault="00C46D4C" w:rsidP="00C46D4C">
      <w:pPr>
        <w:spacing w:line="240" w:lineRule="auto"/>
        <w:ind w:left="360"/>
        <w:jc w:val="both"/>
        <w:rPr>
          <w:lang w:val="en-US"/>
          <w:rPrChange w:id="957" w:author="Rosu, Vladimir [2]" w:date="2020-01-03T16:32:00Z">
            <w:rPr/>
          </w:rPrChange>
        </w:rPr>
      </w:pPr>
      <w:r w:rsidRPr="00CD0AED">
        <w:rPr>
          <w:lang w:val="en-US"/>
          <w:rPrChange w:id="958" w:author="Rosu, Vladimir [2]" w:date="2020-01-03T16:32:00Z">
            <w:rPr/>
          </w:rPrChange>
        </w:rPr>
        <w:tab/>
        <w:t>ascendingSearch: undefined /* BOOLEAN */,</w:t>
      </w:r>
    </w:p>
    <w:p w14:paraId="5E918C41" w14:textId="77777777" w:rsidR="00C46D4C" w:rsidRPr="00CD0AED" w:rsidRDefault="00C46D4C" w:rsidP="00C46D4C">
      <w:pPr>
        <w:spacing w:line="240" w:lineRule="auto"/>
        <w:ind w:left="360"/>
        <w:jc w:val="both"/>
        <w:rPr>
          <w:lang w:val="en-US"/>
          <w:rPrChange w:id="959" w:author="Rosu, Vladimir [2]" w:date="2020-01-03T16:32:00Z">
            <w:rPr/>
          </w:rPrChange>
        </w:rPr>
      </w:pPr>
      <w:r w:rsidRPr="00CD0AED">
        <w:rPr>
          <w:lang w:val="en-US"/>
          <w:rPrChange w:id="960" w:author="Rosu, Vladimir [2]" w:date="2020-01-03T16:32:00Z">
            <w:rPr/>
          </w:rPrChange>
        </w:rPr>
        <w:tab/>
        <w:t>oldestFirst: undefined /* BOOLEAN */,</w:t>
      </w:r>
    </w:p>
    <w:p w14:paraId="10BE8A89" w14:textId="77777777" w:rsidR="00C46D4C" w:rsidRPr="00CD0AED" w:rsidRDefault="00C46D4C" w:rsidP="00C46D4C">
      <w:pPr>
        <w:spacing w:line="240" w:lineRule="auto"/>
        <w:ind w:left="360"/>
        <w:jc w:val="both"/>
        <w:rPr>
          <w:lang w:val="en-US"/>
          <w:rPrChange w:id="961" w:author="Rosu, Vladimir [2]" w:date="2020-01-03T16:32:00Z">
            <w:rPr/>
          </w:rPrChange>
        </w:rPr>
      </w:pPr>
      <w:r w:rsidRPr="00CD0AED">
        <w:rPr>
          <w:lang w:val="en-US"/>
          <w:rPrChange w:id="962" w:author="Rosu, Vladimir [2]" w:date="2020-01-03T16:32:00Z">
            <w:rPr/>
          </w:rPrChange>
        </w:rPr>
        <w:tab/>
        <w:t>toLogLevel: undefined /* STRING */,</w:t>
      </w:r>
    </w:p>
    <w:p w14:paraId="78D552FA" w14:textId="77777777" w:rsidR="00C46D4C" w:rsidRPr="00CD0AED" w:rsidRDefault="00C46D4C" w:rsidP="00C46D4C">
      <w:pPr>
        <w:spacing w:line="240" w:lineRule="auto"/>
        <w:ind w:left="360"/>
        <w:jc w:val="both"/>
        <w:rPr>
          <w:lang w:val="en-US"/>
          <w:rPrChange w:id="963" w:author="Rosu, Vladimir [2]" w:date="2020-01-03T16:32:00Z">
            <w:rPr/>
          </w:rPrChange>
        </w:rPr>
      </w:pPr>
      <w:r w:rsidRPr="00CD0AED">
        <w:rPr>
          <w:lang w:val="en-US"/>
          <w:rPrChange w:id="964" w:author="Rosu, Vladimir [2]" w:date="2020-01-03T16:32:00Z">
            <w:rPr/>
          </w:rPrChange>
        </w:rPr>
        <w:tab/>
        <w:t>user: undefined /* USERNAME */,</w:t>
      </w:r>
    </w:p>
    <w:p w14:paraId="2ADD3D47" w14:textId="77777777" w:rsidR="00C46D4C" w:rsidRPr="00CD0AED" w:rsidRDefault="00C46D4C" w:rsidP="00C46D4C">
      <w:pPr>
        <w:spacing w:line="240" w:lineRule="auto"/>
        <w:ind w:left="360"/>
        <w:jc w:val="both"/>
        <w:rPr>
          <w:lang w:val="en-US"/>
          <w:rPrChange w:id="965" w:author="Rosu, Vladimir [2]" w:date="2020-01-03T16:32:00Z">
            <w:rPr/>
          </w:rPrChange>
        </w:rPr>
      </w:pPr>
      <w:r w:rsidRPr="00CD0AED">
        <w:rPr>
          <w:lang w:val="en-US"/>
          <w:rPrChange w:id="966" w:author="Rosu, Vladimir [2]" w:date="2020-01-03T16:32:00Z">
            <w:rPr/>
          </w:rPrChange>
        </w:rPr>
        <w:tab/>
        <w:t>sortFieldName: undefined /* STRING */,</w:t>
      </w:r>
    </w:p>
    <w:p w14:paraId="04849B66" w14:textId="77777777" w:rsidR="00C46D4C" w:rsidRPr="00CD0AED" w:rsidRDefault="00C46D4C" w:rsidP="00C46D4C">
      <w:pPr>
        <w:spacing w:line="240" w:lineRule="auto"/>
        <w:ind w:left="360"/>
        <w:jc w:val="both"/>
        <w:rPr>
          <w:lang w:val="en-US"/>
          <w:rPrChange w:id="967" w:author="Rosu, Vladimir [2]" w:date="2020-01-03T16:32:00Z">
            <w:rPr/>
          </w:rPrChange>
        </w:rPr>
      </w:pPr>
      <w:r w:rsidRPr="00CD0AED">
        <w:rPr>
          <w:lang w:val="en-US"/>
          <w:rPrChange w:id="968" w:author="Rosu, Vladimir [2]" w:date="2020-01-03T16:32:00Z">
            <w:rPr/>
          </w:rPrChange>
        </w:rPr>
        <w:tab/>
        <w:t>startDate: undefined /* DATETIME */</w:t>
      </w:r>
    </w:p>
    <w:p w14:paraId="6E4A39EB" w14:textId="77777777" w:rsidR="00C46D4C" w:rsidRPr="00CD0AED" w:rsidRDefault="00C46D4C" w:rsidP="00C46D4C">
      <w:pPr>
        <w:spacing w:line="240" w:lineRule="auto"/>
        <w:ind w:left="360"/>
        <w:jc w:val="both"/>
        <w:rPr>
          <w:lang w:val="en-US"/>
          <w:rPrChange w:id="969" w:author="Rosu, Vladimir [2]" w:date="2020-01-03T16:32:00Z">
            <w:rPr/>
          </w:rPrChange>
        </w:rPr>
      </w:pPr>
      <w:r w:rsidRPr="00CD0AED">
        <w:rPr>
          <w:lang w:val="en-US"/>
          <w:rPrChange w:id="970" w:author="Rosu, Vladimir [2]" w:date="2020-01-03T16:32:00Z">
            <w:rPr/>
          </w:rPrChange>
        </w:rPr>
        <w:t>});</w:t>
      </w:r>
    </w:p>
    <w:p w14:paraId="309CF079" w14:textId="77777777" w:rsidR="00C46D4C" w:rsidRPr="00CD0AED" w:rsidRDefault="00C46D4C" w:rsidP="00C46D4C">
      <w:pPr>
        <w:spacing w:line="240" w:lineRule="auto"/>
        <w:ind w:left="360"/>
        <w:jc w:val="both"/>
        <w:rPr>
          <w:lang w:val="en-US"/>
          <w:rPrChange w:id="971" w:author="Rosu, Vladimir [2]" w:date="2020-01-03T16:32:00Z">
            <w:rPr/>
          </w:rPrChange>
        </w:rPr>
      </w:pPr>
      <w:r w:rsidRPr="00CD0AED">
        <w:rPr>
          <w:lang w:val="en-US"/>
          <w:rPrChange w:id="972" w:author="Rosu, Vladimir [2]" w:date="2020-01-03T16:32:00Z">
            <w:rPr/>
          </w:rPrChange>
        </w:rPr>
        <w:t>// infotable datashape iteration</w:t>
      </w:r>
    </w:p>
    <w:p w14:paraId="105D0115" w14:textId="5F046875" w:rsidR="00C46D4C" w:rsidRPr="00CD0AED" w:rsidRDefault="00C46D4C" w:rsidP="00C46D4C">
      <w:pPr>
        <w:spacing w:line="240" w:lineRule="auto"/>
        <w:ind w:left="360"/>
        <w:jc w:val="both"/>
        <w:rPr>
          <w:lang w:val="en-US"/>
          <w:rPrChange w:id="973" w:author="Rosu, Vladimir [2]" w:date="2020-01-03T16:32:00Z">
            <w:rPr/>
          </w:rPrChange>
        </w:rPr>
      </w:pPr>
      <w:r w:rsidRPr="00CD0AED">
        <w:rPr>
          <w:highlight w:val="yellow"/>
          <w:lang w:val="en-US"/>
          <w:rPrChange w:id="974" w:author="Rosu, Vladimir [2]" w:date="2020-01-03T16:32:00Z">
            <w:rPr>
              <w:highlight w:val="yellow"/>
            </w:rPr>
          </w:rPrChange>
        </w:rPr>
        <w:t>result.RemoveAllRows();</w:t>
      </w:r>
    </w:p>
    <w:p w14:paraId="47283AE7" w14:textId="6CC685C3" w:rsidR="00C46D4C" w:rsidRPr="00CD0AED" w:rsidRDefault="00C46D4C" w:rsidP="00C46D4C">
      <w:pPr>
        <w:spacing w:line="240" w:lineRule="auto"/>
        <w:ind w:left="360"/>
        <w:jc w:val="both"/>
        <w:rPr>
          <w:lang w:val="en-US"/>
          <w:rPrChange w:id="975" w:author="Rosu, Vladimir [2]" w:date="2020-01-03T16:32:00Z">
            <w:rPr/>
          </w:rPrChange>
        </w:rPr>
      </w:pPr>
    </w:p>
    <w:p w14:paraId="170684F3" w14:textId="501B7156" w:rsidR="00CD1421" w:rsidRPr="00CD0AED" w:rsidRDefault="00CD1421" w:rsidP="00187908">
      <w:pPr>
        <w:pStyle w:val="ListParagraph"/>
        <w:numPr>
          <w:ilvl w:val="1"/>
          <w:numId w:val="1"/>
        </w:numPr>
        <w:jc w:val="both"/>
        <w:rPr>
          <w:b/>
          <w:lang w:val="en-US"/>
          <w:rPrChange w:id="976" w:author="Rosu, Vladimir [2]" w:date="2020-01-03T16:32:00Z">
            <w:rPr>
              <w:b/>
            </w:rPr>
          </w:rPrChange>
        </w:rPr>
      </w:pPr>
      <w:r w:rsidRPr="00CD0AED">
        <w:rPr>
          <w:b/>
          <w:lang w:val="en-US"/>
          <w:rPrChange w:id="977" w:author="Rosu, Vladimir [2]" w:date="2020-01-03T16:32:00Z">
            <w:rPr>
              <w:b/>
            </w:rPr>
          </w:rPrChange>
        </w:rPr>
        <w:t>RemoveField(fieldName)</w:t>
      </w:r>
    </w:p>
    <w:p w14:paraId="47D7CA15" w14:textId="5B4EB273" w:rsidR="00CD1421" w:rsidRPr="00CD0AED" w:rsidRDefault="00CD1421" w:rsidP="00C46D4C">
      <w:pPr>
        <w:spacing w:line="240" w:lineRule="auto"/>
        <w:ind w:left="360"/>
        <w:jc w:val="both"/>
        <w:rPr>
          <w:lang w:val="en-US"/>
          <w:rPrChange w:id="978" w:author="Rosu, Vladimir [2]" w:date="2020-01-03T16:32:00Z">
            <w:rPr/>
          </w:rPrChange>
        </w:rPr>
      </w:pPr>
      <w:r w:rsidRPr="00CD0AED">
        <w:rPr>
          <w:b/>
          <w:lang w:val="en-US"/>
          <w:rPrChange w:id="979" w:author="Rosu, Vladimir [2]" w:date="2020-01-03T16:32:00Z">
            <w:rPr>
              <w:b/>
            </w:rPr>
          </w:rPrChange>
        </w:rPr>
        <w:t>Description</w:t>
      </w:r>
      <w:r w:rsidRPr="00CD0AED">
        <w:rPr>
          <w:lang w:val="en-US"/>
          <w:rPrChange w:id="980" w:author="Rosu, Vladimir [2]" w:date="2020-01-03T16:32:00Z">
            <w:rPr/>
          </w:rPrChange>
        </w:rPr>
        <w:t xml:space="preserve">: Removes a Column from an Infotable by passing the name of the </w:t>
      </w:r>
      <w:r w:rsidR="00D77323" w:rsidRPr="00CD0AED">
        <w:rPr>
          <w:lang w:val="en-US"/>
          <w:rPrChange w:id="981" w:author="Rosu, Vladimir [2]" w:date="2020-01-03T16:32:00Z">
            <w:rPr/>
          </w:rPrChange>
        </w:rPr>
        <w:t>Column. Works only with non-JSON Infotables.</w:t>
      </w:r>
      <w:r w:rsidR="00187908" w:rsidRPr="00CD0AED">
        <w:rPr>
          <w:lang w:val="en-US"/>
          <w:rPrChange w:id="982" w:author="Rosu, Vladimir [2]" w:date="2020-01-03T16:32:00Z">
            <w:rPr/>
          </w:rPrChange>
        </w:rPr>
        <w:t xml:space="preserve"> Note that the column values from each row are also lost, as it does not only removes the DataShape.</w:t>
      </w:r>
    </w:p>
    <w:p w14:paraId="46982330" w14:textId="76CC9E23" w:rsidR="00D77323" w:rsidRPr="00CD0AED" w:rsidRDefault="00D77323" w:rsidP="00C46D4C">
      <w:pPr>
        <w:spacing w:line="240" w:lineRule="auto"/>
        <w:ind w:left="360"/>
        <w:jc w:val="both"/>
        <w:rPr>
          <w:b/>
          <w:lang w:val="en-US"/>
          <w:rPrChange w:id="983" w:author="Rosu, Vladimir [2]" w:date="2020-01-03T16:32:00Z">
            <w:rPr>
              <w:b/>
            </w:rPr>
          </w:rPrChange>
        </w:rPr>
      </w:pPr>
      <w:r w:rsidRPr="00CD0AED">
        <w:rPr>
          <w:b/>
          <w:lang w:val="en-US"/>
          <w:rPrChange w:id="984" w:author="Rosu, Vladimir [2]" w:date="2020-01-03T16:32:00Z">
            <w:rPr>
              <w:b/>
            </w:rPr>
          </w:rPrChange>
        </w:rPr>
        <w:t>Example Usage (We get the Application Log, then we remove the „content” column from it):</w:t>
      </w:r>
    </w:p>
    <w:p w14:paraId="551348D4" w14:textId="77777777" w:rsidR="00187908" w:rsidRPr="00CD0AED" w:rsidRDefault="00187908" w:rsidP="00187908">
      <w:pPr>
        <w:spacing w:line="240" w:lineRule="auto"/>
        <w:ind w:left="360"/>
        <w:jc w:val="both"/>
        <w:rPr>
          <w:lang w:val="en-US"/>
          <w:rPrChange w:id="985" w:author="Rosu, Vladimir [2]" w:date="2020-01-03T16:32:00Z">
            <w:rPr/>
          </w:rPrChange>
        </w:rPr>
      </w:pPr>
      <w:r w:rsidRPr="00CD0AED">
        <w:rPr>
          <w:lang w:val="en-US"/>
          <w:rPrChange w:id="986" w:author="Rosu, Vladimir [2]" w:date="2020-01-03T16:32:00Z">
            <w:rPr/>
          </w:rPrChange>
        </w:rPr>
        <w:t>// result: INFOTABLE dataShape: "LogEntry"</w:t>
      </w:r>
    </w:p>
    <w:p w14:paraId="5FDDD0E5" w14:textId="77777777" w:rsidR="00187908" w:rsidRPr="00CD0AED" w:rsidRDefault="00187908" w:rsidP="00187908">
      <w:pPr>
        <w:spacing w:line="240" w:lineRule="auto"/>
        <w:ind w:left="360"/>
        <w:jc w:val="both"/>
        <w:rPr>
          <w:lang w:val="en-US"/>
          <w:rPrChange w:id="987" w:author="Rosu, Vladimir [2]" w:date="2020-01-03T16:32:00Z">
            <w:rPr/>
          </w:rPrChange>
        </w:rPr>
      </w:pPr>
      <w:r w:rsidRPr="00CD0AED">
        <w:rPr>
          <w:lang w:val="en-US"/>
          <w:rPrChange w:id="988" w:author="Rosu, Vladimir [2]" w:date="2020-01-03T16:32:00Z">
            <w:rPr/>
          </w:rPrChange>
        </w:rPr>
        <w:t>var result =  Logs["ApplicationLog"].QueryLogEntries({</w:t>
      </w:r>
    </w:p>
    <w:p w14:paraId="5BA3BFE6" w14:textId="77777777" w:rsidR="00187908" w:rsidRPr="00CD0AED" w:rsidRDefault="00187908" w:rsidP="00187908">
      <w:pPr>
        <w:spacing w:line="240" w:lineRule="auto"/>
        <w:ind w:left="360"/>
        <w:jc w:val="both"/>
        <w:rPr>
          <w:lang w:val="en-US"/>
          <w:rPrChange w:id="989" w:author="Rosu, Vladimir [2]" w:date="2020-01-03T16:32:00Z">
            <w:rPr/>
          </w:rPrChange>
        </w:rPr>
      </w:pPr>
      <w:r w:rsidRPr="00CD0AED">
        <w:rPr>
          <w:lang w:val="en-US"/>
          <w:rPrChange w:id="990" w:author="Rosu, Vladimir [2]" w:date="2020-01-03T16:32:00Z">
            <w:rPr/>
          </w:rPrChange>
        </w:rPr>
        <w:tab/>
        <w:t>maxItems: undefined /* NUMBER */,</w:t>
      </w:r>
    </w:p>
    <w:p w14:paraId="3405CB2C" w14:textId="77777777" w:rsidR="00187908" w:rsidRPr="00CD0AED" w:rsidRDefault="00187908" w:rsidP="00187908">
      <w:pPr>
        <w:spacing w:line="240" w:lineRule="auto"/>
        <w:ind w:left="360"/>
        <w:jc w:val="both"/>
        <w:rPr>
          <w:lang w:val="en-US"/>
          <w:rPrChange w:id="991" w:author="Rosu, Vladimir [2]" w:date="2020-01-03T16:32:00Z">
            <w:rPr/>
          </w:rPrChange>
        </w:rPr>
      </w:pPr>
      <w:r w:rsidRPr="00CD0AED">
        <w:rPr>
          <w:lang w:val="en-US"/>
          <w:rPrChange w:id="992" w:author="Rosu, Vladimir [2]" w:date="2020-01-03T16:32:00Z">
            <w:rPr/>
          </w:rPrChange>
        </w:rPr>
        <w:tab/>
        <w:t>searchExpression: undefined /* STRING */,</w:t>
      </w:r>
    </w:p>
    <w:p w14:paraId="5D50310C" w14:textId="77777777" w:rsidR="00187908" w:rsidRPr="00CD0AED" w:rsidRDefault="00187908" w:rsidP="00187908">
      <w:pPr>
        <w:spacing w:line="240" w:lineRule="auto"/>
        <w:ind w:left="360"/>
        <w:jc w:val="both"/>
        <w:rPr>
          <w:lang w:val="en-US"/>
          <w:rPrChange w:id="993" w:author="Rosu, Vladimir [2]" w:date="2020-01-03T16:32:00Z">
            <w:rPr/>
          </w:rPrChange>
        </w:rPr>
      </w:pPr>
      <w:r w:rsidRPr="00CD0AED">
        <w:rPr>
          <w:lang w:val="en-US"/>
          <w:rPrChange w:id="994" w:author="Rosu, Vladimir [2]" w:date="2020-01-03T16:32:00Z">
            <w:rPr/>
          </w:rPrChange>
        </w:rPr>
        <w:tab/>
        <w:t>fromLogLevel: undefined /* STRING */,</w:t>
      </w:r>
    </w:p>
    <w:p w14:paraId="68767FEF" w14:textId="77777777" w:rsidR="00187908" w:rsidRPr="00CD0AED" w:rsidRDefault="00187908" w:rsidP="00187908">
      <w:pPr>
        <w:spacing w:line="240" w:lineRule="auto"/>
        <w:ind w:left="360"/>
        <w:jc w:val="both"/>
        <w:rPr>
          <w:lang w:val="en-US"/>
          <w:rPrChange w:id="995" w:author="Rosu, Vladimir [2]" w:date="2020-01-03T16:32:00Z">
            <w:rPr/>
          </w:rPrChange>
        </w:rPr>
      </w:pPr>
      <w:r w:rsidRPr="00CD0AED">
        <w:rPr>
          <w:lang w:val="en-US"/>
          <w:rPrChange w:id="996" w:author="Rosu, Vladimir [2]" w:date="2020-01-03T16:32:00Z">
            <w:rPr/>
          </w:rPrChange>
        </w:rPr>
        <w:tab/>
        <w:t>instance: undefined /* STRING */,</w:t>
      </w:r>
    </w:p>
    <w:p w14:paraId="2516E737" w14:textId="77777777" w:rsidR="00187908" w:rsidRPr="00CD0AED" w:rsidRDefault="00187908" w:rsidP="00187908">
      <w:pPr>
        <w:spacing w:line="240" w:lineRule="auto"/>
        <w:ind w:left="360"/>
        <w:jc w:val="both"/>
        <w:rPr>
          <w:lang w:val="en-US"/>
          <w:rPrChange w:id="997" w:author="Rosu, Vladimir [2]" w:date="2020-01-03T16:32:00Z">
            <w:rPr/>
          </w:rPrChange>
        </w:rPr>
      </w:pPr>
      <w:r w:rsidRPr="00CD0AED">
        <w:rPr>
          <w:lang w:val="en-US"/>
          <w:rPrChange w:id="998" w:author="Rosu, Vladimir [2]" w:date="2020-01-03T16:32:00Z">
            <w:rPr/>
          </w:rPrChange>
        </w:rPr>
        <w:tab/>
        <w:t>endDate: undefined /* DATETIME */,</w:t>
      </w:r>
    </w:p>
    <w:p w14:paraId="7AB0F854" w14:textId="77777777" w:rsidR="00187908" w:rsidRPr="00CD0AED" w:rsidRDefault="00187908" w:rsidP="00187908">
      <w:pPr>
        <w:spacing w:line="240" w:lineRule="auto"/>
        <w:ind w:left="360"/>
        <w:jc w:val="both"/>
        <w:rPr>
          <w:lang w:val="en-US"/>
          <w:rPrChange w:id="999" w:author="Rosu, Vladimir [2]" w:date="2020-01-03T16:32:00Z">
            <w:rPr/>
          </w:rPrChange>
        </w:rPr>
      </w:pPr>
      <w:r w:rsidRPr="00CD0AED">
        <w:rPr>
          <w:lang w:val="en-US"/>
          <w:rPrChange w:id="1000" w:author="Rosu, Vladimir [2]" w:date="2020-01-03T16:32:00Z">
            <w:rPr/>
          </w:rPrChange>
        </w:rPr>
        <w:tab/>
        <w:t>origin: undefined /* STRING */,</w:t>
      </w:r>
    </w:p>
    <w:p w14:paraId="72339610" w14:textId="77777777" w:rsidR="00187908" w:rsidRPr="00CD0AED" w:rsidRDefault="00187908" w:rsidP="00187908">
      <w:pPr>
        <w:spacing w:line="240" w:lineRule="auto"/>
        <w:ind w:left="360"/>
        <w:jc w:val="both"/>
        <w:rPr>
          <w:lang w:val="en-US"/>
          <w:rPrChange w:id="1001" w:author="Rosu, Vladimir [2]" w:date="2020-01-03T16:32:00Z">
            <w:rPr/>
          </w:rPrChange>
        </w:rPr>
      </w:pPr>
      <w:r w:rsidRPr="00CD0AED">
        <w:rPr>
          <w:lang w:val="en-US"/>
          <w:rPrChange w:id="1002" w:author="Rosu, Vladimir [2]" w:date="2020-01-03T16:32:00Z">
            <w:rPr/>
          </w:rPrChange>
        </w:rPr>
        <w:tab/>
        <w:t>thread: undefined /* STRING */,</w:t>
      </w:r>
    </w:p>
    <w:p w14:paraId="4010E537" w14:textId="77777777" w:rsidR="00187908" w:rsidRPr="00CD0AED" w:rsidRDefault="00187908" w:rsidP="00187908">
      <w:pPr>
        <w:spacing w:line="240" w:lineRule="auto"/>
        <w:ind w:left="360"/>
        <w:jc w:val="both"/>
        <w:rPr>
          <w:lang w:val="en-US"/>
          <w:rPrChange w:id="1003" w:author="Rosu, Vladimir [2]" w:date="2020-01-03T16:32:00Z">
            <w:rPr/>
          </w:rPrChange>
        </w:rPr>
      </w:pPr>
      <w:r w:rsidRPr="00CD0AED">
        <w:rPr>
          <w:lang w:val="en-US"/>
          <w:rPrChange w:id="1004" w:author="Rosu, Vladimir [2]" w:date="2020-01-03T16:32:00Z">
            <w:rPr/>
          </w:rPrChange>
        </w:rPr>
        <w:tab/>
        <w:t>ascendingSearch: undefined /* BOOLEAN */,</w:t>
      </w:r>
    </w:p>
    <w:p w14:paraId="63363D21" w14:textId="77777777" w:rsidR="00187908" w:rsidRPr="00CD0AED" w:rsidRDefault="00187908" w:rsidP="00187908">
      <w:pPr>
        <w:spacing w:line="240" w:lineRule="auto"/>
        <w:ind w:left="360"/>
        <w:jc w:val="both"/>
        <w:rPr>
          <w:lang w:val="en-US"/>
          <w:rPrChange w:id="1005" w:author="Rosu, Vladimir [2]" w:date="2020-01-03T16:32:00Z">
            <w:rPr/>
          </w:rPrChange>
        </w:rPr>
      </w:pPr>
      <w:r w:rsidRPr="00CD0AED">
        <w:rPr>
          <w:lang w:val="en-US"/>
          <w:rPrChange w:id="1006" w:author="Rosu, Vladimir [2]" w:date="2020-01-03T16:32:00Z">
            <w:rPr/>
          </w:rPrChange>
        </w:rPr>
        <w:tab/>
        <w:t>oldestFirst: undefined /* BOOLEAN */,</w:t>
      </w:r>
    </w:p>
    <w:p w14:paraId="32D40623" w14:textId="77777777" w:rsidR="00187908" w:rsidRPr="00CD0AED" w:rsidRDefault="00187908" w:rsidP="00187908">
      <w:pPr>
        <w:spacing w:line="240" w:lineRule="auto"/>
        <w:ind w:left="360"/>
        <w:jc w:val="both"/>
        <w:rPr>
          <w:lang w:val="en-US"/>
          <w:rPrChange w:id="1007" w:author="Rosu, Vladimir [2]" w:date="2020-01-03T16:32:00Z">
            <w:rPr/>
          </w:rPrChange>
        </w:rPr>
      </w:pPr>
      <w:r w:rsidRPr="00CD0AED">
        <w:rPr>
          <w:lang w:val="en-US"/>
          <w:rPrChange w:id="1008" w:author="Rosu, Vladimir [2]" w:date="2020-01-03T16:32:00Z">
            <w:rPr/>
          </w:rPrChange>
        </w:rPr>
        <w:tab/>
        <w:t>toLogLevel: undefined /* STRING */,</w:t>
      </w:r>
    </w:p>
    <w:p w14:paraId="0AFC3CD1" w14:textId="77777777" w:rsidR="00187908" w:rsidRPr="00CD0AED" w:rsidRDefault="00187908" w:rsidP="00187908">
      <w:pPr>
        <w:spacing w:line="240" w:lineRule="auto"/>
        <w:ind w:left="360"/>
        <w:jc w:val="both"/>
        <w:rPr>
          <w:lang w:val="en-US"/>
          <w:rPrChange w:id="1009" w:author="Rosu, Vladimir [2]" w:date="2020-01-03T16:32:00Z">
            <w:rPr/>
          </w:rPrChange>
        </w:rPr>
      </w:pPr>
      <w:r w:rsidRPr="00CD0AED">
        <w:rPr>
          <w:lang w:val="en-US"/>
          <w:rPrChange w:id="1010" w:author="Rosu, Vladimir [2]" w:date="2020-01-03T16:32:00Z">
            <w:rPr/>
          </w:rPrChange>
        </w:rPr>
        <w:tab/>
        <w:t>user: undefined /* USERNAME */,</w:t>
      </w:r>
    </w:p>
    <w:p w14:paraId="09B5D813" w14:textId="77777777" w:rsidR="00187908" w:rsidRPr="00CD0AED" w:rsidRDefault="00187908" w:rsidP="00187908">
      <w:pPr>
        <w:spacing w:line="240" w:lineRule="auto"/>
        <w:ind w:left="360"/>
        <w:jc w:val="both"/>
        <w:rPr>
          <w:lang w:val="en-US"/>
          <w:rPrChange w:id="1011" w:author="Rosu, Vladimir [2]" w:date="2020-01-03T16:32:00Z">
            <w:rPr/>
          </w:rPrChange>
        </w:rPr>
      </w:pPr>
      <w:r w:rsidRPr="00CD0AED">
        <w:rPr>
          <w:lang w:val="en-US"/>
          <w:rPrChange w:id="1012" w:author="Rosu, Vladimir [2]" w:date="2020-01-03T16:32:00Z">
            <w:rPr/>
          </w:rPrChange>
        </w:rPr>
        <w:tab/>
        <w:t>sortFieldName: undefined /* STRING */,</w:t>
      </w:r>
    </w:p>
    <w:p w14:paraId="202F0295" w14:textId="77777777" w:rsidR="00187908" w:rsidRPr="00CD0AED" w:rsidRDefault="00187908" w:rsidP="00187908">
      <w:pPr>
        <w:spacing w:line="240" w:lineRule="auto"/>
        <w:ind w:left="360"/>
        <w:jc w:val="both"/>
        <w:rPr>
          <w:lang w:val="en-US"/>
          <w:rPrChange w:id="1013" w:author="Rosu, Vladimir [2]" w:date="2020-01-03T16:32:00Z">
            <w:rPr/>
          </w:rPrChange>
        </w:rPr>
      </w:pPr>
      <w:r w:rsidRPr="00CD0AED">
        <w:rPr>
          <w:lang w:val="en-US"/>
          <w:rPrChange w:id="1014" w:author="Rosu, Vladimir [2]" w:date="2020-01-03T16:32:00Z">
            <w:rPr/>
          </w:rPrChange>
        </w:rPr>
        <w:tab/>
        <w:t>startDate: undefined /* DATETIME */</w:t>
      </w:r>
    </w:p>
    <w:p w14:paraId="4682D204" w14:textId="77777777" w:rsidR="00187908" w:rsidRPr="00CD0AED" w:rsidRDefault="00187908" w:rsidP="00187908">
      <w:pPr>
        <w:spacing w:line="240" w:lineRule="auto"/>
        <w:ind w:left="360"/>
        <w:jc w:val="both"/>
        <w:rPr>
          <w:lang w:val="en-US"/>
          <w:rPrChange w:id="1015" w:author="Rosu, Vladimir [2]" w:date="2020-01-03T16:32:00Z">
            <w:rPr/>
          </w:rPrChange>
        </w:rPr>
      </w:pPr>
      <w:r w:rsidRPr="00CD0AED">
        <w:rPr>
          <w:lang w:val="en-US"/>
          <w:rPrChange w:id="1016" w:author="Rosu, Vladimir [2]" w:date="2020-01-03T16:32:00Z">
            <w:rPr/>
          </w:rPrChange>
        </w:rPr>
        <w:lastRenderedPageBreak/>
        <w:t>});</w:t>
      </w:r>
    </w:p>
    <w:p w14:paraId="23BFACA9" w14:textId="77777777" w:rsidR="00187908" w:rsidRPr="00CD0AED" w:rsidRDefault="00187908" w:rsidP="00187908">
      <w:pPr>
        <w:spacing w:line="240" w:lineRule="auto"/>
        <w:ind w:left="360"/>
        <w:jc w:val="both"/>
        <w:rPr>
          <w:lang w:val="en-US"/>
          <w:rPrChange w:id="1017" w:author="Rosu, Vladimir [2]" w:date="2020-01-03T16:32:00Z">
            <w:rPr/>
          </w:rPrChange>
        </w:rPr>
      </w:pPr>
      <w:r w:rsidRPr="00CD0AED">
        <w:rPr>
          <w:lang w:val="en-US"/>
          <w:rPrChange w:id="1018" w:author="Rosu, Vladimir [2]" w:date="2020-01-03T16:32:00Z">
            <w:rPr/>
          </w:rPrChange>
        </w:rPr>
        <w:t>// infotable datashape iteration</w:t>
      </w:r>
    </w:p>
    <w:p w14:paraId="0B4F94A2" w14:textId="77777777" w:rsidR="00187908" w:rsidRPr="00CD0AED" w:rsidRDefault="00187908" w:rsidP="00187908">
      <w:pPr>
        <w:spacing w:line="240" w:lineRule="auto"/>
        <w:ind w:left="360"/>
        <w:jc w:val="both"/>
        <w:rPr>
          <w:lang w:val="en-US"/>
          <w:rPrChange w:id="1019" w:author="Rosu, Vladimir [2]" w:date="2020-01-03T16:32:00Z">
            <w:rPr/>
          </w:rPrChange>
        </w:rPr>
      </w:pPr>
      <w:r w:rsidRPr="00CD0AED">
        <w:rPr>
          <w:highlight w:val="yellow"/>
          <w:lang w:val="en-US"/>
          <w:rPrChange w:id="1020" w:author="Rosu, Vladimir [2]" w:date="2020-01-03T16:32:00Z">
            <w:rPr>
              <w:highlight w:val="yellow"/>
            </w:rPr>
          </w:rPrChange>
        </w:rPr>
        <w:t>result.RemoveField("content");</w:t>
      </w:r>
    </w:p>
    <w:p w14:paraId="799E1F19" w14:textId="4C44DE6E" w:rsidR="00D77323" w:rsidRPr="00CD0AED" w:rsidRDefault="00D77323" w:rsidP="00C46D4C">
      <w:pPr>
        <w:spacing w:line="240" w:lineRule="auto"/>
        <w:ind w:left="360"/>
        <w:jc w:val="both"/>
        <w:rPr>
          <w:lang w:val="en-US"/>
          <w:rPrChange w:id="1021" w:author="Rosu, Vladimir [2]" w:date="2020-01-03T16:32:00Z">
            <w:rPr/>
          </w:rPrChange>
        </w:rPr>
      </w:pPr>
    </w:p>
    <w:p w14:paraId="091601CC" w14:textId="0D18316C" w:rsidR="00146A3F" w:rsidRPr="00CD0AED" w:rsidRDefault="00146A3F" w:rsidP="00146A3F">
      <w:pPr>
        <w:pStyle w:val="ListParagraph"/>
        <w:numPr>
          <w:ilvl w:val="1"/>
          <w:numId w:val="1"/>
        </w:numPr>
        <w:jc w:val="both"/>
        <w:rPr>
          <w:b/>
          <w:lang w:val="en-US"/>
          <w:rPrChange w:id="1022" w:author="Rosu, Vladimir [2]" w:date="2020-01-03T16:32:00Z">
            <w:rPr>
              <w:b/>
            </w:rPr>
          </w:rPrChange>
        </w:rPr>
      </w:pPr>
      <w:r w:rsidRPr="00CD0AED">
        <w:rPr>
          <w:b/>
          <w:lang w:val="en-US"/>
          <w:rPrChange w:id="1023" w:author="Rosu, Vladimir [2]" w:date="2020-01-03T16:32:00Z">
            <w:rPr>
              <w:b/>
            </w:rPr>
          </w:rPrChange>
        </w:rPr>
        <w:t>RemoveRow(rowIndex)</w:t>
      </w:r>
    </w:p>
    <w:p w14:paraId="742CBF84" w14:textId="77D5F647" w:rsidR="00146A3F" w:rsidRPr="00CD0AED" w:rsidRDefault="00146A3F" w:rsidP="00C46D4C">
      <w:pPr>
        <w:spacing w:line="240" w:lineRule="auto"/>
        <w:ind w:left="360"/>
        <w:jc w:val="both"/>
        <w:rPr>
          <w:lang w:val="en-US"/>
          <w:rPrChange w:id="1024" w:author="Rosu, Vladimir [2]" w:date="2020-01-03T16:32:00Z">
            <w:rPr/>
          </w:rPrChange>
        </w:rPr>
      </w:pPr>
      <w:r w:rsidRPr="00CD0AED">
        <w:rPr>
          <w:b/>
          <w:lang w:val="en-US"/>
          <w:rPrChange w:id="1025" w:author="Rosu, Vladimir [2]" w:date="2020-01-03T16:32:00Z">
            <w:rPr>
              <w:b/>
            </w:rPr>
          </w:rPrChange>
        </w:rPr>
        <w:t>Description</w:t>
      </w:r>
      <w:r w:rsidRPr="00CD0AED">
        <w:rPr>
          <w:lang w:val="en-US"/>
          <w:rPrChange w:id="1026" w:author="Rosu, Vladimir [2]" w:date="2020-01-03T16:32:00Z">
            <w:rPr/>
          </w:rPrChange>
        </w:rPr>
        <w:t>: This service will remove a specific row from a non-JSON Infotable based on the provided index.</w:t>
      </w:r>
    </w:p>
    <w:p w14:paraId="6655E90B" w14:textId="0C72405C" w:rsidR="00146A3F" w:rsidRPr="00CD0AED" w:rsidRDefault="00146A3F" w:rsidP="00C46D4C">
      <w:pPr>
        <w:spacing w:line="240" w:lineRule="auto"/>
        <w:ind w:left="360"/>
        <w:jc w:val="both"/>
        <w:rPr>
          <w:b/>
          <w:lang w:val="en-US"/>
          <w:rPrChange w:id="1027" w:author="Rosu, Vladimir [2]" w:date="2020-01-03T16:32:00Z">
            <w:rPr>
              <w:b/>
            </w:rPr>
          </w:rPrChange>
        </w:rPr>
      </w:pPr>
      <w:r w:rsidRPr="00CD0AED">
        <w:rPr>
          <w:b/>
          <w:lang w:val="en-US"/>
          <w:rPrChange w:id="1028" w:author="Rosu, Vladimir [2]" w:date="2020-01-03T16:32:00Z">
            <w:rPr>
              <w:b/>
            </w:rPr>
          </w:rPrChange>
        </w:rPr>
        <w:t>Example Usage (get the Application Log Entries then remove the row with index 0):</w:t>
      </w:r>
    </w:p>
    <w:p w14:paraId="3BD12E70" w14:textId="77777777" w:rsidR="00146A3F" w:rsidRPr="00CD0AED" w:rsidRDefault="00146A3F" w:rsidP="00146A3F">
      <w:pPr>
        <w:spacing w:line="240" w:lineRule="auto"/>
        <w:ind w:left="360"/>
        <w:jc w:val="both"/>
        <w:rPr>
          <w:lang w:val="en-US"/>
          <w:rPrChange w:id="1029" w:author="Rosu, Vladimir [2]" w:date="2020-01-03T16:32:00Z">
            <w:rPr/>
          </w:rPrChange>
        </w:rPr>
      </w:pPr>
      <w:r w:rsidRPr="00CD0AED">
        <w:rPr>
          <w:lang w:val="en-US"/>
          <w:rPrChange w:id="1030" w:author="Rosu, Vladimir [2]" w:date="2020-01-03T16:32:00Z">
            <w:rPr/>
          </w:rPrChange>
        </w:rPr>
        <w:t>// result: INFOTABLE dataShape: "LogEntry"</w:t>
      </w:r>
    </w:p>
    <w:p w14:paraId="62EF5587" w14:textId="77777777" w:rsidR="00146A3F" w:rsidRPr="00CD0AED" w:rsidRDefault="00146A3F" w:rsidP="00146A3F">
      <w:pPr>
        <w:spacing w:line="240" w:lineRule="auto"/>
        <w:ind w:left="360"/>
        <w:jc w:val="both"/>
        <w:rPr>
          <w:lang w:val="en-US"/>
          <w:rPrChange w:id="1031" w:author="Rosu, Vladimir [2]" w:date="2020-01-03T16:32:00Z">
            <w:rPr/>
          </w:rPrChange>
        </w:rPr>
      </w:pPr>
      <w:r w:rsidRPr="00CD0AED">
        <w:rPr>
          <w:lang w:val="en-US"/>
          <w:rPrChange w:id="1032" w:author="Rosu, Vladimir [2]" w:date="2020-01-03T16:32:00Z">
            <w:rPr/>
          </w:rPrChange>
        </w:rPr>
        <w:t>var result =  Logs["ApplicationLog"].QueryLogEntries({</w:t>
      </w:r>
    </w:p>
    <w:p w14:paraId="12B109E4" w14:textId="77777777" w:rsidR="00146A3F" w:rsidRPr="00CD0AED" w:rsidRDefault="00146A3F" w:rsidP="00146A3F">
      <w:pPr>
        <w:spacing w:line="240" w:lineRule="auto"/>
        <w:ind w:left="360"/>
        <w:jc w:val="both"/>
        <w:rPr>
          <w:lang w:val="en-US"/>
          <w:rPrChange w:id="1033" w:author="Rosu, Vladimir [2]" w:date="2020-01-03T16:32:00Z">
            <w:rPr/>
          </w:rPrChange>
        </w:rPr>
      </w:pPr>
      <w:r w:rsidRPr="00CD0AED">
        <w:rPr>
          <w:lang w:val="en-US"/>
          <w:rPrChange w:id="1034" w:author="Rosu, Vladimir [2]" w:date="2020-01-03T16:32:00Z">
            <w:rPr/>
          </w:rPrChange>
        </w:rPr>
        <w:tab/>
        <w:t>maxItems: undefined /* NUMBER */,</w:t>
      </w:r>
    </w:p>
    <w:p w14:paraId="2CD52E3F" w14:textId="77777777" w:rsidR="00146A3F" w:rsidRPr="00CD0AED" w:rsidRDefault="00146A3F" w:rsidP="00146A3F">
      <w:pPr>
        <w:spacing w:line="240" w:lineRule="auto"/>
        <w:ind w:left="360"/>
        <w:jc w:val="both"/>
        <w:rPr>
          <w:lang w:val="en-US"/>
          <w:rPrChange w:id="1035" w:author="Rosu, Vladimir [2]" w:date="2020-01-03T16:32:00Z">
            <w:rPr/>
          </w:rPrChange>
        </w:rPr>
      </w:pPr>
      <w:r w:rsidRPr="00CD0AED">
        <w:rPr>
          <w:lang w:val="en-US"/>
          <w:rPrChange w:id="1036" w:author="Rosu, Vladimir [2]" w:date="2020-01-03T16:32:00Z">
            <w:rPr/>
          </w:rPrChange>
        </w:rPr>
        <w:tab/>
        <w:t>searchExpression: undefined /* STRING */,</w:t>
      </w:r>
    </w:p>
    <w:p w14:paraId="095BE621" w14:textId="77777777" w:rsidR="00146A3F" w:rsidRPr="00CD0AED" w:rsidRDefault="00146A3F" w:rsidP="00146A3F">
      <w:pPr>
        <w:spacing w:line="240" w:lineRule="auto"/>
        <w:ind w:left="360"/>
        <w:jc w:val="both"/>
        <w:rPr>
          <w:lang w:val="en-US"/>
          <w:rPrChange w:id="1037" w:author="Rosu, Vladimir [2]" w:date="2020-01-03T16:32:00Z">
            <w:rPr/>
          </w:rPrChange>
        </w:rPr>
      </w:pPr>
      <w:r w:rsidRPr="00CD0AED">
        <w:rPr>
          <w:lang w:val="en-US"/>
          <w:rPrChange w:id="1038" w:author="Rosu, Vladimir [2]" w:date="2020-01-03T16:32:00Z">
            <w:rPr/>
          </w:rPrChange>
        </w:rPr>
        <w:tab/>
        <w:t>fromLogLevel: undefined /* STRING */,</w:t>
      </w:r>
    </w:p>
    <w:p w14:paraId="25983F28" w14:textId="77777777" w:rsidR="00146A3F" w:rsidRPr="00CD0AED" w:rsidRDefault="00146A3F" w:rsidP="00146A3F">
      <w:pPr>
        <w:spacing w:line="240" w:lineRule="auto"/>
        <w:ind w:left="360"/>
        <w:jc w:val="both"/>
        <w:rPr>
          <w:lang w:val="en-US"/>
          <w:rPrChange w:id="1039" w:author="Rosu, Vladimir [2]" w:date="2020-01-03T16:32:00Z">
            <w:rPr/>
          </w:rPrChange>
        </w:rPr>
      </w:pPr>
      <w:r w:rsidRPr="00CD0AED">
        <w:rPr>
          <w:lang w:val="en-US"/>
          <w:rPrChange w:id="1040" w:author="Rosu, Vladimir [2]" w:date="2020-01-03T16:32:00Z">
            <w:rPr/>
          </w:rPrChange>
        </w:rPr>
        <w:tab/>
        <w:t>instance: undefined /* STRING */,</w:t>
      </w:r>
    </w:p>
    <w:p w14:paraId="5CBB99BA" w14:textId="77777777" w:rsidR="00146A3F" w:rsidRPr="00CD0AED" w:rsidRDefault="00146A3F" w:rsidP="00146A3F">
      <w:pPr>
        <w:spacing w:line="240" w:lineRule="auto"/>
        <w:ind w:left="360"/>
        <w:jc w:val="both"/>
        <w:rPr>
          <w:lang w:val="en-US"/>
          <w:rPrChange w:id="1041" w:author="Rosu, Vladimir [2]" w:date="2020-01-03T16:32:00Z">
            <w:rPr/>
          </w:rPrChange>
        </w:rPr>
      </w:pPr>
      <w:r w:rsidRPr="00CD0AED">
        <w:rPr>
          <w:lang w:val="en-US"/>
          <w:rPrChange w:id="1042" w:author="Rosu, Vladimir [2]" w:date="2020-01-03T16:32:00Z">
            <w:rPr/>
          </w:rPrChange>
        </w:rPr>
        <w:tab/>
        <w:t>endDate: undefined /* DATETIME */,</w:t>
      </w:r>
    </w:p>
    <w:p w14:paraId="24055741" w14:textId="77777777" w:rsidR="00146A3F" w:rsidRPr="00CD0AED" w:rsidRDefault="00146A3F" w:rsidP="00146A3F">
      <w:pPr>
        <w:spacing w:line="240" w:lineRule="auto"/>
        <w:ind w:left="360"/>
        <w:jc w:val="both"/>
        <w:rPr>
          <w:lang w:val="en-US"/>
          <w:rPrChange w:id="1043" w:author="Rosu, Vladimir [2]" w:date="2020-01-03T16:32:00Z">
            <w:rPr/>
          </w:rPrChange>
        </w:rPr>
      </w:pPr>
      <w:r w:rsidRPr="00CD0AED">
        <w:rPr>
          <w:lang w:val="en-US"/>
          <w:rPrChange w:id="1044" w:author="Rosu, Vladimir [2]" w:date="2020-01-03T16:32:00Z">
            <w:rPr/>
          </w:rPrChange>
        </w:rPr>
        <w:tab/>
        <w:t>origin: undefined /* STRING */,</w:t>
      </w:r>
    </w:p>
    <w:p w14:paraId="7BF1148D" w14:textId="77777777" w:rsidR="00146A3F" w:rsidRPr="00CD0AED" w:rsidRDefault="00146A3F" w:rsidP="00146A3F">
      <w:pPr>
        <w:spacing w:line="240" w:lineRule="auto"/>
        <w:ind w:left="360"/>
        <w:jc w:val="both"/>
        <w:rPr>
          <w:lang w:val="en-US"/>
          <w:rPrChange w:id="1045" w:author="Rosu, Vladimir [2]" w:date="2020-01-03T16:32:00Z">
            <w:rPr/>
          </w:rPrChange>
        </w:rPr>
      </w:pPr>
      <w:r w:rsidRPr="00CD0AED">
        <w:rPr>
          <w:lang w:val="en-US"/>
          <w:rPrChange w:id="1046" w:author="Rosu, Vladimir [2]" w:date="2020-01-03T16:32:00Z">
            <w:rPr/>
          </w:rPrChange>
        </w:rPr>
        <w:tab/>
        <w:t>thread: undefined /* STRING */,</w:t>
      </w:r>
    </w:p>
    <w:p w14:paraId="6AAE7169" w14:textId="77777777" w:rsidR="00146A3F" w:rsidRPr="00CD0AED" w:rsidRDefault="00146A3F" w:rsidP="00146A3F">
      <w:pPr>
        <w:spacing w:line="240" w:lineRule="auto"/>
        <w:ind w:left="360"/>
        <w:jc w:val="both"/>
        <w:rPr>
          <w:lang w:val="en-US"/>
          <w:rPrChange w:id="1047" w:author="Rosu, Vladimir [2]" w:date="2020-01-03T16:32:00Z">
            <w:rPr/>
          </w:rPrChange>
        </w:rPr>
      </w:pPr>
      <w:r w:rsidRPr="00CD0AED">
        <w:rPr>
          <w:lang w:val="en-US"/>
          <w:rPrChange w:id="1048" w:author="Rosu, Vladimir [2]" w:date="2020-01-03T16:32:00Z">
            <w:rPr/>
          </w:rPrChange>
        </w:rPr>
        <w:tab/>
        <w:t>ascendingSearch: undefined /* BOOLEAN */,</w:t>
      </w:r>
    </w:p>
    <w:p w14:paraId="4141C3A7" w14:textId="77777777" w:rsidR="00146A3F" w:rsidRPr="00CD0AED" w:rsidRDefault="00146A3F" w:rsidP="00146A3F">
      <w:pPr>
        <w:spacing w:line="240" w:lineRule="auto"/>
        <w:ind w:left="360"/>
        <w:jc w:val="both"/>
        <w:rPr>
          <w:lang w:val="en-US"/>
          <w:rPrChange w:id="1049" w:author="Rosu, Vladimir [2]" w:date="2020-01-03T16:32:00Z">
            <w:rPr/>
          </w:rPrChange>
        </w:rPr>
      </w:pPr>
      <w:r w:rsidRPr="00CD0AED">
        <w:rPr>
          <w:lang w:val="en-US"/>
          <w:rPrChange w:id="1050" w:author="Rosu, Vladimir [2]" w:date="2020-01-03T16:32:00Z">
            <w:rPr/>
          </w:rPrChange>
        </w:rPr>
        <w:tab/>
        <w:t>oldestFirst: undefined /* BOOLEAN */,</w:t>
      </w:r>
    </w:p>
    <w:p w14:paraId="12FBB6D6" w14:textId="77777777" w:rsidR="00146A3F" w:rsidRPr="00CD0AED" w:rsidRDefault="00146A3F" w:rsidP="00146A3F">
      <w:pPr>
        <w:spacing w:line="240" w:lineRule="auto"/>
        <w:ind w:left="360"/>
        <w:jc w:val="both"/>
        <w:rPr>
          <w:lang w:val="en-US"/>
          <w:rPrChange w:id="1051" w:author="Rosu, Vladimir [2]" w:date="2020-01-03T16:32:00Z">
            <w:rPr/>
          </w:rPrChange>
        </w:rPr>
      </w:pPr>
      <w:r w:rsidRPr="00CD0AED">
        <w:rPr>
          <w:lang w:val="en-US"/>
          <w:rPrChange w:id="1052" w:author="Rosu, Vladimir [2]" w:date="2020-01-03T16:32:00Z">
            <w:rPr/>
          </w:rPrChange>
        </w:rPr>
        <w:tab/>
        <w:t>toLogLevel: undefined /* STRING */,</w:t>
      </w:r>
    </w:p>
    <w:p w14:paraId="5DA1E910" w14:textId="77777777" w:rsidR="00146A3F" w:rsidRPr="00CD0AED" w:rsidRDefault="00146A3F" w:rsidP="00146A3F">
      <w:pPr>
        <w:spacing w:line="240" w:lineRule="auto"/>
        <w:ind w:left="360"/>
        <w:jc w:val="both"/>
        <w:rPr>
          <w:lang w:val="en-US"/>
          <w:rPrChange w:id="1053" w:author="Rosu, Vladimir [2]" w:date="2020-01-03T16:32:00Z">
            <w:rPr/>
          </w:rPrChange>
        </w:rPr>
      </w:pPr>
      <w:r w:rsidRPr="00CD0AED">
        <w:rPr>
          <w:lang w:val="en-US"/>
          <w:rPrChange w:id="1054" w:author="Rosu, Vladimir [2]" w:date="2020-01-03T16:32:00Z">
            <w:rPr/>
          </w:rPrChange>
        </w:rPr>
        <w:tab/>
        <w:t>user: undefined /* USERNAME */,</w:t>
      </w:r>
    </w:p>
    <w:p w14:paraId="2776E2EE" w14:textId="77777777" w:rsidR="00146A3F" w:rsidRPr="00CD0AED" w:rsidRDefault="00146A3F" w:rsidP="00146A3F">
      <w:pPr>
        <w:spacing w:line="240" w:lineRule="auto"/>
        <w:ind w:left="360"/>
        <w:jc w:val="both"/>
        <w:rPr>
          <w:lang w:val="en-US"/>
          <w:rPrChange w:id="1055" w:author="Rosu, Vladimir [2]" w:date="2020-01-03T16:32:00Z">
            <w:rPr/>
          </w:rPrChange>
        </w:rPr>
      </w:pPr>
      <w:r w:rsidRPr="00CD0AED">
        <w:rPr>
          <w:lang w:val="en-US"/>
          <w:rPrChange w:id="1056" w:author="Rosu, Vladimir [2]" w:date="2020-01-03T16:32:00Z">
            <w:rPr/>
          </w:rPrChange>
        </w:rPr>
        <w:tab/>
        <w:t>sortFieldName: undefined /* STRING */,</w:t>
      </w:r>
    </w:p>
    <w:p w14:paraId="16EC8F51" w14:textId="77777777" w:rsidR="00146A3F" w:rsidRPr="00CD0AED" w:rsidRDefault="00146A3F" w:rsidP="00146A3F">
      <w:pPr>
        <w:spacing w:line="240" w:lineRule="auto"/>
        <w:ind w:left="360"/>
        <w:jc w:val="both"/>
        <w:rPr>
          <w:lang w:val="en-US"/>
          <w:rPrChange w:id="1057" w:author="Rosu, Vladimir [2]" w:date="2020-01-03T16:32:00Z">
            <w:rPr/>
          </w:rPrChange>
        </w:rPr>
      </w:pPr>
      <w:r w:rsidRPr="00CD0AED">
        <w:rPr>
          <w:lang w:val="en-US"/>
          <w:rPrChange w:id="1058" w:author="Rosu, Vladimir [2]" w:date="2020-01-03T16:32:00Z">
            <w:rPr/>
          </w:rPrChange>
        </w:rPr>
        <w:tab/>
        <w:t>startDate: undefined /* DATETIME */</w:t>
      </w:r>
    </w:p>
    <w:p w14:paraId="0C42DB83" w14:textId="77777777" w:rsidR="00146A3F" w:rsidRPr="00CD0AED" w:rsidRDefault="00146A3F" w:rsidP="00146A3F">
      <w:pPr>
        <w:spacing w:line="240" w:lineRule="auto"/>
        <w:ind w:left="360"/>
        <w:jc w:val="both"/>
        <w:rPr>
          <w:lang w:val="en-US"/>
          <w:rPrChange w:id="1059" w:author="Rosu, Vladimir [2]" w:date="2020-01-03T16:32:00Z">
            <w:rPr/>
          </w:rPrChange>
        </w:rPr>
      </w:pPr>
      <w:r w:rsidRPr="00CD0AED">
        <w:rPr>
          <w:lang w:val="en-US"/>
          <w:rPrChange w:id="1060" w:author="Rosu, Vladimir [2]" w:date="2020-01-03T16:32:00Z">
            <w:rPr/>
          </w:rPrChange>
        </w:rPr>
        <w:t>});</w:t>
      </w:r>
    </w:p>
    <w:p w14:paraId="7BEBF632" w14:textId="77777777" w:rsidR="00146A3F" w:rsidRPr="00CD0AED" w:rsidRDefault="00146A3F" w:rsidP="00146A3F">
      <w:pPr>
        <w:spacing w:line="240" w:lineRule="auto"/>
        <w:ind w:left="360"/>
        <w:jc w:val="both"/>
        <w:rPr>
          <w:lang w:val="en-US"/>
          <w:rPrChange w:id="1061" w:author="Rosu, Vladimir [2]" w:date="2020-01-03T16:32:00Z">
            <w:rPr/>
          </w:rPrChange>
        </w:rPr>
      </w:pPr>
      <w:r w:rsidRPr="00CD0AED">
        <w:rPr>
          <w:lang w:val="en-US"/>
          <w:rPrChange w:id="1062" w:author="Rosu, Vladimir [2]" w:date="2020-01-03T16:32:00Z">
            <w:rPr/>
          </w:rPrChange>
        </w:rPr>
        <w:t>// infotable datashape iteration</w:t>
      </w:r>
    </w:p>
    <w:p w14:paraId="2650D28D" w14:textId="77777777" w:rsidR="00146A3F" w:rsidRPr="00CD0AED" w:rsidRDefault="00146A3F" w:rsidP="00146A3F">
      <w:pPr>
        <w:spacing w:line="240" w:lineRule="auto"/>
        <w:ind w:left="360"/>
        <w:jc w:val="both"/>
        <w:rPr>
          <w:lang w:val="en-US"/>
          <w:rPrChange w:id="1063" w:author="Rosu, Vladimir [2]" w:date="2020-01-03T16:32:00Z">
            <w:rPr/>
          </w:rPrChange>
        </w:rPr>
      </w:pPr>
      <w:r w:rsidRPr="00CD0AED">
        <w:rPr>
          <w:highlight w:val="yellow"/>
          <w:lang w:val="en-US"/>
          <w:rPrChange w:id="1064" w:author="Rosu, Vladimir [2]" w:date="2020-01-03T16:32:00Z">
            <w:rPr>
              <w:highlight w:val="yellow"/>
            </w:rPr>
          </w:rPrChange>
        </w:rPr>
        <w:t>result.RemoveRow(0);</w:t>
      </w:r>
    </w:p>
    <w:p w14:paraId="05AA44C4" w14:textId="77777777" w:rsidR="00146A3F" w:rsidRPr="00CD0AED" w:rsidRDefault="00146A3F" w:rsidP="00146A3F">
      <w:pPr>
        <w:spacing w:line="240" w:lineRule="auto"/>
        <w:ind w:left="360"/>
        <w:jc w:val="both"/>
        <w:rPr>
          <w:lang w:val="en-US"/>
          <w:rPrChange w:id="1065" w:author="Rosu, Vladimir [2]" w:date="2020-01-03T16:32:00Z">
            <w:rPr/>
          </w:rPrChange>
        </w:rPr>
      </w:pPr>
    </w:p>
    <w:p w14:paraId="161BB376" w14:textId="4A7932D1" w:rsidR="00146A3F" w:rsidRPr="00CD0AED" w:rsidRDefault="009901EE" w:rsidP="009901EE">
      <w:pPr>
        <w:pStyle w:val="ListParagraph"/>
        <w:numPr>
          <w:ilvl w:val="1"/>
          <w:numId w:val="1"/>
        </w:numPr>
        <w:jc w:val="both"/>
        <w:rPr>
          <w:b/>
          <w:lang w:val="en-US"/>
          <w:rPrChange w:id="1066" w:author="Rosu, Vladimir [2]" w:date="2020-01-03T16:32:00Z">
            <w:rPr>
              <w:b/>
            </w:rPr>
          </w:rPrChange>
        </w:rPr>
      </w:pPr>
      <w:r w:rsidRPr="00CD0AED">
        <w:rPr>
          <w:b/>
          <w:lang w:val="en-US"/>
          <w:rPrChange w:id="1067" w:author="Rosu, Vladimir [2]" w:date="2020-01-03T16:32:00Z">
            <w:rPr>
              <w:b/>
            </w:rPr>
          </w:rPrChange>
        </w:rPr>
        <w:t>Sort</w:t>
      </w:r>
    </w:p>
    <w:p w14:paraId="269F68CC" w14:textId="3D77963F" w:rsidR="009901EE" w:rsidRPr="00CD0AED" w:rsidRDefault="009901EE" w:rsidP="00C46D4C">
      <w:pPr>
        <w:spacing w:line="240" w:lineRule="auto"/>
        <w:ind w:left="360"/>
        <w:jc w:val="both"/>
        <w:rPr>
          <w:lang w:val="en-US"/>
          <w:rPrChange w:id="1068" w:author="Rosu, Vladimir [2]" w:date="2020-01-03T16:32:00Z">
            <w:rPr/>
          </w:rPrChange>
        </w:rPr>
      </w:pPr>
      <w:r w:rsidRPr="00CD0AED">
        <w:rPr>
          <w:b/>
          <w:lang w:val="en-US"/>
          <w:rPrChange w:id="1069" w:author="Rosu, Vladimir [2]" w:date="2020-01-03T16:32:00Z">
            <w:rPr>
              <w:b/>
            </w:rPr>
          </w:rPrChange>
        </w:rPr>
        <w:t>Description</w:t>
      </w:r>
      <w:r w:rsidRPr="00CD0AED">
        <w:rPr>
          <w:lang w:val="en-US"/>
          <w:rPrChange w:id="1070" w:author="Rosu, Vladimir [2]" w:date="2020-01-03T16:32:00Z">
            <w:rPr/>
          </w:rPrChange>
        </w:rPr>
        <w:t xml:space="preserve">: this will sort a non-JSON Infotable based on the provided parameter, which contains a field name and the direction for </w:t>
      </w:r>
      <w:commentRangeStart w:id="1071"/>
      <w:r w:rsidRPr="00CD0AED">
        <w:rPr>
          <w:lang w:val="en-US"/>
          <w:rPrChange w:id="1072" w:author="Rosu, Vladimir [2]" w:date="2020-01-03T16:32:00Z">
            <w:rPr/>
          </w:rPrChange>
        </w:rPr>
        <w:t>sorting</w:t>
      </w:r>
      <w:commentRangeEnd w:id="1071"/>
      <w:r w:rsidR="001821CB" w:rsidRPr="00CD0AED">
        <w:rPr>
          <w:rStyle w:val="CommentReference"/>
          <w:lang w:val="en-US"/>
          <w:rPrChange w:id="1073" w:author="Rosu, Vladimir [2]" w:date="2020-01-03T16:32:00Z">
            <w:rPr>
              <w:rStyle w:val="CommentReference"/>
            </w:rPr>
          </w:rPrChange>
        </w:rPr>
        <w:commentReference w:id="1071"/>
      </w:r>
      <w:r w:rsidRPr="00CD0AED">
        <w:rPr>
          <w:lang w:val="en-US"/>
          <w:rPrChange w:id="1074" w:author="Rosu, Vladimir [2]" w:date="2020-01-03T16:32:00Z">
            <w:rPr/>
          </w:rPrChange>
        </w:rPr>
        <w:t>.</w:t>
      </w:r>
    </w:p>
    <w:p w14:paraId="2FCBC116" w14:textId="77777777" w:rsidR="00F55A58" w:rsidRPr="00CD0AED" w:rsidRDefault="00F55A58" w:rsidP="00C46D4C">
      <w:pPr>
        <w:spacing w:line="240" w:lineRule="auto"/>
        <w:ind w:left="360"/>
        <w:jc w:val="both"/>
        <w:rPr>
          <w:lang w:val="en-US"/>
          <w:rPrChange w:id="1075" w:author="Rosu, Vladimir [2]" w:date="2020-01-03T16:32:00Z">
            <w:rPr/>
          </w:rPrChange>
        </w:rPr>
      </w:pPr>
    </w:p>
    <w:p w14:paraId="2B63C38A" w14:textId="2ABA69F1" w:rsidR="009901EE" w:rsidRPr="00CD0AED" w:rsidRDefault="009901EE" w:rsidP="00C46D4C">
      <w:pPr>
        <w:spacing w:line="240" w:lineRule="auto"/>
        <w:ind w:left="360"/>
        <w:jc w:val="both"/>
        <w:rPr>
          <w:lang w:val="en-US"/>
          <w:rPrChange w:id="1076" w:author="Rosu, Vladimir [2]" w:date="2020-01-03T16:32:00Z">
            <w:rPr/>
          </w:rPrChange>
        </w:rPr>
      </w:pPr>
      <w:r w:rsidRPr="00CD0AED">
        <w:rPr>
          <w:b/>
          <w:lang w:val="en-US"/>
          <w:rPrChange w:id="1077" w:author="Rosu, Vladimir [2]" w:date="2020-01-03T16:32:00Z">
            <w:rPr>
              <w:b/>
            </w:rPr>
          </w:rPrChange>
        </w:rPr>
        <w:t>Example</w:t>
      </w:r>
      <w:r w:rsidR="001821CB" w:rsidRPr="00CD0AED">
        <w:rPr>
          <w:b/>
          <w:lang w:val="en-US"/>
          <w:rPrChange w:id="1078" w:author="Rosu, Vladimir [2]" w:date="2020-01-03T16:32:00Z">
            <w:rPr>
              <w:b/>
            </w:rPr>
          </w:rPrChange>
        </w:rPr>
        <w:t xml:space="preserve"> (we get the Application Log entries, then we Sort based on the column named „content” in ascending direction)</w:t>
      </w:r>
      <w:r w:rsidR="001821CB" w:rsidRPr="00CD0AED">
        <w:rPr>
          <w:lang w:val="en-US"/>
          <w:rPrChange w:id="1079" w:author="Rosu, Vladimir [2]" w:date="2020-01-03T16:32:00Z">
            <w:rPr/>
          </w:rPrChange>
        </w:rPr>
        <w:t>:</w:t>
      </w:r>
    </w:p>
    <w:p w14:paraId="55767F19" w14:textId="77777777" w:rsidR="001821CB" w:rsidRPr="00CD0AED" w:rsidRDefault="001821CB" w:rsidP="001821CB">
      <w:pPr>
        <w:spacing w:line="240" w:lineRule="auto"/>
        <w:ind w:left="360"/>
        <w:jc w:val="both"/>
        <w:rPr>
          <w:lang w:val="en-US"/>
          <w:rPrChange w:id="1080" w:author="Rosu, Vladimir [2]" w:date="2020-01-03T16:32:00Z">
            <w:rPr/>
          </w:rPrChange>
        </w:rPr>
      </w:pPr>
      <w:r w:rsidRPr="00CD0AED">
        <w:rPr>
          <w:lang w:val="en-US"/>
          <w:rPrChange w:id="1081" w:author="Rosu, Vladimir [2]" w:date="2020-01-03T16:32:00Z">
            <w:rPr/>
          </w:rPrChange>
        </w:rPr>
        <w:t>// result: INFOTABLE dataShape: "LogEntry"</w:t>
      </w:r>
    </w:p>
    <w:p w14:paraId="3DF6D818" w14:textId="77777777" w:rsidR="001821CB" w:rsidRPr="00CD0AED" w:rsidRDefault="001821CB" w:rsidP="001821CB">
      <w:pPr>
        <w:spacing w:line="240" w:lineRule="auto"/>
        <w:ind w:left="360"/>
        <w:jc w:val="both"/>
        <w:rPr>
          <w:lang w:val="en-US"/>
          <w:rPrChange w:id="1082" w:author="Rosu, Vladimir [2]" w:date="2020-01-03T16:32:00Z">
            <w:rPr/>
          </w:rPrChange>
        </w:rPr>
      </w:pPr>
      <w:r w:rsidRPr="00CD0AED">
        <w:rPr>
          <w:lang w:val="en-US"/>
          <w:rPrChange w:id="1083" w:author="Rosu, Vladimir [2]" w:date="2020-01-03T16:32:00Z">
            <w:rPr/>
          </w:rPrChange>
        </w:rPr>
        <w:lastRenderedPageBreak/>
        <w:t>var result =  Logs["ApplicationLog"].QueryLogEntries({</w:t>
      </w:r>
    </w:p>
    <w:p w14:paraId="41CCEDC8" w14:textId="77777777" w:rsidR="001821CB" w:rsidRPr="00CD0AED" w:rsidRDefault="001821CB" w:rsidP="001821CB">
      <w:pPr>
        <w:spacing w:line="240" w:lineRule="auto"/>
        <w:ind w:left="360"/>
        <w:jc w:val="both"/>
        <w:rPr>
          <w:lang w:val="en-US"/>
          <w:rPrChange w:id="1084" w:author="Rosu, Vladimir [2]" w:date="2020-01-03T16:32:00Z">
            <w:rPr/>
          </w:rPrChange>
        </w:rPr>
      </w:pPr>
      <w:r w:rsidRPr="00CD0AED">
        <w:rPr>
          <w:lang w:val="en-US"/>
          <w:rPrChange w:id="1085" w:author="Rosu, Vladimir [2]" w:date="2020-01-03T16:32:00Z">
            <w:rPr/>
          </w:rPrChange>
        </w:rPr>
        <w:tab/>
        <w:t>maxItems: undefined /* NUMBER */,</w:t>
      </w:r>
    </w:p>
    <w:p w14:paraId="6DCADC0F" w14:textId="77777777" w:rsidR="001821CB" w:rsidRPr="00CD0AED" w:rsidRDefault="001821CB" w:rsidP="001821CB">
      <w:pPr>
        <w:spacing w:line="240" w:lineRule="auto"/>
        <w:ind w:left="360"/>
        <w:jc w:val="both"/>
        <w:rPr>
          <w:lang w:val="en-US"/>
          <w:rPrChange w:id="1086" w:author="Rosu, Vladimir [2]" w:date="2020-01-03T16:32:00Z">
            <w:rPr/>
          </w:rPrChange>
        </w:rPr>
      </w:pPr>
      <w:r w:rsidRPr="00CD0AED">
        <w:rPr>
          <w:lang w:val="en-US"/>
          <w:rPrChange w:id="1087" w:author="Rosu, Vladimir [2]" w:date="2020-01-03T16:32:00Z">
            <w:rPr/>
          </w:rPrChange>
        </w:rPr>
        <w:tab/>
        <w:t>searchExpression: undefined /* STRING */,</w:t>
      </w:r>
    </w:p>
    <w:p w14:paraId="1A691374" w14:textId="77777777" w:rsidR="001821CB" w:rsidRPr="00CD0AED" w:rsidRDefault="001821CB" w:rsidP="001821CB">
      <w:pPr>
        <w:spacing w:line="240" w:lineRule="auto"/>
        <w:ind w:left="360"/>
        <w:jc w:val="both"/>
        <w:rPr>
          <w:lang w:val="en-US"/>
          <w:rPrChange w:id="1088" w:author="Rosu, Vladimir [2]" w:date="2020-01-03T16:32:00Z">
            <w:rPr/>
          </w:rPrChange>
        </w:rPr>
      </w:pPr>
      <w:r w:rsidRPr="00CD0AED">
        <w:rPr>
          <w:lang w:val="en-US"/>
          <w:rPrChange w:id="1089" w:author="Rosu, Vladimir [2]" w:date="2020-01-03T16:32:00Z">
            <w:rPr/>
          </w:rPrChange>
        </w:rPr>
        <w:tab/>
        <w:t>fromLogLevel: undefined /* STRING */,</w:t>
      </w:r>
    </w:p>
    <w:p w14:paraId="4C1C011D" w14:textId="77777777" w:rsidR="001821CB" w:rsidRPr="00CD0AED" w:rsidRDefault="001821CB" w:rsidP="001821CB">
      <w:pPr>
        <w:spacing w:line="240" w:lineRule="auto"/>
        <w:ind w:left="360"/>
        <w:jc w:val="both"/>
        <w:rPr>
          <w:lang w:val="en-US"/>
          <w:rPrChange w:id="1090" w:author="Rosu, Vladimir [2]" w:date="2020-01-03T16:32:00Z">
            <w:rPr/>
          </w:rPrChange>
        </w:rPr>
      </w:pPr>
      <w:r w:rsidRPr="00CD0AED">
        <w:rPr>
          <w:lang w:val="en-US"/>
          <w:rPrChange w:id="1091" w:author="Rosu, Vladimir [2]" w:date="2020-01-03T16:32:00Z">
            <w:rPr/>
          </w:rPrChange>
        </w:rPr>
        <w:tab/>
        <w:t>instance: undefined /* STRING */,</w:t>
      </w:r>
    </w:p>
    <w:p w14:paraId="6963834F" w14:textId="77777777" w:rsidR="001821CB" w:rsidRPr="00CD0AED" w:rsidRDefault="001821CB" w:rsidP="001821CB">
      <w:pPr>
        <w:spacing w:line="240" w:lineRule="auto"/>
        <w:ind w:left="360"/>
        <w:jc w:val="both"/>
        <w:rPr>
          <w:lang w:val="en-US"/>
          <w:rPrChange w:id="1092" w:author="Rosu, Vladimir [2]" w:date="2020-01-03T16:32:00Z">
            <w:rPr/>
          </w:rPrChange>
        </w:rPr>
      </w:pPr>
      <w:r w:rsidRPr="00CD0AED">
        <w:rPr>
          <w:lang w:val="en-US"/>
          <w:rPrChange w:id="1093" w:author="Rosu, Vladimir [2]" w:date="2020-01-03T16:32:00Z">
            <w:rPr/>
          </w:rPrChange>
        </w:rPr>
        <w:tab/>
        <w:t>endDate: undefined /* DATETIME */,</w:t>
      </w:r>
    </w:p>
    <w:p w14:paraId="29B15C5F" w14:textId="77777777" w:rsidR="001821CB" w:rsidRPr="00CD0AED" w:rsidRDefault="001821CB" w:rsidP="001821CB">
      <w:pPr>
        <w:spacing w:line="240" w:lineRule="auto"/>
        <w:ind w:left="360"/>
        <w:jc w:val="both"/>
        <w:rPr>
          <w:lang w:val="en-US"/>
          <w:rPrChange w:id="1094" w:author="Rosu, Vladimir [2]" w:date="2020-01-03T16:32:00Z">
            <w:rPr/>
          </w:rPrChange>
        </w:rPr>
      </w:pPr>
      <w:r w:rsidRPr="00CD0AED">
        <w:rPr>
          <w:lang w:val="en-US"/>
          <w:rPrChange w:id="1095" w:author="Rosu, Vladimir [2]" w:date="2020-01-03T16:32:00Z">
            <w:rPr/>
          </w:rPrChange>
        </w:rPr>
        <w:tab/>
        <w:t>origin: undefined /* STRING */,</w:t>
      </w:r>
    </w:p>
    <w:p w14:paraId="143166DB" w14:textId="77777777" w:rsidR="001821CB" w:rsidRPr="00CD0AED" w:rsidRDefault="001821CB" w:rsidP="001821CB">
      <w:pPr>
        <w:spacing w:line="240" w:lineRule="auto"/>
        <w:ind w:left="360"/>
        <w:jc w:val="both"/>
        <w:rPr>
          <w:lang w:val="en-US"/>
          <w:rPrChange w:id="1096" w:author="Rosu, Vladimir [2]" w:date="2020-01-03T16:32:00Z">
            <w:rPr/>
          </w:rPrChange>
        </w:rPr>
      </w:pPr>
      <w:r w:rsidRPr="00CD0AED">
        <w:rPr>
          <w:lang w:val="en-US"/>
          <w:rPrChange w:id="1097" w:author="Rosu, Vladimir [2]" w:date="2020-01-03T16:32:00Z">
            <w:rPr/>
          </w:rPrChange>
        </w:rPr>
        <w:tab/>
        <w:t>thread: undefined /* STRING */,</w:t>
      </w:r>
    </w:p>
    <w:p w14:paraId="464397D4" w14:textId="77777777" w:rsidR="001821CB" w:rsidRPr="00CD0AED" w:rsidRDefault="001821CB" w:rsidP="001821CB">
      <w:pPr>
        <w:spacing w:line="240" w:lineRule="auto"/>
        <w:ind w:left="360"/>
        <w:jc w:val="both"/>
        <w:rPr>
          <w:lang w:val="en-US"/>
          <w:rPrChange w:id="1098" w:author="Rosu, Vladimir [2]" w:date="2020-01-03T16:32:00Z">
            <w:rPr/>
          </w:rPrChange>
        </w:rPr>
      </w:pPr>
      <w:r w:rsidRPr="00CD0AED">
        <w:rPr>
          <w:lang w:val="en-US"/>
          <w:rPrChange w:id="1099" w:author="Rosu, Vladimir [2]" w:date="2020-01-03T16:32:00Z">
            <w:rPr/>
          </w:rPrChange>
        </w:rPr>
        <w:tab/>
        <w:t>ascendingSearch: undefined /* BOOLEAN */,</w:t>
      </w:r>
    </w:p>
    <w:p w14:paraId="2A2489AB" w14:textId="77777777" w:rsidR="001821CB" w:rsidRPr="00CD0AED" w:rsidRDefault="001821CB" w:rsidP="001821CB">
      <w:pPr>
        <w:spacing w:line="240" w:lineRule="auto"/>
        <w:ind w:left="360"/>
        <w:jc w:val="both"/>
        <w:rPr>
          <w:lang w:val="en-US"/>
          <w:rPrChange w:id="1100" w:author="Rosu, Vladimir [2]" w:date="2020-01-03T16:32:00Z">
            <w:rPr/>
          </w:rPrChange>
        </w:rPr>
      </w:pPr>
      <w:r w:rsidRPr="00CD0AED">
        <w:rPr>
          <w:lang w:val="en-US"/>
          <w:rPrChange w:id="1101" w:author="Rosu, Vladimir [2]" w:date="2020-01-03T16:32:00Z">
            <w:rPr/>
          </w:rPrChange>
        </w:rPr>
        <w:tab/>
        <w:t>oldestFirst: undefined /* BOOLEAN */,</w:t>
      </w:r>
    </w:p>
    <w:p w14:paraId="56C21CF1" w14:textId="77777777" w:rsidR="001821CB" w:rsidRPr="00CD0AED" w:rsidRDefault="001821CB" w:rsidP="001821CB">
      <w:pPr>
        <w:spacing w:line="240" w:lineRule="auto"/>
        <w:ind w:left="360"/>
        <w:jc w:val="both"/>
        <w:rPr>
          <w:lang w:val="en-US"/>
          <w:rPrChange w:id="1102" w:author="Rosu, Vladimir [2]" w:date="2020-01-03T16:32:00Z">
            <w:rPr/>
          </w:rPrChange>
        </w:rPr>
      </w:pPr>
      <w:r w:rsidRPr="00CD0AED">
        <w:rPr>
          <w:lang w:val="en-US"/>
          <w:rPrChange w:id="1103" w:author="Rosu, Vladimir [2]" w:date="2020-01-03T16:32:00Z">
            <w:rPr/>
          </w:rPrChange>
        </w:rPr>
        <w:tab/>
        <w:t>toLogLevel: undefined /* STRING */,</w:t>
      </w:r>
    </w:p>
    <w:p w14:paraId="6FDD2FC0" w14:textId="77777777" w:rsidR="001821CB" w:rsidRPr="00CD0AED" w:rsidRDefault="001821CB" w:rsidP="001821CB">
      <w:pPr>
        <w:spacing w:line="240" w:lineRule="auto"/>
        <w:ind w:left="360"/>
        <w:jc w:val="both"/>
        <w:rPr>
          <w:lang w:val="en-US"/>
          <w:rPrChange w:id="1104" w:author="Rosu, Vladimir [2]" w:date="2020-01-03T16:32:00Z">
            <w:rPr/>
          </w:rPrChange>
        </w:rPr>
      </w:pPr>
      <w:r w:rsidRPr="00CD0AED">
        <w:rPr>
          <w:lang w:val="en-US"/>
          <w:rPrChange w:id="1105" w:author="Rosu, Vladimir [2]" w:date="2020-01-03T16:32:00Z">
            <w:rPr/>
          </w:rPrChange>
        </w:rPr>
        <w:tab/>
        <w:t>user: undefined /* USERNAME */,</w:t>
      </w:r>
    </w:p>
    <w:p w14:paraId="137DCFAA" w14:textId="77777777" w:rsidR="001821CB" w:rsidRPr="00CD0AED" w:rsidRDefault="001821CB" w:rsidP="001821CB">
      <w:pPr>
        <w:spacing w:line="240" w:lineRule="auto"/>
        <w:ind w:left="360"/>
        <w:jc w:val="both"/>
        <w:rPr>
          <w:lang w:val="en-US"/>
          <w:rPrChange w:id="1106" w:author="Rosu, Vladimir [2]" w:date="2020-01-03T16:32:00Z">
            <w:rPr/>
          </w:rPrChange>
        </w:rPr>
      </w:pPr>
      <w:r w:rsidRPr="00CD0AED">
        <w:rPr>
          <w:lang w:val="en-US"/>
          <w:rPrChange w:id="1107" w:author="Rosu, Vladimir [2]" w:date="2020-01-03T16:32:00Z">
            <w:rPr/>
          </w:rPrChange>
        </w:rPr>
        <w:tab/>
        <w:t>sortFieldName: undefined /* STRING */,</w:t>
      </w:r>
    </w:p>
    <w:p w14:paraId="5C946A6C" w14:textId="77777777" w:rsidR="001821CB" w:rsidRPr="00CD0AED" w:rsidRDefault="001821CB" w:rsidP="001821CB">
      <w:pPr>
        <w:spacing w:line="240" w:lineRule="auto"/>
        <w:ind w:left="360"/>
        <w:jc w:val="both"/>
        <w:rPr>
          <w:lang w:val="en-US"/>
          <w:rPrChange w:id="1108" w:author="Rosu, Vladimir [2]" w:date="2020-01-03T16:32:00Z">
            <w:rPr/>
          </w:rPrChange>
        </w:rPr>
      </w:pPr>
      <w:r w:rsidRPr="00CD0AED">
        <w:rPr>
          <w:lang w:val="en-US"/>
          <w:rPrChange w:id="1109" w:author="Rosu, Vladimir [2]" w:date="2020-01-03T16:32:00Z">
            <w:rPr/>
          </w:rPrChange>
        </w:rPr>
        <w:tab/>
        <w:t>startDate: undefined /* DATETIME */</w:t>
      </w:r>
    </w:p>
    <w:p w14:paraId="44C39DE1" w14:textId="77777777" w:rsidR="001821CB" w:rsidRPr="00CD0AED" w:rsidRDefault="001821CB" w:rsidP="001821CB">
      <w:pPr>
        <w:spacing w:line="240" w:lineRule="auto"/>
        <w:ind w:left="360"/>
        <w:jc w:val="both"/>
        <w:rPr>
          <w:lang w:val="en-US"/>
          <w:rPrChange w:id="1110" w:author="Rosu, Vladimir [2]" w:date="2020-01-03T16:32:00Z">
            <w:rPr/>
          </w:rPrChange>
        </w:rPr>
      </w:pPr>
      <w:r w:rsidRPr="00CD0AED">
        <w:rPr>
          <w:lang w:val="en-US"/>
          <w:rPrChange w:id="1111" w:author="Rosu, Vladimir [2]" w:date="2020-01-03T16:32:00Z">
            <w:rPr/>
          </w:rPrChange>
        </w:rPr>
        <w:t>});</w:t>
      </w:r>
    </w:p>
    <w:p w14:paraId="1F8CA91E" w14:textId="77777777" w:rsidR="001821CB" w:rsidRPr="00CD0AED" w:rsidRDefault="001821CB" w:rsidP="001821CB">
      <w:pPr>
        <w:spacing w:line="240" w:lineRule="auto"/>
        <w:ind w:left="360"/>
        <w:jc w:val="both"/>
        <w:rPr>
          <w:lang w:val="en-US"/>
          <w:rPrChange w:id="1112" w:author="Rosu, Vladimir [2]" w:date="2020-01-03T16:32:00Z">
            <w:rPr/>
          </w:rPrChange>
        </w:rPr>
      </w:pPr>
      <w:r w:rsidRPr="00CD0AED">
        <w:rPr>
          <w:lang w:val="en-US"/>
          <w:rPrChange w:id="1113" w:author="Rosu, Vladimir [2]" w:date="2020-01-03T16:32:00Z">
            <w:rPr/>
          </w:rPrChange>
        </w:rPr>
        <w:t>// infotable datashape iteration</w:t>
      </w:r>
    </w:p>
    <w:p w14:paraId="72409858" w14:textId="77777777" w:rsidR="001821CB" w:rsidRPr="00CD0AED" w:rsidRDefault="001821CB" w:rsidP="001821CB">
      <w:pPr>
        <w:spacing w:line="240" w:lineRule="auto"/>
        <w:ind w:left="360"/>
        <w:jc w:val="both"/>
        <w:rPr>
          <w:lang w:val="en-US"/>
          <w:rPrChange w:id="1114" w:author="Rosu, Vladimir [2]" w:date="2020-01-03T16:32:00Z">
            <w:rPr/>
          </w:rPrChange>
        </w:rPr>
      </w:pPr>
    </w:p>
    <w:p w14:paraId="33216DDE" w14:textId="77777777" w:rsidR="001821CB" w:rsidRPr="00CD0AED" w:rsidRDefault="001821CB" w:rsidP="001821CB">
      <w:pPr>
        <w:spacing w:line="240" w:lineRule="auto"/>
        <w:ind w:left="360"/>
        <w:jc w:val="both"/>
        <w:rPr>
          <w:highlight w:val="yellow"/>
          <w:lang w:val="en-US"/>
          <w:rPrChange w:id="1115" w:author="Rosu, Vladimir [2]" w:date="2020-01-03T16:32:00Z">
            <w:rPr>
              <w:highlight w:val="yellow"/>
            </w:rPr>
          </w:rPrChange>
        </w:rPr>
      </w:pPr>
      <w:r w:rsidRPr="00CD0AED">
        <w:rPr>
          <w:highlight w:val="yellow"/>
          <w:lang w:val="en-US"/>
          <w:rPrChange w:id="1116" w:author="Rosu, Vladimir [2]" w:date="2020-01-03T16:32:00Z">
            <w:rPr>
              <w:highlight w:val="yellow"/>
            </w:rPr>
          </w:rPrChange>
        </w:rPr>
        <w:t>var sort = new Object();</w:t>
      </w:r>
    </w:p>
    <w:p w14:paraId="2480A7E8" w14:textId="77777777" w:rsidR="001821CB" w:rsidRPr="00CD0AED" w:rsidRDefault="001821CB" w:rsidP="001821CB">
      <w:pPr>
        <w:spacing w:line="240" w:lineRule="auto"/>
        <w:ind w:left="360"/>
        <w:jc w:val="both"/>
        <w:rPr>
          <w:highlight w:val="yellow"/>
          <w:lang w:val="en-US"/>
          <w:rPrChange w:id="1117" w:author="Rosu, Vladimir [2]" w:date="2020-01-03T16:32:00Z">
            <w:rPr>
              <w:highlight w:val="yellow"/>
            </w:rPr>
          </w:rPrChange>
        </w:rPr>
      </w:pPr>
      <w:r w:rsidRPr="00CD0AED">
        <w:rPr>
          <w:highlight w:val="yellow"/>
          <w:lang w:val="en-US"/>
          <w:rPrChange w:id="1118" w:author="Rosu, Vladimir [2]" w:date="2020-01-03T16:32:00Z">
            <w:rPr>
              <w:highlight w:val="yellow"/>
            </w:rPr>
          </w:rPrChange>
        </w:rPr>
        <w:t>sort.name = "content";</w:t>
      </w:r>
    </w:p>
    <w:p w14:paraId="76B622FB" w14:textId="77777777" w:rsidR="001821CB" w:rsidRPr="00CD0AED" w:rsidRDefault="001821CB" w:rsidP="001821CB">
      <w:pPr>
        <w:spacing w:line="240" w:lineRule="auto"/>
        <w:ind w:left="360"/>
        <w:jc w:val="both"/>
        <w:rPr>
          <w:highlight w:val="yellow"/>
          <w:lang w:val="en-US"/>
          <w:rPrChange w:id="1119" w:author="Rosu, Vladimir [2]" w:date="2020-01-03T16:32:00Z">
            <w:rPr>
              <w:highlight w:val="yellow"/>
            </w:rPr>
          </w:rPrChange>
        </w:rPr>
      </w:pPr>
      <w:r w:rsidRPr="00CD0AED">
        <w:rPr>
          <w:highlight w:val="yellow"/>
          <w:lang w:val="en-US"/>
          <w:rPrChange w:id="1120" w:author="Rosu, Vladimir [2]" w:date="2020-01-03T16:32:00Z">
            <w:rPr>
              <w:highlight w:val="yellow"/>
            </w:rPr>
          </w:rPrChange>
        </w:rPr>
        <w:t>sort.ascending = true;</w:t>
      </w:r>
    </w:p>
    <w:p w14:paraId="4468DDC3" w14:textId="77777777" w:rsidR="001821CB" w:rsidRPr="00CD0AED" w:rsidRDefault="001821CB" w:rsidP="001821CB">
      <w:pPr>
        <w:spacing w:line="240" w:lineRule="auto"/>
        <w:ind w:left="360"/>
        <w:jc w:val="both"/>
        <w:rPr>
          <w:lang w:val="en-US"/>
          <w:rPrChange w:id="1121" w:author="Rosu, Vladimir [2]" w:date="2020-01-03T16:32:00Z">
            <w:rPr/>
          </w:rPrChange>
        </w:rPr>
      </w:pPr>
      <w:r w:rsidRPr="00CD0AED">
        <w:rPr>
          <w:highlight w:val="yellow"/>
          <w:lang w:val="en-US"/>
          <w:rPrChange w:id="1122" w:author="Rosu, Vladimir [2]" w:date="2020-01-03T16:32:00Z">
            <w:rPr>
              <w:highlight w:val="yellow"/>
            </w:rPr>
          </w:rPrChange>
        </w:rPr>
        <w:t>result.Sort(sort);</w:t>
      </w:r>
    </w:p>
    <w:p w14:paraId="06104EF2" w14:textId="77777777" w:rsidR="001821CB" w:rsidRPr="00CD0AED" w:rsidRDefault="001821CB" w:rsidP="001821CB">
      <w:pPr>
        <w:spacing w:line="240" w:lineRule="auto"/>
        <w:ind w:left="360"/>
        <w:jc w:val="both"/>
        <w:rPr>
          <w:lang w:val="en-US"/>
          <w:rPrChange w:id="1123" w:author="Rosu, Vladimir [2]" w:date="2020-01-03T16:32:00Z">
            <w:rPr/>
          </w:rPrChange>
        </w:rPr>
      </w:pPr>
    </w:p>
    <w:p w14:paraId="3FC6CDCA" w14:textId="73F32696" w:rsidR="001821CB" w:rsidRPr="00CD0AED" w:rsidRDefault="006A49D2" w:rsidP="00AA0BCE">
      <w:pPr>
        <w:pStyle w:val="ListParagraph"/>
        <w:numPr>
          <w:ilvl w:val="1"/>
          <w:numId w:val="1"/>
        </w:numPr>
        <w:jc w:val="both"/>
        <w:rPr>
          <w:lang w:val="en-US"/>
          <w:rPrChange w:id="1124" w:author="Rosu, Vladimir [2]" w:date="2020-01-03T16:32:00Z">
            <w:rPr/>
          </w:rPrChange>
        </w:rPr>
      </w:pPr>
      <w:r w:rsidRPr="00CD0AED">
        <w:rPr>
          <w:b/>
          <w:lang w:val="en-US"/>
          <w:rPrChange w:id="1125" w:author="Rosu, Vladimir [2]" w:date="2020-01-03T16:32:00Z">
            <w:rPr>
              <w:b/>
            </w:rPr>
          </w:rPrChange>
        </w:rPr>
        <w:t>ToJSON</w:t>
      </w:r>
      <w:r w:rsidRPr="00CD0AED">
        <w:rPr>
          <w:lang w:val="en-US"/>
          <w:rPrChange w:id="1126" w:author="Rosu, Vladimir [2]" w:date="2020-01-03T16:32:00Z">
            <w:rPr/>
          </w:rPrChange>
        </w:rPr>
        <w:t>()</w:t>
      </w:r>
    </w:p>
    <w:p w14:paraId="521C42C6" w14:textId="3492B8F1" w:rsidR="006A49D2" w:rsidRPr="00CD0AED" w:rsidRDefault="006A49D2" w:rsidP="00C46D4C">
      <w:pPr>
        <w:spacing w:line="240" w:lineRule="auto"/>
        <w:ind w:left="360"/>
        <w:jc w:val="both"/>
        <w:rPr>
          <w:lang w:val="en-US"/>
          <w:rPrChange w:id="1127" w:author="Rosu, Vladimir [2]" w:date="2020-01-03T16:32:00Z">
            <w:rPr/>
          </w:rPrChange>
        </w:rPr>
      </w:pPr>
      <w:r w:rsidRPr="00CD0AED">
        <w:rPr>
          <w:b/>
          <w:lang w:val="en-US"/>
          <w:rPrChange w:id="1128" w:author="Rosu, Vladimir [2]" w:date="2020-01-03T16:32:00Z">
            <w:rPr>
              <w:b/>
            </w:rPr>
          </w:rPrChange>
        </w:rPr>
        <w:t>Description</w:t>
      </w:r>
      <w:r w:rsidRPr="00CD0AED">
        <w:rPr>
          <w:lang w:val="en-US"/>
          <w:rPrChange w:id="1129" w:author="Rosu, Vladimir [2]" w:date="2020-01-03T16:32:00Z">
            <w:rPr/>
          </w:rPrChange>
        </w:rPr>
        <w:t xml:space="preserve">: this </w:t>
      </w:r>
      <w:r w:rsidR="00AA0BCE" w:rsidRPr="00CD0AED">
        <w:rPr>
          <w:lang w:val="en-US"/>
          <w:rPrChange w:id="1130" w:author="Rosu, Vladimir [2]" w:date="2020-01-03T16:32:00Z">
            <w:rPr/>
          </w:rPrChange>
        </w:rPr>
        <w:t>returns a</w:t>
      </w:r>
      <w:r w:rsidRPr="00CD0AED">
        <w:rPr>
          <w:lang w:val="en-US"/>
          <w:rPrChange w:id="1131" w:author="Rosu, Vladimir [2]" w:date="2020-01-03T16:32:00Z">
            <w:rPr/>
          </w:rPrChange>
        </w:rPr>
        <w:t xml:space="preserve"> non-JSON Infotable as a JSON object. </w:t>
      </w:r>
      <w:r w:rsidR="00AA0BCE" w:rsidRPr="00CD0AED">
        <w:rPr>
          <w:lang w:val="en-US"/>
          <w:rPrChange w:id="1132" w:author="Rosu, Vladimir [2]" w:date="2020-01-03T16:32:00Z">
            <w:rPr/>
          </w:rPrChange>
        </w:rPr>
        <w:t xml:space="preserve">Does not work with JSON based Infotables. </w:t>
      </w:r>
      <w:r w:rsidRPr="00CD0AED">
        <w:rPr>
          <w:lang w:val="en-US"/>
          <w:rPrChange w:id="1133" w:author="Rosu, Vladimir [2]" w:date="2020-01-03T16:32:00Z">
            <w:rPr/>
          </w:rPrChange>
        </w:rPr>
        <w:t xml:space="preserve">You can then </w:t>
      </w:r>
      <w:r w:rsidR="00AA0BCE" w:rsidRPr="00CD0AED">
        <w:rPr>
          <w:lang w:val="en-US"/>
          <w:rPrChange w:id="1134" w:author="Rosu, Vladimir [2]" w:date="2020-01-03T16:32:00Z">
            <w:rPr/>
          </w:rPrChange>
        </w:rPr>
        <w:t>use all snippets which work only with JSON Infotables (eg: 2.1 Add Field Definition and 2.2 AddRow[])</w:t>
      </w:r>
      <w:r w:rsidR="00262E57" w:rsidRPr="00CD0AED">
        <w:rPr>
          <w:lang w:val="en-US"/>
          <w:rPrChange w:id="1135" w:author="Rosu, Vladimir [2]" w:date="2020-01-03T16:32:00Z">
            <w:rPr/>
          </w:rPrChange>
        </w:rPr>
        <w:t xml:space="preserve">. </w:t>
      </w:r>
      <w:r w:rsidR="00935FEB" w:rsidRPr="00CD0AED">
        <w:rPr>
          <w:lang w:val="en-US"/>
          <w:rPrChange w:id="1136" w:author="Rosu, Vladimir [2]" w:date="2020-01-03T16:32:00Z">
            <w:rPr/>
          </w:rPrChange>
        </w:rPr>
        <w:t>You can use this snippet to pass the infotable to an external REST service which accepts a JSON parameter. It is also the only way to add dynamically field definitions to an Infotable.</w:t>
      </w:r>
    </w:p>
    <w:p w14:paraId="7C81DD00" w14:textId="1144C6C4" w:rsidR="00AA0BCE" w:rsidRPr="00CD0AED" w:rsidRDefault="00AA0BCE" w:rsidP="00C46D4C">
      <w:pPr>
        <w:spacing w:line="240" w:lineRule="auto"/>
        <w:ind w:left="360"/>
        <w:jc w:val="both"/>
        <w:rPr>
          <w:lang w:val="en-US"/>
          <w:rPrChange w:id="1137" w:author="Rosu, Vladimir [2]" w:date="2020-01-03T16:32:00Z">
            <w:rPr/>
          </w:rPrChange>
        </w:rPr>
      </w:pPr>
      <w:r w:rsidRPr="00CD0AED">
        <w:rPr>
          <w:b/>
          <w:lang w:val="en-US"/>
          <w:rPrChange w:id="1138" w:author="Rosu, Vladimir [2]" w:date="2020-01-03T16:32:00Z">
            <w:rPr>
              <w:b/>
            </w:rPr>
          </w:rPrChange>
        </w:rPr>
        <w:t>Example (We get the Property Definitions for the parent Thing and we convert the resulting infoTable to JSON; to use in a service with output type JSON)</w:t>
      </w:r>
      <w:r w:rsidRPr="00CD0AED">
        <w:rPr>
          <w:lang w:val="en-US"/>
          <w:rPrChange w:id="1139" w:author="Rosu, Vladimir [2]" w:date="2020-01-03T16:32:00Z">
            <w:rPr/>
          </w:rPrChange>
        </w:rPr>
        <w:t>:</w:t>
      </w:r>
    </w:p>
    <w:p w14:paraId="3CEA2001" w14:textId="77777777" w:rsidR="00AA0BCE" w:rsidRPr="00CD0AED" w:rsidRDefault="00AA0BCE" w:rsidP="00AA0BCE">
      <w:pPr>
        <w:spacing w:line="240" w:lineRule="auto"/>
        <w:ind w:left="360"/>
        <w:jc w:val="both"/>
        <w:rPr>
          <w:lang w:val="en-US"/>
          <w:rPrChange w:id="1140" w:author="Rosu, Vladimir [2]" w:date="2020-01-03T16:32:00Z">
            <w:rPr/>
          </w:rPrChange>
        </w:rPr>
      </w:pPr>
      <w:r w:rsidRPr="00CD0AED">
        <w:rPr>
          <w:lang w:val="en-US"/>
          <w:rPrChange w:id="1141" w:author="Rosu, Vladimir [2]" w:date="2020-01-03T16:32:00Z">
            <w:rPr/>
          </w:rPrChange>
        </w:rPr>
        <w:t>var result =  me.GetPropertyDefinitions({</w:t>
      </w:r>
    </w:p>
    <w:p w14:paraId="7CDA9CC1" w14:textId="77777777" w:rsidR="00AA0BCE" w:rsidRPr="00CD0AED" w:rsidRDefault="00AA0BCE" w:rsidP="00AA0BCE">
      <w:pPr>
        <w:spacing w:line="240" w:lineRule="auto"/>
        <w:ind w:left="360"/>
        <w:jc w:val="both"/>
        <w:rPr>
          <w:lang w:val="en-US"/>
          <w:rPrChange w:id="1142" w:author="Rosu, Vladimir [2]" w:date="2020-01-03T16:32:00Z">
            <w:rPr/>
          </w:rPrChange>
        </w:rPr>
      </w:pPr>
      <w:r w:rsidRPr="00CD0AED">
        <w:rPr>
          <w:lang w:val="en-US"/>
          <w:rPrChange w:id="1143" w:author="Rosu, Vladimir [2]" w:date="2020-01-03T16:32:00Z">
            <w:rPr/>
          </w:rPrChange>
        </w:rPr>
        <w:tab/>
        <w:t>category: undefined /* STRING */,</w:t>
      </w:r>
    </w:p>
    <w:p w14:paraId="69BC8282" w14:textId="77777777" w:rsidR="00AA0BCE" w:rsidRPr="00CD0AED" w:rsidRDefault="00AA0BCE" w:rsidP="00AA0BCE">
      <w:pPr>
        <w:spacing w:line="240" w:lineRule="auto"/>
        <w:ind w:left="360"/>
        <w:jc w:val="both"/>
        <w:rPr>
          <w:lang w:val="en-US"/>
          <w:rPrChange w:id="1144" w:author="Rosu, Vladimir [2]" w:date="2020-01-03T16:32:00Z">
            <w:rPr/>
          </w:rPrChange>
        </w:rPr>
      </w:pPr>
      <w:r w:rsidRPr="00CD0AED">
        <w:rPr>
          <w:lang w:val="en-US"/>
          <w:rPrChange w:id="1145" w:author="Rosu, Vladimir [2]" w:date="2020-01-03T16:32:00Z">
            <w:rPr/>
          </w:rPrChange>
        </w:rPr>
        <w:tab/>
        <w:t>type: undefined /* BASETYPENAME */,</w:t>
      </w:r>
    </w:p>
    <w:p w14:paraId="7FE7B2BA" w14:textId="77777777" w:rsidR="00AA0BCE" w:rsidRPr="00CD0AED" w:rsidRDefault="00AA0BCE" w:rsidP="00AA0BCE">
      <w:pPr>
        <w:spacing w:line="240" w:lineRule="auto"/>
        <w:ind w:left="360"/>
        <w:jc w:val="both"/>
        <w:rPr>
          <w:lang w:val="en-US"/>
          <w:rPrChange w:id="1146" w:author="Rosu, Vladimir [2]" w:date="2020-01-03T16:32:00Z">
            <w:rPr/>
          </w:rPrChange>
        </w:rPr>
      </w:pPr>
      <w:r w:rsidRPr="00CD0AED">
        <w:rPr>
          <w:lang w:val="en-US"/>
          <w:rPrChange w:id="1147" w:author="Rosu, Vladimir [2]" w:date="2020-01-03T16:32:00Z">
            <w:rPr/>
          </w:rPrChange>
        </w:rPr>
        <w:tab/>
        <w:t>dataShape: undefined /* DATASHAPENAME */</w:t>
      </w:r>
    </w:p>
    <w:p w14:paraId="76C09349" w14:textId="77777777" w:rsidR="00AA0BCE" w:rsidRPr="00CD0AED" w:rsidRDefault="00AA0BCE" w:rsidP="00AA0BCE">
      <w:pPr>
        <w:spacing w:line="240" w:lineRule="auto"/>
        <w:ind w:left="360"/>
        <w:jc w:val="both"/>
        <w:rPr>
          <w:lang w:val="en-US"/>
          <w:rPrChange w:id="1148" w:author="Rosu, Vladimir [2]" w:date="2020-01-03T16:32:00Z">
            <w:rPr/>
          </w:rPrChange>
        </w:rPr>
      </w:pPr>
      <w:r w:rsidRPr="00CD0AED">
        <w:rPr>
          <w:lang w:val="en-US"/>
          <w:rPrChange w:id="1149" w:author="Rosu, Vladimir [2]" w:date="2020-01-03T16:32:00Z">
            <w:rPr/>
          </w:rPrChange>
        </w:rPr>
        <w:lastRenderedPageBreak/>
        <w:t>});</w:t>
      </w:r>
    </w:p>
    <w:p w14:paraId="685FD95E" w14:textId="77777777" w:rsidR="00262E57" w:rsidRPr="00CD0AED" w:rsidRDefault="00AA0BCE" w:rsidP="00AA0BCE">
      <w:pPr>
        <w:spacing w:line="240" w:lineRule="auto"/>
        <w:ind w:left="360"/>
        <w:jc w:val="both"/>
        <w:rPr>
          <w:highlight w:val="yellow"/>
          <w:lang w:val="en-US"/>
          <w:rPrChange w:id="1150" w:author="Rosu, Vladimir [2]" w:date="2020-01-03T16:32:00Z">
            <w:rPr>
              <w:highlight w:val="yellow"/>
            </w:rPr>
          </w:rPrChange>
        </w:rPr>
      </w:pPr>
      <w:r w:rsidRPr="00CD0AED">
        <w:rPr>
          <w:highlight w:val="yellow"/>
          <w:lang w:val="en-US"/>
          <w:rPrChange w:id="1151" w:author="Rosu, Vladimir [2]" w:date="2020-01-03T16:32:00Z">
            <w:rPr>
              <w:highlight w:val="yellow"/>
            </w:rPr>
          </w:rPrChange>
        </w:rPr>
        <w:t>result=result.ToJSON();</w:t>
      </w:r>
    </w:p>
    <w:p w14:paraId="16BFCC77" w14:textId="77777777" w:rsidR="00262E57" w:rsidRPr="00CD0AED" w:rsidRDefault="00262E57">
      <w:pPr>
        <w:rPr>
          <w:highlight w:val="yellow"/>
          <w:lang w:val="en-US"/>
          <w:rPrChange w:id="1152" w:author="Rosu, Vladimir [2]" w:date="2020-01-03T16:32:00Z">
            <w:rPr>
              <w:highlight w:val="yellow"/>
            </w:rPr>
          </w:rPrChange>
        </w:rPr>
      </w:pPr>
      <w:r w:rsidRPr="00CD0AED">
        <w:rPr>
          <w:highlight w:val="yellow"/>
          <w:lang w:val="en-US"/>
          <w:rPrChange w:id="1153" w:author="Rosu, Vladimir [2]" w:date="2020-01-03T16:32:00Z">
            <w:rPr>
              <w:highlight w:val="yellow"/>
            </w:rPr>
          </w:rPrChange>
        </w:rPr>
        <w:br w:type="page"/>
      </w:r>
    </w:p>
    <w:p w14:paraId="7483CE63" w14:textId="5BD97CFD" w:rsidR="00AA0BCE" w:rsidRPr="00CD0AED" w:rsidRDefault="00262E57" w:rsidP="00262E57">
      <w:pPr>
        <w:pStyle w:val="ListParagraph"/>
        <w:numPr>
          <w:ilvl w:val="0"/>
          <w:numId w:val="1"/>
        </w:numPr>
        <w:jc w:val="center"/>
        <w:rPr>
          <w:b/>
          <w:lang w:val="en-US"/>
          <w:rPrChange w:id="1154" w:author="Rosu, Vladimir [2]" w:date="2020-01-03T16:32:00Z">
            <w:rPr>
              <w:b/>
            </w:rPr>
          </w:rPrChange>
        </w:rPr>
      </w:pPr>
      <w:r w:rsidRPr="00CD0AED">
        <w:rPr>
          <w:b/>
          <w:lang w:val="en-US"/>
          <w:rPrChange w:id="1155" w:author="Rosu, Vladimir [2]" w:date="2020-01-03T16:32:00Z">
            <w:rPr>
              <w:b/>
            </w:rPr>
          </w:rPrChange>
        </w:rPr>
        <w:lastRenderedPageBreak/>
        <w:t>Logger</w:t>
      </w:r>
    </w:p>
    <w:p w14:paraId="419CDAC4" w14:textId="15D4D43E" w:rsidR="00262E57" w:rsidRPr="00CD0AED" w:rsidRDefault="00262E57" w:rsidP="00262E57">
      <w:pPr>
        <w:jc w:val="center"/>
        <w:rPr>
          <w:lang w:val="en-US"/>
          <w:rPrChange w:id="1156" w:author="Rosu, Vladimir [2]" w:date="2020-01-03T16:32:00Z">
            <w:rPr/>
          </w:rPrChange>
        </w:rPr>
      </w:pPr>
    </w:p>
    <w:p w14:paraId="20DEFF74" w14:textId="6E46B132" w:rsidR="00262E57" w:rsidRPr="00CD0AED" w:rsidRDefault="00A93C72" w:rsidP="00262E57">
      <w:pPr>
        <w:pStyle w:val="ListParagraph"/>
        <w:numPr>
          <w:ilvl w:val="1"/>
          <w:numId w:val="1"/>
        </w:numPr>
        <w:jc w:val="both"/>
        <w:rPr>
          <w:b/>
          <w:lang w:val="en-US"/>
          <w:rPrChange w:id="1157" w:author="Rosu, Vladimir [2]" w:date="2020-01-03T16:32:00Z">
            <w:rPr>
              <w:b/>
            </w:rPr>
          </w:rPrChange>
        </w:rPr>
      </w:pPr>
      <w:r w:rsidRPr="00CD0AED">
        <w:rPr>
          <w:b/>
          <w:lang w:val="en-US"/>
          <w:rPrChange w:id="1158" w:author="Rosu, Vladimir [2]" w:date="2020-01-03T16:32:00Z">
            <w:rPr>
              <w:b/>
            </w:rPr>
          </w:rPrChange>
        </w:rPr>
        <w:t>d</w:t>
      </w:r>
      <w:r w:rsidR="00262E57" w:rsidRPr="00CD0AED">
        <w:rPr>
          <w:b/>
          <w:lang w:val="en-US"/>
          <w:rPrChange w:id="1159" w:author="Rosu, Vladimir [2]" w:date="2020-01-03T16:32:00Z">
            <w:rPr>
              <w:b/>
            </w:rPr>
          </w:rPrChange>
        </w:rPr>
        <w:t>ebug</w:t>
      </w:r>
    </w:p>
    <w:p w14:paraId="53DDBADC" w14:textId="0E989A5A" w:rsidR="00186A23" w:rsidRPr="00CD0AED" w:rsidRDefault="00262E57" w:rsidP="00186A23">
      <w:pPr>
        <w:ind w:left="360"/>
        <w:jc w:val="both"/>
        <w:rPr>
          <w:lang w:val="en-US"/>
          <w:rPrChange w:id="1160" w:author="Rosu, Vladimir [2]" w:date="2020-01-03T16:32:00Z">
            <w:rPr/>
          </w:rPrChange>
        </w:rPr>
      </w:pPr>
      <w:r w:rsidRPr="00CD0AED">
        <w:rPr>
          <w:b/>
          <w:lang w:val="en-US"/>
          <w:rPrChange w:id="1161" w:author="Rosu, Vladimir [2]" w:date="2020-01-03T16:32:00Z">
            <w:rPr>
              <w:b/>
            </w:rPr>
          </w:rPrChange>
        </w:rPr>
        <w:t>Description</w:t>
      </w:r>
      <w:r w:rsidRPr="00CD0AED">
        <w:rPr>
          <w:lang w:val="en-US"/>
          <w:rPrChange w:id="1162" w:author="Rosu, Vladimir [2]" w:date="2020-01-03T16:32:00Z">
            <w:rPr/>
          </w:rPrChange>
        </w:rPr>
        <w:t xml:space="preserve">: this will insert </w:t>
      </w:r>
      <w:r w:rsidR="00A93C72" w:rsidRPr="00CD0AED">
        <w:rPr>
          <w:lang w:val="en-US"/>
          <w:rPrChange w:id="1163" w:author="Rosu, Vladimir [2]" w:date="2020-01-03T16:32:00Z">
            <w:rPr/>
          </w:rPrChange>
        </w:rPr>
        <w:t>DEBUG</w:t>
      </w:r>
      <w:r w:rsidR="002B7015" w:rsidRPr="00CD0AED">
        <w:rPr>
          <w:lang w:val="en-US"/>
          <w:rPrChange w:id="1164" w:author="Rosu, Vladimir [2]" w:date="2020-01-03T16:32:00Z">
            <w:rPr/>
          </w:rPrChange>
        </w:rPr>
        <w:t xml:space="preserve"> level </w:t>
      </w:r>
      <w:r w:rsidRPr="00CD0AED">
        <w:rPr>
          <w:lang w:val="en-US"/>
          <w:rPrChange w:id="1165" w:author="Rosu, Vladimir [2]" w:date="2020-01-03T16:32:00Z">
            <w:rPr/>
          </w:rPrChange>
        </w:rPr>
        <w:t>log messages to the ScriptLog.</w:t>
      </w:r>
      <w:r w:rsidR="00186A23" w:rsidRPr="00CD0AED">
        <w:rPr>
          <w:lang w:val="en-US"/>
          <w:rPrChange w:id="1166" w:author="Rosu, Vladimir [2]" w:date="2020-01-03T16:32:00Z">
            <w:rPr/>
          </w:rPrChange>
        </w:rPr>
        <w:t xml:space="preserve"> Calling this function will write the message directly to the disk in the ThingworxStorage/Logs/ScriptLog.log file. High rate of calls to any of the Logger functions will impact the application.</w:t>
      </w:r>
    </w:p>
    <w:p w14:paraId="40C16658" w14:textId="389C88BA" w:rsidR="00186A23" w:rsidRPr="00CD0AED" w:rsidRDefault="00186A23" w:rsidP="00186A23">
      <w:pPr>
        <w:ind w:left="360"/>
        <w:jc w:val="both"/>
        <w:rPr>
          <w:lang w:val="en-US"/>
          <w:rPrChange w:id="1167" w:author="Rosu, Vladimir [2]" w:date="2020-01-03T16:32:00Z">
            <w:rPr/>
          </w:rPrChange>
        </w:rPr>
      </w:pPr>
      <w:r w:rsidRPr="00CD0AED">
        <w:rPr>
          <w:lang w:val="en-US"/>
          <w:rPrChange w:id="1168" w:author="Rosu, Vladimir [2]" w:date="2020-01-03T16:32:00Z">
            <w:rPr/>
          </w:rPrChange>
        </w:rPr>
        <w:t xml:space="preserve">Depending on the </w:t>
      </w:r>
      <w:r w:rsidR="002B7015" w:rsidRPr="00CD0AED">
        <w:rPr>
          <w:lang w:val="en-US"/>
          <w:rPrChange w:id="1169" w:author="Rosu, Vladimir [2]" w:date="2020-01-03T16:32:00Z">
            <w:rPr/>
          </w:rPrChange>
        </w:rPr>
        <w:t>Script Log level setting it is possible the entry will not be written to disk.</w:t>
      </w:r>
    </w:p>
    <w:p w14:paraId="68360EC0" w14:textId="083167CC" w:rsidR="002B7015" w:rsidRPr="00CD0AED" w:rsidRDefault="002B7015" w:rsidP="00186A23">
      <w:pPr>
        <w:ind w:left="360"/>
        <w:jc w:val="both"/>
        <w:rPr>
          <w:lang w:val="en-US"/>
          <w:rPrChange w:id="1170" w:author="Rosu, Vladimir [2]" w:date="2020-01-03T16:32:00Z">
            <w:rPr/>
          </w:rPrChange>
        </w:rPr>
      </w:pPr>
      <w:r w:rsidRPr="00CD0AED">
        <w:rPr>
          <w:lang w:val="en-US"/>
          <w:rPrChange w:id="1171" w:author="Rosu, Vladimir [2]" w:date="2020-01-03T16:32:00Z">
            <w:rPr/>
          </w:rPrChange>
        </w:rPr>
        <w:t>The standard Script Log is WARN, so TRACE, INFO, DEBUG calls won’t be seen&amp;written in the log OOTB.</w:t>
      </w:r>
    </w:p>
    <w:p w14:paraId="4AB248E1" w14:textId="119DD5D7" w:rsidR="00186A23" w:rsidRPr="00CD0AED" w:rsidRDefault="002B7015" w:rsidP="00186A23">
      <w:pPr>
        <w:ind w:left="360"/>
        <w:jc w:val="both"/>
        <w:rPr>
          <w:b/>
          <w:lang w:val="en-US"/>
          <w:rPrChange w:id="1172" w:author="Rosu, Vladimir [2]" w:date="2020-01-03T16:32:00Z">
            <w:rPr>
              <w:b/>
            </w:rPr>
          </w:rPrChange>
        </w:rPr>
      </w:pPr>
      <w:r w:rsidRPr="00CD0AED">
        <w:rPr>
          <w:b/>
          <w:lang w:val="en-US"/>
          <w:rPrChange w:id="1173" w:author="Rosu, Vladimir [2]" w:date="2020-01-03T16:32:00Z">
            <w:rPr>
              <w:b/>
            </w:rPr>
          </w:rPrChange>
        </w:rPr>
        <w:t>Example Usage (</w:t>
      </w:r>
      <w:r w:rsidR="00FB39F4" w:rsidRPr="00CD0AED">
        <w:rPr>
          <w:b/>
          <w:lang w:val="en-US"/>
          <w:rPrChange w:id="1174" w:author="Rosu, Vladimir [2]" w:date="2020-01-03T16:32:00Z">
            <w:rPr>
              <w:b/>
            </w:rPr>
          </w:rPrChange>
        </w:rPr>
        <w:t>Set</w:t>
      </w:r>
      <w:r w:rsidRPr="00CD0AED">
        <w:rPr>
          <w:b/>
          <w:lang w:val="en-US"/>
          <w:rPrChange w:id="1175" w:author="Rosu, Vladimir [2]" w:date="2020-01-03T16:32:00Z">
            <w:rPr>
              <w:b/>
            </w:rPr>
          </w:rPrChange>
        </w:rPr>
        <w:t xml:space="preserve"> ScriptLog to ALL, TRACE or DEBUG to see the entry):</w:t>
      </w:r>
    </w:p>
    <w:p w14:paraId="5C4AE946" w14:textId="3CCF84B8" w:rsidR="002B7015" w:rsidRPr="00CD0AED" w:rsidRDefault="002B7015" w:rsidP="00186A23">
      <w:pPr>
        <w:ind w:left="360"/>
        <w:jc w:val="both"/>
        <w:rPr>
          <w:lang w:val="en-US"/>
          <w:rPrChange w:id="1176" w:author="Rosu, Vladimir [2]" w:date="2020-01-03T16:32:00Z">
            <w:rPr/>
          </w:rPrChange>
        </w:rPr>
      </w:pPr>
      <w:r w:rsidRPr="00CD0AED">
        <w:rPr>
          <w:highlight w:val="yellow"/>
          <w:lang w:val="en-US"/>
          <w:rPrChange w:id="1177" w:author="Rosu, Vladimir [2]" w:date="2020-01-03T16:32:00Z">
            <w:rPr>
              <w:highlight w:val="yellow"/>
            </w:rPr>
          </w:rPrChange>
        </w:rPr>
        <w:t>logger.debug("This is a debug message");</w:t>
      </w:r>
    </w:p>
    <w:p w14:paraId="002365EF" w14:textId="2F1DCB50" w:rsidR="002B7015" w:rsidRPr="00CD0AED" w:rsidRDefault="002B7015" w:rsidP="00186A23">
      <w:pPr>
        <w:ind w:left="360"/>
        <w:jc w:val="both"/>
        <w:rPr>
          <w:lang w:val="en-US"/>
          <w:rPrChange w:id="1178" w:author="Rosu, Vladimir [2]" w:date="2020-01-03T16:32:00Z">
            <w:rPr/>
          </w:rPrChange>
        </w:rPr>
      </w:pPr>
    </w:p>
    <w:p w14:paraId="250D8C9D" w14:textId="1A8149A7" w:rsidR="002B7015" w:rsidRPr="00CD0AED" w:rsidRDefault="002B7015" w:rsidP="002B7015">
      <w:pPr>
        <w:pStyle w:val="ListParagraph"/>
        <w:numPr>
          <w:ilvl w:val="1"/>
          <w:numId w:val="1"/>
        </w:numPr>
        <w:jc w:val="both"/>
        <w:rPr>
          <w:b/>
          <w:lang w:val="en-US"/>
          <w:rPrChange w:id="1179" w:author="Rosu, Vladimir [2]" w:date="2020-01-03T16:32:00Z">
            <w:rPr>
              <w:b/>
            </w:rPr>
          </w:rPrChange>
        </w:rPr>
      </w:pPr>
      <w:r w:rsidRPr="00CD0AED">
        <w:rPr>
          <w:b/>
          <w:lang w:val="en-US"/>
          <w:rPrChange w:id="1180" w:author="Rosu, Vladimir [2]" w:date="2020-01-03T16:32:00Z">
            <w:rPr>
              <w:b/>
            </w:rPr>
          </w:rPrChange>
        </w:rPr>
        <w:t>error</w:t>
      </w:r>
    </w:p>
    <w:p w14:paraId="5FE32E48" w14:textId="29822FCB" w:rsidR="002B7015" w:rsidRPr="00CD0AED" w:rsidRDefault="002B7015" w:rsidP="002B7015">
      <w:pPr>
        <w:ind w:left="360"/>
        <w:jc w:val="both"/>
        <w:rPr>
          <w:lang w:val="en-US"/>
          <w:rPrChange w:id="1181" w:author="Rosu, Vladimir [2]" w:date="2020-01-03T16:32:00Z">
            <w:rPr/>
          </w:rPrChange>
        </w:rPr>
      </w:pPr>
      <w:r w:rsidRPr="00CD0AED">
        <w:rPr>
          <w:b/>
          <w:lang w:val="en-US"/>
          <w:rPrChange w:id="1182" w:author="Rosu, Vladimir [2]" w:date="2020-01-03T16:32:00Z">
            <w:rPr>
              <w:b/>
            </w:rPr>
          </w:rPrChange>
        </w:rPr>
        <w:t>Description</w:t>
      </w:r>
      <w:r w:rsidRPr="00CD0AED">
        <w:rPr>
          <w:lang w:val="en-US"/>
          <w:rPrChange w:id="1183" w:author="Rosu, Vladimir [2]" w:date="2020-01-03T16:32:00Z">
            <w:rPr/>
          </w:rPrChange>
        </w:rPr>
        <w:t xml:space="preserve">: this will insert </w:t>
      </w:r>
      <w:r w:rsidR="00A93C72" w:rsidRPr="00CD0AED">
        <w:rPr>
          <w:lang w:val="en-US"/>
          <w:rPrChange w:id="1184" w:author="Rosu, Vladimir [2]" w:date="2020-01-03T16:32:00Z">
            <w:rPr/>
          </w:rPrChange>
        </w:rPr>
        <w:t>ERROR</w:t>
      </w:r>
      <w:r w:rsidRPr="00CD0AED">
        <w:rPr>
          <w:lang w:val="en-US"/>
          <w:rPrChange w:id="1185" w:author="Rosu, Vladimir [2]" w:date="2020-01-03T16:32:00Z">
            <w:rPr/>
          </w:rPrChange>
        </w:rPr>
        <w:t xml:space="preserve"> level log messages to the ScriptLog. Calling this function will write the message directly to the disk in the ThingworxStorage/Logs/ScriptLog.log file. High rate of calls to any of the Logger functions will impact the application.</w:t>
      </w:r>
    </w:p>
    <w:p w14:paraId="63D4C954" w14:textId="09A61BF3" w:rsidR="002B7015" w:rsidRPr="00CD0AED" w:rsidRDefault="002B7015" w:rsidP="002B7015">
      <w:pPr>
        <w:ind w:left="360"/>
        <w:jc w:val="both"/>
        <w:rPr>
          <w:b/>
          <w:lang w:val="en-US"/>
          <w:rPrChange w:id="1186" w:author="Rosu, Vladimir [2]" w:date="2020-01-03T16:32:00Z">
            <w:rPr>
              <w:b/>
            </w:rPr>
          </w:rPrChange>
        </w:rPr>
      </w:pPr>
      <w:r w:rsidRPr="00CD0AED">
        <w:rPr>
          <w:b/>
          <w:lang w:val="en-US"/>
          <w:rPrChange w:id="1187" w:author="Rosu, Vladimir [2]" w:date="2020-01-03T16:32:00Z">
            <w:rPr>
              <w:b/>
            </w:rPr>
          </w:rPrChange>
        </w:rPr>
        <w:t>Example Usage:</w:t>
      </w:r>
    </w:p>
    <w:p w14:paraId="753C8DEE" w14:textId="2B9B87DC" w:rsidR="002B7015" w:rsidRPr="00CD0AED" w:rsidRDefault="002B7015" w:rsidP="002B7015">
      <w:pPr>
        <w:ind w:left="360"/>
        <w:jc w:val="both"/>
        <w:rPr>
          <w:lang w:val="en-US"/>
          <w:rPrChange w:id="1188" w:author="Rosu, Vladimir [2]" w:date="2020-01-03T16:32:00Z">
            <w:rPr/>
          </w:rPrChange>
        </w:rPr>
      </w:pPr>
      <w:r w:rsidRPr="00CD0AED">
        <w:rPr>
          <w:highlight w:val="yellow"/>
          <w:lang w:val="en-US"/>
          <w:rPrChange w:id="1189" w:author="Rosu, Vladimir [2]" w:date="2020-01-03T16:32:00Z">
            <w:rPr>
              <w:highlight w:val="yellow"/>
            </w:rPr>
          </w:rPrChange>
        </w:rPr>
        <w:t>logger.</w:t>
      </w:r>
      <w:r w:rsidR="00A93C72" w:rsidRPr="00CD0AED">
        <w:rPr>
          <w:highlight w:val="yellow"/>
          <w:lang w:val="en-US"/>
          <w:rPrChange w:id="1190" w:author="Rosu, Vladimir [2]" w:date="2020-01-03T16:32:00Z">
            <w:rPr>
              <w:highlight w:val="yellow"/>
            </w:rPr>
          </w:rPrChange>
        </w:rPr>
        <w:t>error</w:t>
      </w:r>
      <w:r w:rsidRPr="00CD0AED">
        <w:rPr>
          <w:highlight w:val="yellow"/>
          <w:lang w:val="en-US"/>
          <w:rPrChange w:id="1191" w:author="Rosu, Vladimir [2]" w:date="2020-01-03T16:32:00Z">
            <w:rPr>
              <w:highlight w:val="yellow"/>
            </w:rPr>
          </w:rPrChange>
        </w:rPr>
        <w:t>("This is a</w:t>
      </w:r>
      <w:r w:rsidR="00A93C72" w:rsidRPr="00CD0AED">
        <w:rPr>
          <w:highlight w:val="yellow"/>
          <w:lang w:val="en-US"/>
          <w:rPrChange w:id="1192" w:author="Rosu, Vladimir [2]" w:date="2020-01-03T16:32:00Z">
            <w:rPr>
              <w:highlight w:val="yellow"/>
            </w:rPr>
          </w:rPrChange>
        </w:rPr>
        <w:t>n</w:t>
      </w:r>
      <w:r w:rsidRPr="00CD0AED">
        <w:rPr>
          <w:highlight w:val="yellow"/>
          <w:lang w:val="en-US"/>
          <w:rPrChange w:id="1193" w:author="Rosu, Vladimir [2]" w:date="2020-01-03T16:32:00Z">
            <w:rPr>
              <w:highlight w:val="yellow"/>
            </w:rPr>
          </w:rPrChange>
        </w:rPr>
        <w:t xml:space="preserve"> </w:t>
      </w:r>
      <w:r w:rsidR="00A93C72" w:rsidRPr="00CD0AED">
        <w:rPr>
          <w:highlight w:val="yellow"/>
          <w:lang w:val="en-US"/>
          <w:rPrChange w:id="1194" w:author="Rosu, Vladimir [2]" w:date="2020-01-03T16:32:00Z">
            <w:rPr>
              <w:highlight w:val="yellow"/>
            </w:rPr>
          </w:rPrChange>
        </w:rPr>
        <w:t xml:space="preserve">error </w:t>
      </w:r>
      <w:r w:rsidRPr="00CD0AED">
        <w:rPr>
          <w:highlight w:val="yellow"/>
          <w:lang w:val="en-US"/>
          <w:rPrChange w:id="1195" w:author="Rosu, Vladimir [2]" w:date="2020-01-03T16:32:00Z">
            <w:rPr>
              <w:highlight w:val="yellow"/>
            </w:rPr>
          </w:rPrChange>
        </w:rPr>
        <w:t>message");</w:t>
      </w:r>
    </w:p>
    <w:p w14:paraId="2517EC3A" w14:textId="08B7BB0C" w:rsidR="002B7015" w:rsidRPr="00CD0AED" w:rsidRDefault="002B7015" w:rsidP="00186A23">
      <w:pPr>
        <w:ind w:left="360"/>
        <w:jc w:val="both"/>
        <w:rPr>
          <w:lang w:val="en-US"/>
          <w:rPrChange w:id="1196" w:author="Rosu, Vladimir [2]" w:date="2020-01-03T16:32:00Z">
            <w:rPr/>
          </w:rPrChange>
        </w:rPr>
      </w:pPr>
    </w:p>
    <w:p w14:paraId="0B8F70B6" w14:textId="5F79AD11" w:rsidR="00A93C72" w:rsidRPr="00CD0AED" w:rsidRDefault="00A93C72" w:rsidP="00A93C72">
      <w:pPr>
        <w:pStyle w:val="ListParagraph"/>
        <w:numPr>
          <w:ilvl w:val="1"/>
          <w:numId w:val="1"/>
        </w:numPr>
        <w:jc w:val="both"/>
        <w:rPr>
          <w:b/>
          <w:lang w:val="en-US"/>
          <w:rPrChange w:id="1197" w:author="Rosu, Vladimir [2]" w:date="2020-01-03T16:32:00Z">
            <w:rPr>
              <w:b/>
            </w:rPr>
          </w:rPrChange>
        </w:rPr>
      </w:pPr>
      <w:r w:rsidRPr="00CD0AED">
        <w:rPr>
          <w:b/>
          <w:lang w:val="en-US"/>
          <w:rPrChange w:id="1198" w:author="Rosu, Vladimir [2]" w:date="2020-01-03T16:32:00Z">
            <w:rPr>
              <w:b/>
            </w:rPr>
          </w:rPrChange>
        </w:rPr>
        <w:t>info</w:t>
      </w:r>
    </w:p>
    <w:p w14:paraId="4FAC069A" w14:textId="76C2E54F" w:rsidR="00A93C72" w:rsidRPr="00CD0AED" w:rsidRDefault="00A93C72" w:rsidP="00A93C72">
      <w:pPr>
        <w:ind w:left="360"/>
        <w:jc w:val="both"/>
        <w:rPr>
          <w:lang w:val="en-US"/>
          <w:rPrChange w:id="1199" w:author="Rosu, Vladimir [2]" w:date="2020-01-03T16:32:00Z">
            <w:rPr/>
          </w:rPrChange>
        </w:rPr>
      </w:pPr>
      <w:r w:rsidRPr="00CD0AED">
        <w:rPr>
          <w:b/>
          <w:lang w:val="en-US"/>
          <w:rPrChange w:id="1200" w:author="Rosu, Vladimir [2]" w:date="2020-01-03T16:32:00Z">
            <w:rPr>
              <w:b/>
            </w:rPr>
          </w:rPrChange>
        </w:rPr>
        <w:t>Description</w:t>
      </w:r>
      <w:r w:rsidRPr="00CD0AED">
        <w:rPr>
          <w:lang w:val="en-US"/>
          <w:rPrChange w:id="1201" w:author="Rosu, Vladimir [2]" w:date="2020-01-03T16:32:00Z">
            <w:rPr/>
          </w:rPrChange>
        </w:rPr>
        <w:t>: this will insert INFO level log messages to the ScriptLog. Calling this function will write the message directly to the disk in the ThingworxStorage/Logs/ScriptLog.log file. High rate of calls to any of the Logger functions will impact the application.</w:t>
      </w:r>
    </w:p>
    <w:p w14:paraId="15862C32" w14:textId="77777777" w:rsidR="00A93C72" w:rsidRPr="00CD0AED" w:rsidRDefault="00A93C72" w:rsidP="00A93C72">
      <w:pPr>
        <w:ind w:left="360"/>
        <w:jc w:val="both"/>
        <w:rPr>
          <w:lang w:val="en-US"/>
          <w:rPrChange w:id="1202" w:author="Rosu, Vladimir [2]" w:date="2020-01-03T16:32:00Z">
            <w:rPr/>
          </w:rPrChange>
        </w:rPr>
      </w:pPr>
      <w:r w:rsidRPr="00CD0AED">
        <w:rPr>
          <w:lang w:val="en-US"/>
          <w:rPrChange w:id="1203" w:author="Rosu, Vladimir [2]" w:date="2020-01-03T16:32:00Z">
            <w:rPr/>
          </w:rPrChange>
        </w:rPr>
        <w:t>Depending on the Script Log level setting it is possible the entry will not be written to disk.</w:t>
      </w:r>
    </w:p>
    <w:p w14:paraId="575A435E" w14:textId="77777777" w:rsidR="00A93C72" w:rsidRPr="00CD0AED" w:rsidRDefault="00A93C72" w:rsidP="00A93C72">
      <w:pPr>
        <w:ind w:left="360"/>
        <w:jc w:val="both"/>
        <w:rPr>
          <w:lang w:val="en-US"/>
          <w:rPrChange w:id="1204" w:author="Rosu, Vladimir [2]" w:date="2020-01-03T16:32:00Z">
            <w:rPr/>
          </w:rPrChange>
        </w:rPr>
      </w:pPr>
      <w:r w:rsidRPr="00CD0AED">
        <w:rPr>
          <w:lang w:val="en-US"/>
          <w:rPrChange w:id="1205" w:author="Rosu, Vladimir [2]" w:date="2020-01-03T16:32:00Z">
            <w:rPr/>
          </w:rPrChange>
        </w:rPr>
        <w:t>The standard Script Log is WARN, so TRACE, INFO, DEBUG calls won’t be seen&amp;written in the log OOTB.</w:t>
      </w:r>
    </w:p>
    <w:p w14:paraId="3CD758BF" w14:textId="642DB124" w:rsidR="00A93C72" w:rsidRPr="00CD0AED" w:rsidRDefault="00A93C72" w:rsidP="00A93C72">
      <w:pPr>
        <w:ind w:left="360"/>
        <w:jc w:val="both"/>
        <w:rPr>
          <w:b/>
          <w:lang w:val="en-US"/>
          <w:rPrChange w:id="1206" w:author="Rosu, Vladimir [2]" w:date="2020-01-03T16:32:00Z">
            <w:rPr>
              <w:b/>
            </w:rPr>
          </w:rPrChange>
        </w:rPr>
      </w:pPr>
      <w:r w:rsidRPr="00CD0AED">
        <w:rPr>
          <w:b/>
          <w:lang w:val="en-US"/>
          <w:rPrChange w:id="1207" w:author="Rosu, Vladimir [2]" w:date="2020-01-03T16:32:00Z">
            <w:rPr>
              <w:b/>
            </w:rPr>
          </w:rPrChange>
        </w:rPr>
        <w:t>Example Usage (</w:t>
      </w:r>
      <w:r w:rsidR="00FB39F4" w:rsidRPr="00CD0AED">
        <w:rPr>
          <w:b/>
          <w:lang w:val="en-US"/>
          <w:rPrChange w:id="1208" w:author="Rosu, Vladimir [2]" w:date="2020-01-03T16:32:00Z">
            <w:rPr>
              <w:b/>
            </w:rPr>
          </w:rPrChange>
        </w:rPr>
        <w:t>Set</w:t>
      </w:r>
      <w:r w:rsidRPr="00CD0AED">
        <w:rPr>
          <w:b/>
          <w:lang w:val="en-US"/>
          <w:rPrChange w:id="1209" w:author="Rosu, Vladimir [2]" w:date="2020-01-03T16:32:00Z">
            <w:rPr>
              <w:b/>
            </w:rPr>
          </w:rPrChange>
        </w:rPr>
        <w:t xml:space="preserve"> ScriptLog to ALL, TRACE, DEBUG or INFO to see the entry):</w:t>
      </w:r>
    </w:p>
    <w:p w14:paraId="2C746AEF" w14:textId="10299C67" w:rsidR="00A93C72" w:rsidRPr="00CD0AED" w:rsidRDefault="00A93C72" w:rsidP="00A93C72">
      <w:pPr>
        <w:ind w:left="360"/>
        <w:jc w:val="both"/>
        <w:rPr>
          <w:lang w:val="en-US"/>
          <w:rPrChange w:id="1210" w:author="Rosu, Vladimir [2]" w:date="2020-01-03T16:32:00Z">
            <w:rPr/>
          </w:rPrChange>
        </w:rPr>
      </w:pPr>
      <w:r w:rsidRPr="00CD0AED">
        <w:rPr>
          <w:highlight w:val="yellow"/>
          <w:lang w:val="en-US"/>
          <w:rPrChange w:id="1211" w:author="Rosu, Vladimir [2]" w:date="2020-01-03T16:32:00Z">
            <w:rPr>
              <w:highlight w:val="yellow"/>
            </w:rPr>
          </w:rPrChange>
        </w:rPr>
        <w:t>logger.info("This is an info message");</w:t>
      </w:r>
    </w:p>
    <w:p w14:paraId="5AEE73F6" w14:textId="227DF4C9" w:rsidR="00A93C72" w:rsidRPr="00CD0AED" w:rsidRDefault="00A93C72" w:rsidP="00186A23">
      <w:pPr>
        <w:ind w:left="360"/>
        <w:jc w:val="both"/>
        <w:rPr>
          <w:lang w:val="en-US"/>
          <w:rPrChange w:id="1212" w:author="Rosu, Vladimir [2]" w:date="2020-01-03T16:32:00Z">
            <w:rPr/>
          </w:rPrChange>
        </w:rPr>
      </w:pPr>
    </w:p>
    <w:p w14:paraId="55248794" w14:textId="0FD38C3E" w:rsidR="005C5E87" w:rsidRPr="00CD0AED" w:rsidRDefault="005C5E87" w:rsidP="005C5E87">
      <w:pPr>
        <w:pStyle w:val="ListParagraph"/>
        <w:numPr>
          <w:ilvl w:val="1"/>
          <w:numId w:val="1"/>
        </w:numPr>
        <w:jc w:val="both"/>
        <w:rPr>
          <w:b/>
          <w:lang w:val="en-US"/>
          <w:rPrChange w:id="1213" w:author="Rosu, Vladimir [2]" w:date="2020-01-03T16:32:00Z">
            <w:rPr>
              <w:b/>
            </w:rPr>
          </w:rPrChange>
        </w:rPr>
      </w:pPr>
      <w:r w:rsidRPr="00CD0AED">
        <w:rPr>
          <w:b/>
          <w:lang w:val="en-US"/>
          <w:rPrChange w:id="1214" w:author="Rosu, Vladimir [2]" w:date="2020-01-03T16:32:00Z">
            <w:rPr>
              <w:b/>
            </w:rPr>
          </w:rPrChange>
        </w:rPr>
        <w:t>warn</w:t>
      </w:r>
    </w:p>
    <w:p w14:paraId="23C6CCE6" w14:textId="42790299" w:rsidR="005C5E87" w:rsidRPr="00CD0AED" w:rsidRDefault="005C5E87" w:rsidP="005C5E87">
      <w:pPr>
        <w:ind w:left="360"/>
        <w:jc w:val="both"/>
        <w:rPr>
          <w:lang w:val="en-US"/>
          <w:rPrChange w:id="1215" w:author="Rosu, Vladimir [2]" w:date="2020-01-03T16:32:00Z">
            <w:rPr/>
          </w:rPrChange>
        </w:rPr>
      </w:pPr>
      <w:r w:rsidRPr="00CD0AED">
        <w:rPr>
          <w:b/>
          <w:lang w:val="en-US"/>
          <w:rPrChange w:id="1216" w:author="Rosu, Vladimir [2]" w:date="2020-01-03T16:32:00Z">
            <w:rPr>
              <w:b/>
            </w:rPr>
          </w:rPrChange>
        </w:rPr>
        <w:t>Description</w:t>
      </w:r>
      <w:r w:rsidRPr="00CD0AED">
        <w:rPr>
          <w:lang w:val="en-US"/>
          <w:rPrChange w:id="1217" w:author="Rosu, Vladimir [2]" w:date="2020-01-03T16:32:00Z">
            <w:rPr/>
          </w:rPrChange>
        </w:rPr>
        <w:t>: this will insert WARN level log messages to the ScriptLog. Calling this function will write the message directly to the disk in the ThingworxStorage/Logs/ScriptLog.log file. High rate of calls to any of the Logger functions will impact the application.</w:t>
      </w:r>
    </w:p>
    <w:p w14:paraId="1CAF4DA0" w14:textId="77777777" w:rsidR="005C5E87" w:rsidRPr="00CD0AED" w:rsidRDefault="005C5E87" w:rsidP="005C5E87">
      <w:pPr>
        <w:ind w:left="360"/>
        <w:jc w:val="both"/>
        <w:rPr>
          <w:lang w:val="en-US"/>
          <w:rPrChange w:id="1218" w:author="Rosu, Vladimir [2]" w:date="2020-01-03T16:32:00Z">
            <w:rPr/>
          </w:rPrChange>
        </w:rPr>
      </w:pPr>
      <w:r w:rsidRPr="00CD0AED">
        <w:rPr>
          <w:lang w:val="en-US"/>
          <w:rPrChange w:id="1219" w:author="Rosu, Vladimir [2]" w:date="2020-01-03T16:32:00Z">
            <w:rPr/>
          </w:rPrChange>
        </w:rPr>
        <w:t>Depending on the Script Log level setting it is possible the entry will not be written to disk.</w:t>
      </w:r>
    </w:p>
    <w:p w14:paraId="0C41C433" w14:textId="74EF081E" w:rsidR="005C5E87" w:rsidRPr="00CD0AED" w:rsidRDefault="005C5E87" w:rsidP="005C5E87">
      <w:pPr>
        <w:ind w:left="360"/>
        <w:jc w:val="both"/>
        <w:rPr>
          <w:lang w:val="en-US"/>
          <w:rPrChange w:id="1220" w:author="Rosu, Vladimir [2]" w:date="2020-01-03T16:32:00Z">
            <w:rPr/>
          </w:rPrChange>
        </w:rPr>
      </w:pPr>
      <w:r w:rsidRPr="00CD0AED">
        <w:rPr>
          <w:lang w:val="en-US"/>
          <w:rPrChange w:id="1221" w:author="Rosu, Vladimir [2]" w:date="2020-01-03T16:32:00Z">
            <w:rPr/>
          </w:rPrChange>
        </w:rPr>
        <w:t>The standard Script Log is WARN, so this will be seen&amp;written in the log OOTB.</w:t>
      </w:r>
    </w:p>
    <w:p w14:paraId="5210A088" w14:textId="722BD026" w:rsidR="005C5E87" w:rsidRPr="00CD0AED" w:rsidRDefault="005C5E87" w:rsidP="005C5E87">
      <w:pPr>
        <w:ind w:left="360"/>
        <w:jc w:val="both"/>
        <w:rPr>
          <w:b/>
          <w:lang w:val="en-US"/>
          <w:rPrChange w:id="1222" w:author="Rosu, Vladimir [2]" w:date="2020-01-03T16:32:00Z">
            <w:rPr>
              <w:b/>
            </w:rPr>
          </w:rPrChange>
        </w:rPr>
      </w:pPr>
      <w:r w:rsidRPr="00CD0AED">
        <w:rPr>
          <w:b/>
          <w:lang w:val="en-US"/>
          <w:rPrChange w:id="1223" w:author="Rosu, Vladimir [2]" w:date="2020-01-03T16:32:00Z">
            <w:rPr>
              <w:b/>
            </w:rPr>
          </w:rPrChange>
        </w:rPr>
        <w:lastRenderedPageBreak/>
        <w:t>Example Usage (</w:t>
      </w:r>
      <w:r w:rsidR="00FB39F4" w:rsidRPr="00CD0AED">
        <w:rPr>
          <w:b/>
          <w:lang w:val="en-US"/>
          <w:rPrChange w:id="1224" w:author="Rosu, Vladimir [2]" w:date="2020-01-03T16:32:00Z">
            <w:rPr>
              <w:b/>
            </w:rPr>
          </w:rPrChange>
        </w:rPr>
        <w:t>Set</w:t>
      </w:r>
      <w:r w:rsidRPr="00CD0AED">
        <w:rPr>
          <w:b/>
          <w:lang w:val="en-US"/>
          <w:rPrChange w:id="1225" w:author="Rosu, Vladimir [2]" w:date="2020-01-03T16:32:00Z">
            <w:rPr>
              <w:b/>
            </w:rPr>
          </w:rPrChange>
        </w:rPr>
        <w:t xml:space="preserve"> ScriptLog to ALL, TRACE, DEBUG, INFO or WARN to see the entry):</w:t>
      </w:r>
    </w:p>
    <w:p w14:paraId="62EB7099" w14:textId="716EE6F1" w:rsidR="005C5E87" w:rsidRPr="00CD0AED" w:rsidRDefault="005C5E87" w:rsidP="005C5E87">
      <w:pPr>
        <w:ind w:left="360"/>
        <w:jc w:val="both"/>
        <w:rPr>
          <w:lang w:val="en-US"/>
          <w:rPrChange w:id="1226" w:author="Rosu, Vladimir [2]" w:date="2020-01-03T16:32:00Z">
            <w:rPr/>
          </w:rPrChange>
        </w:rPr>
      </w:pPr>
      <w:r w:rsidRPr="00CD0AED">
        <w:rPr>
          <w:highlight w:val="yellow"/>
          <w:lang w:val="en-US"/>
          <w:rPrChange w:id="1227" w:author="Rosu, Vladimir [2]" w:date="2020-01-03T16:32:00Z">
            <w:rPr>
              <w:highlight w:val="yellow"/>
            </w:rPr>
          </w:rPrChange>
        </w:rPr>
        <w:t>logger.warn("This is a warn message");</w:t>
      </w:r>
    </w:p>
    <w:p w14:paraId="41B7DC8C" w14:textId="7EE4D13B" w:rsidR="00935FEB" w:rsidRPr="00CD0AED" w:rsidRDefault="00935FEB">
      <w:pPr>
        <w:rPr>
          <w:lang w:val="en-US"/>
          <w:rPrChange w:id="1228" w:author="Rosu, Vladimir [2]" w:date="2020-01-03T16:32:00Z">
            <w:rPr/>
          </w:rPrChange>
        </w:rPr>
      </w:pPr>
      <w:r w:rsidRPr="00CD0AED">
        <w:rPr>
          <w:lang w:val="en-US"/>
          <w:rPrChange w:id="1229" w:author="Rosu, Vladimir [2]" w:date="2020-01-03T16:32:00Z">
            <w:rPr/>
          </w:rPrChange>
        </w:rPr>
        <w:br w:type="page"/>
      </w:r>
    </w:p>
    <w:p w14:paraId="2B3BC696" w14:textId="77777777" w:rsidR="005C5E87" w:rsidRPr="00CD0AED" w:rsidRDefault="005C5E87" w:rsidP="00186A23">
      <w:pPr>
        <w:ind w:left="360"/>
        <w:jc w:val="both"/>
        <w:rPr>
          <w:b/>
          <w:lang w:val="en-US"/>
          <w:rPrChange w:id="1230" w:author="Rosu, Vladimir [2]" w:date="2020-01-03T16:32:00Z">
            <w:rPr>
              <w:b/>
            </w:rPr>
          </w:rPrChange>
        </w:rPr>
      </w:pPr>
    </w:p>
    <w:p w14:paraId="49A6E85D" w14:textId="3E738F6B" w:rsidR="00262E57" w:rsidRPr="00CD0AED" w:rsidRDefault="00935FEB" w:rsidP="00935FEB">
      <w:pPr>
        <w:pStyle w:val="ListParagraph"/>
        <w:numPr>
          <w:ilvl w:val="0"/>
          <w:numId w:val="1"/>
        </w:numPr>
        <w:jc w:val="center"/>
        <w:rPr>
          <w:b/>
          <w:lang w:val="en-US"/>
          <w:rPrChange w:id="1231" w:author="Rosu, Vladimir [2]" w:date="2020-01-03T16:32:00Z">
            <w:rPr>
              <w:b/>
            </w:rPr>
          </w:rPrChange>
        </w:rPr>
      </w:pPr>
      <w:r w:rsidRPr="00CD0AED">
        <w:rPr>
          <w:b/>
          <w:lang w:val="en-US"/>
          <w:rPrChange w:id="1232" w:author="Rosu, Vladimir [2]" w:date="2020-01-03T16:32:00Z">
            <w:rPr>
              <w:b/>
            </w:rPr>
          </w:rPrChange>
        </w:rPr>
        <w:t>Stream, Blog, DataTable</w:t>
      </w:r>
    </w:p>
    <w:p w14:paraId="7251C5AC" w14:textId="796BF951" w:rsidR="00935FEB" w:rsidRPr="00CD0AED" w:rsidRDefault="00935FEB" w:rsidP="00262E57">
      <w:pPr>
        <w:jc w:val="center"/>
        <w:rPr>
          <w:lang w:val="en-US"/>
          <w:rPrChange w:id="1233" w:author="Rosu, Vladimir [2]" w:date="2020-01-03T16:32:00Z">
            <w:rPr/>
          </w:rPrChange>
        </w:rPr>
      </w:pPr>
    </w:p>
    <w:p w14:paraId="3E488898" w14:textId="5CB8F163" w:rsidR="00935FEB" w:rsidRPr="00CD0AED" w:rsidRDefault="00935FEB" w:rsidP="00935FEB">
      <w:pPr>
        <w:pStyle w:val="ListParagraph"/>
        <w:numPr>
          <w:ilvl w:val="1"/>
          <w:numId w:val="1"/>
        </w:numPr>
        <w:jc w:val="both"/>
        <w:rPr>
          <w:b/>
          <w:lang w:val="en-US"/>
          <w:rPrChange w:id="1234" w:author="Rosu, Vladimir [2]" w:date="2020-01-03T16:32:00Z">
            <w:rPr>
              <w:b/>
            </w:rPr>
          </w:rPrChange>
        </w:rPr>
      </w:pPr>
      <w:r w:rsidRPr="00CD0AED">
        <w:rPr>
          <w:b/>
          <w:lang w:val="en-US"/>
          <w:rPrChange w:id="1235" w:author="Rosu, Vladimir [2]" w:date="2020-01-03T16:32:00Z">
            <w:rPr>
              <w:b/>
            </w:rPr>
          </w:rPrChange>
        </w:rPr>
        <w:t>Add Blog Entry</w:t>
      </w:r>
    </w:p>
    <w:p w14:paraId="3E115156" w14:textId="60DF06C1" w:rsidR="00935FEB" w:rsidRPr="00CD0AED" w:rsidRDefault="008A4FE4" w:rsidP="008A4FE4">
      <w:pPr>
        <w:ind w:left="360"/>
        <w:jc w:val="both"/>
        <w:rPr>
          <w:lang w:val="en-US"/>
          <w:rPrChange w:id="1236" w:author="Rosu, Vladimir [2]" w:date="2020-01-03T16:32:00Z">
            <w:rPr/>
          </w:rPrChange>
        </w:rPr>
      </w:pPr>
      <w:r w:rsidRPr="00CD0AED">
        <w:rPr>
          <w:b/>
          <w:lang w:val="en-US"/>
          <w:rPrChange w:id="1237" w:author="Rosu, Vladimir [2]" w:date="2020-01-03T16:32:00Z">
            <w:rPr>
              <w:b/>
            </w:rPr>
          </w:rPrChange>
        </w:rPr>
        <w:t>Description</w:t>
      </w:r>
      <w:r w:rsidRPr="00CD0AED">
        <w:rPr>
          <w:lang w:val="en-US"/>
          <w:rPrChange w:id="1238" w:author="Rosu, Vladimir [2]" w:date="2020-01-03T16:32:00Z">
            <w:rPr/>
          </w:rPrChange>
        </w:rPr>
        <w:t xml:space="preserve">: adds an Entry to a Blog that already exists in the Platform. It calls the AddBlogEntry method of the Blog, so you can use that with the same effect, but this snippet provides </w:t>
      </w:r>
      <w:r w:rsidR="00FB39F4" w:rsidRPr="00CD0AED">
        <w:rPr>
          <w:lang w:val="en-US"/>
          <w:rPrChange w:id="1239" w:author="Rosu, Vladimir [2]" w:date="2020-01-03T16:32:00Z">
            <w:rPr/>
          </w:rPrChange>
        </w:rPr>
        <w:t xml:space="preserve">additional </w:t>
      </w:r>
      <w:r w:rsidRPr="00CD0AED">
        <w:rPr>
          <w:lang w:val="en-US"/>
          <w:rPrChange w:id="1240" w:author="Rosu, Vladimir [2]" w:date="2020-01-03T16:32:00Z">
            <w:rPr/>
          </w:rPrChange>
        </w:rPr>
        <w:t xml:space="preserve">constructors for some </w:t>
      </w:r>
      <w:commentRangeStart w:id="1241"/>
      <w:r w:rsidR="00FB39F4" w:rsidRPr="00CD0AED">
        <w:rPr>
          <w:lang w:val="en-US"/>
          <w:rPrChange w:id="1242" w:author="Rosu, Vladimir [2]" w:date="2020-01-03T16:32:00Z">
            <w:rPr/>
          </w:rPrChange>
        </w:rPr>
        <w:t>parameters</w:t>
      </w:r>
      <w:commentRangeEnd w:id="1241"/>
      <w:r w:rsidR="006244AF" w:rsidRPr="00CD0AED">
        <w:rPr>
          <w:rStyle w:val="CommentReference"/>
          <w:lang w:val="en-US"/>
          <w:rPrChange w:id="1243" w:author="Rosu, Vladimir [2]" w:date="2020-01-03T16:32:00Z">
            <w:rPr>
              <w:rStyle w:val="CommentReference"/>
            </w:rPr>
          </w:rPrChange>
        </w:rPr>
        <w:commentReference w:id="1241"/>
      </w:r>
      <w:r w:rsidRPr="00CD0AED">
        <w:rPr>
          <w:lang w:val="en-US"/>
          <w:rPrChange w:id="1244" w:author="Rosu, Vladimir [2]" w:date="2020-01-03T16:32:00Z">
            <w:rPr/>
          </w:rPrChange>
        </w:rPr>
        <w:t xml:space="preserve"> like location, timestamp, tags</w:t>
      </w:r>
      <w:r w:rsidR="00FB39F4" w:rsidRPr="00CD0AED">
        <w:rPr>
          <w:lang w:val="en-US"/>
          <w:rPrChange w:id="1245" w:author="Rosu, Vladimir [2]" w:date="2020-01-03T16:32:00Z">
            <w:rPr/>
          </w:rPrChange>
        </w:rPr>
        <w:t xml:space="preserve"> which makes it easier to consume that function.</w:t>
      </w:r>
    </w:p>
    <w:p w14:paraId="671301F6" w14:textId="7AD09B30" w:rsidR="00FB39F4" w:rsidRPr="00CD0AED" w:rsidRDefault="00FB39F4" w:rsidP="008A4FE4">
      <w:pPr>
        <w:ind w:left="360"/>
        <w:jc w:val="both"/>
        <w:rPr>
          <w:b/>
          <w:lang w:val="en-US"/>
          <w:rPrChange w:id="1246" w:author="Rosu, Vladimir [2]" w:date="2020-01-03T16:32:00Z">
            <w:rPr>
              <w:b/>
            </w:rPr>
          </w:rPrChange>
        </w:rPr>
      </w:pPr>
      <w:r w:rsidRPr="00CD0AED">
        <w:rPr>
          <w:b/>
          <w:lang w:val="en-US"/>
          <w:rPrChange w:id="1247" w:author="Rosu, Vladimir [2]" w:date="2020-01-03T16:32:00Z">
            <w:rPr>
              <w:b/>
            </w:rPr>
          </w:rPrChange>
        </w:rPr>
        <w:t>Example usage:</w:t>
      </w:r>
    </w:p>
    <w:p w14:paraId="627AC043" w14:textId="77777777" w:rsidR="006244AF" w:rsidRPr="00CD0AED" w:rsidRDefault="006244AF" w:rsidP="006244AF">
      <w:pPr>
        <w:ind w:left="360"/>
        <w:jc w:val="both"/>
        <w:rPr>
          <w:highlight w:val="yellow"/>
          <w:lang w:val="en-US"/>
          <w:rPrChange w:id="1248" w:author="Rosu, Vladimir [2]" w:date="2020-01-03T16:32:00Z">
            <w:rPr>
              <w:highlight w:val="yellow"/>
            </w:rPr>
          </w:rPrChange>
        </w:rPr>
      </w:pPr>
      <w:r w:rsidRPr="00CD0AED">
        <w:rPr>
          <w:highlight w:val="yellow"/>
          <w:lang w:val="en-US"/>
          <w:rPrChange w:id="1249" w:author="Rosu, Vladimir [2]" w:date="2020-01-03T16:32:00Z">
            <w:rPr>
              <w:highlight w:val="yellow"/>
            </w:rPr>
          </w:rPrChange>
        </w:rPr>
        <w:t>// tags:TAGS</w:t>
      </w:r>
    </w:p>
    <w:p w14:paraId="1A2EC526" w14:textId="77777777" w:rsidR="006244AF" w:rsidRPr="00CD0AED" w:rsidRDefault="006244AF" w:rsidP="006244AF">
      <w:pPr>
        <w:ind w:left="360"/>
        <w:jc w:val="both"/>
        <w:rPr>
          <w:highlight w:val="yellow"/>
          <w:lang w:val="en-US"/>
          <w:rPrChange w:id="1250" w:author="Rosu, Vladimir [2]" w:date="2020-01-03T16:32:00Z">
            <w:rPr>
              <w:highlight w:val="yellow"/>
            </w:rPr>
          </w:rPrChange>
        </w:rPr>
      </w:pPr>
      <w:r w:rsidRPr="00CD0AED">
        <w:rPr>
          <w:highlight w:val="yellow"/>
          <w:lang w:val="en-US"/>
          <w:rPrChange w:id="1251" w:author="Rosu, Vladimir [2]" w:date="2020-01-03T16:32:00Z">
            <w:rPr>
              <w:highlight w:val="yellow"/>
            </w:rPr>
          </w:rPrChange>
        </w:rPr>
        <w:t>var tags = new Array();</w:t>
      </w:r>
    </w:p>
    <w:p w14:paraId="0F4E117C" w14:textId="77777777" w:rsidR="006244AF" w:rsidRPr="00CD0AED" w:rsidRDefault="006244AF" w:rsidP="006244AF">
      <w:pPr>
        <w:ind w:left="360"/>
        <w:jc w:val="both"/>
        <w:rPr>
          <w:highlight w:val="yellow"/>
          <w:lang w:val="en-US"/>
          <w:rPrChange w:id="1252" w:author="Rosu, Vladimir [2]" w:date="2020-01-03T16:32:00Z">
            <w:rPr>
              <w:highlight w:val="yellow"/>
            </w:rPr>
          </w:rPrChange>
        </w:rPr>
      </w:pPr>
    </w:p>
    <w:p w14:paraId="41016AE2" w14:textId="77777777" w:rsidR="006244AF" w:rsidRPr="00CD0AED" w:rsidRDefault="006244AF" w:rsidP="006244AF">
      <w:pPr>
        <w:ind w:left="360"/>
        <w:jc w:val="both"/>
        <w:rPr>
          <w:highlight w:val="yellow"/>
          <w:lang w:val="en-US"/>
          <w:rPrChange w:id="1253" w:author="Rosu, Vladimir [2]" w:date="2020-01-03T16:32:00Z">
            <w:rPr>
              <w:highlight w:val="yellow"/>
            </w:rPr>
          </w:rPrChange>
        </w:rPr>
      </w:pPr>
      <w:r w:rsidRPr="00CD0AED">
        <w:rPr>
          <w:highlight w:val="yellow"/>
          <w:lang w:val="en-US"/>
          <w:rPrChange w:id="1254" w:author="Rosu, Vladimir [2]" w:date="2020-01-03T16:32:00Z">
            <w:rPr>
              <w:highlight w:val="yellow"/>
            </w:rPr>
          </w:rPrChange>
        </w:rPr>
        <w:t>// timestamp:DATETIME</w:t>
      </w:r>
    </w:p>
    <w:p w14:paraId="6E6E39B7" w14:textId="77777777" w:rsidR="006244AF" w:rsidRPr="00CD0AED" w:rsidRDefault="006244AF" w:rsidP="006244AF">
      <w:pPr>
        <w:ind w:left="360"/>
        <w:jc w:val="both"/>
        <w:rPr>
          <w:highlight w:val="yellow"/>
          <w:lang w:val="en-US"/>
          <w:rPrChange w:id="1255" w:author="Rosu, Vladimir [2]" w:date="2020-01-03T16:32:00Z">
            <w:rPr>
              <w:highlight w:val="yellow"/>
            </w:rPr>
          </w:rPrChange>
        </w:rPr>
      </w:pPr>
      <w:r w:rsidRPr="00CD0AED">
        <w:rPr>
          <w:highlight w:val="yellow"/>
          <w:lang w:val="en-US"/>
          <w:rPrChange w:id="1256" w:author="Rosu, Vladimir [2]" w:date="2020-01-03T16:32:00Z">
            <w:rPr>
              <w:highlight w:val="yellow"/>
            </w:rPr>
          </w:rPrChange>
        </w:rPr>
        <w:t>var timestamp = new Date();</w:t>
      </w:r>
    </w:p>
    <w:p w14:paraId="15A9049D" w14:textId="77777777" w:rsidR="006244AF" w:rsidRPr="00CD0AED" w:rsidRDefault="006244AF" w:rsidP="006244AF">
      <w:pPr>
        <w:ind w:left="360"/>
        <w:jc w:val="both"/>
        <w:rPr>
          <w:highlight w:val="yellow"/>
          <w:lang w:val="en-US"/>
          <w:rPrChange w:id="1257" w:author="Rosu, Vladimir [2]" w:date="2020-01-03T16:32:00Z">
            <w:rPr>
              <w:highlight w:val="yellow"/>
            </w:rPr>
          </w:rPrChange>
        </w:rPr>
      </w:pPr>
    </w:p>
    <w:p w14:paraId="1022BA81" w14:textId="77777777" w:rsidR="006244AF" w:rsidRPr="00CD0AED" w:rsidRDefault="006244AF" w:rsidP="006244AF">
      <w:pPr>
        <w:ind w:left="360"/>
        <w:jc w:val="both"/>
        <w:rPr>
          <w:highlight w:val="yellow"/>
          <w:lang w:val="en-US"/>
          <w:rPrChange w:id="1258" w:author="Rosu, Vladimir [2]" w:date="2020-01-03T16:32:00Z">
            <w:rPr>
              <w:highlight w:val="yellow"/>
            </w:rPr>
          </w:rPrChange>
        </w:rPr>
      </w:pPr>
      <w:r w:rsidRPr="00CD0AED">
        <w:rPr>
          <w:highlight w:val="yellow"/>
          <w:lang w:val="en-US"/>
          <w:rPrChange w:id="1259" w:author="Rosu, Vladimir [2]" w:date="2020-01-03T16:32:00Z">
            <w:rPr>
              <w:highlight w:val="yellow"/>
            </w:rPr>
          </w:rPrChange>
        </w:rPr>
        <w:t>// location:LOCATION</w:t>
      </w:r>
    </w:p>
    <w:p w14:paraId="1F599492" w14:textId="77777777" w:rsidR="006244AF" w:rsidRPr="00CD0AED" w:rsidRDefault="006244AF" w:rsidP="006244AF">
      <w:pPr>
        <w:ind w:left="360"/>
        <w:jc w:val="both"/>
        <w:rPr>
          <w:highlight w:val="yellow"/>
          <w:lang w:val="en-US"/>
          <w:rPrChange w:id="1260" w:author="Rosu, Vladimir [2]" w:date="2020-01-03T16:32:00Z">
            <w:rPr>
              <w:highlight w:val="yellow"/>
            </w:rPr>
          </w:rPrChange>
        </w:rPr>
      </w:pPr>
      <w:r w:rsidRPr="00CD0AED">
        <w:rPr>
          <w:highlight w:val="yellow"/>
          <w:lang w:val="en-US"/>
          <w:rPrChange w:id="1261" w:author="Rosu, Vladimir [2]" w:date="2020-01-03T16:32:00Z">
            <w:rPr>
              <w:highlight w:val="yellow"/>
            </w:rPr>
          </w:rPrChange>
        </w:rPr>
        <w:t>var location = new Object();</w:t>
      </w:r>
    </w:p>
    <w:p w14:paraId="4AA5773C" w14:textId="77777777" w:rsidR="006244AF" w:rsidRPr="00CD0AED" w:rsidRDefault="006244AF" w:rsidP="006244AF">
      <w:pPr>
        <w:ind w:left="360"/>
        <w:jc w:val="both"/>
        <w:rPr>
          <w:highlight w:val="yellow"/>
          <w:lang w:val="en-US"/>
          <w:rPrChange w:id="1262" w:author="Rosu, Vladimir [2]" w:date="2020-01-03T16:32:00Z">
            <w:rPr>
              <w:highlight w:val="yellow"/>
            </w:rPr>
          </w:rPrChange>
        </w:rPr>
      </w:pPr>
      <w:r w:rsidRPr="00CD0AED">
        <w:rPr>
          <w:highlight w:val="yellow"/>
          <w:lang w:val="en-US"/>
          <w:rPrChange w:id="1263" w:author="Rosu, Vladimir [2]" w:date="2020-01-03T16:32:00Z">
            <w:rPr>
              <w:highlight w:val="yellow"/>
            </w:rPr>
          </w:rPrChange>
        </w:rPr>
        <w:t>location.latitude = 0;</w:t>
      </w:r>
    </w:p>
    <w:p w14:paraId="48DC1C9A" w14:textId="77777777" w:rsidR="006244AF" w:rsidRPr="00CD0AED" w:rsidRDefault="006244AF" w:rsidP="006244AF">
      <w:pPr>
        <w:ind w:left="360"/>
        <w:jc w:val="both"/>
        <w:rPr>
          <w:highlight w:val="yellow"/>
          <w:lang w:val="en-US"/>
          <w:rPrChange w:id="1264" w:author="Rosu, Vladimir [2]" w:date="2020-01-03T16:32:00Z">
            <w:rPr>
              <w:highlight w:val="yellow"/>
            </w:rPr>
          </w:rPrChange>
        </w:rPr>
      </w:pPr>
      <w:r w:rsidRPr="00CD0AED">
        <w:rPr>
          <w:highlight w:val="yellow"/>
          <w:lang w:val="en-US"/>
          <w:rPrChange w:id="1265" w:author="Rosu, Vladimir [2]" w:date="2020-01-03T16:32:00Z">
            <w:rPr>
              <w:highlight w:val="yellow"/>
            </w:rPr>
          </w:rPrChange>
        </w:rPr>
        <w:t>location.longitude = 0;</w:t>
      </w:r>
    </w:p>
    <w:p w14:paraId="3F4217B0" w14:textId="77777777" w:rsidR="006244AF" w:rsidRPr="00CD0AED" w:rsidRDefault="006244AF" w:rsidP="006244AF">
      <w:pPr>
        <w:ind w:left="360"/>
        <w:jc w:val="both"/>
        <w:rPr>
          <w:highlight w:val="yellow"/>
          <w:lang w:val="en-US"/>
          <w:rPrChange w:id="1266" w:author="Rosu, Vladimir [2]" w:date="2020-01-03T16:32:00Z">
            <w:rPr>
              <w:highlight w:val="yellow"/>
            </w:rPr>
          </w:rPrChange>
        </w:rPr>
      </w:pPr>
      <w:r w:rsidRPr="00CD0AED">
        <w:rPr>
          <w:highlight w:val="yellow"/>
          <w:lang w:val="en-US"/>
          <w:rPrChange w:id="1267" w:author="Rosu, Vladimir [2]" w:date="2020-01-03T16:32:00Z">
            <w:rPr>
              <w:highlight w:val="yellow"/>
            </w:rPr>
          </w:rPrChange>
        </w:rPr>
        <w:t>location.elevation = 0;</w:t>
      </w:r>
    </w:p>
    <w:p w14:paraId="6593894F" w14:textId="77777777" w:rsidR="006244AF" w:rsidRPr="00CD0AED" w:rsidRDefault="006244AF" w:rsidP="006244AF">
      <w:pPr>
        <w:ind w:left="360"/>
        <w:jc w:val="both"/>
        <w:rPr>
          <w:highlight w:val="yellow"/>
          <w:lang w:val="en-US"/>
          <w:rPrChange w:id="1268" w:author="Rosu, Vladimir [2]" w:date="2020-01-03T16:32:00Z">
            <w:rPr>
              <w:highlight w:val="yellow"/>
            </w:rPr>
          </w:rPrChange>
        </w:rPr>
      </w:pPr>
      <w:r w:rsidRPr="00CD0AED">
        <w:rPr>
          <w:highlight w:val="yellow"/>
          <w:lang w:val="en-US"/>
          <w:rPrChange w:id="1269" w:author="Rosu, Vladimir [2]" w:date="2020-01-03T16:32:00Z">
            <w:rPr>
              <w:highlight w:val="yellow"/>
            </w:rPr>
          </w:rPrChange>
        </w:rPr>
        <w:t>location.units ="WGS84";</w:t>
      </w:r>
    </w:p>
    <w:p w14:paraId="68079BC0" w14:textId="77777777" w:rsidR="006244AF" w:rsidRPr="00CD0AED" w:rsidRDefault="006244AF" w:rsidP="006244AF">
      <w:pPr>
        <w:ind w:left="360"/>
        <w:jc w:val="both"/>
        <w:rPr>
          <w:highlight w:val="yellow"/>
          <w:lang w:val="en-US"/>
          <w:rPrChange w:id="1270" w:author="Rosu, Vladimir [2]" w:date="2020-01-03T16:32:00Z">
            <w:rPr>
              <w:highlight w:val="yellow"/>
            </w:rPr>
          </w:rPrChange>
        </w:rPr>
      </w:pPr>
    </w:p>
    <w:p w14:paraId="06EEFEDA" w14:textId="77777777" w:rsidR="006244AF" w:rsidRPr="00CD0AED" w:rsidRDefault="006244AF" w:rsidP="006244AF">
      <w:pPr>
        <w:ind w:left="360"/>
        <w:jc w:val="both"/>
        <w:rPr>
          <w:highlight w:val="yellow"/>
          <w:lang w:val="en-US"/>
          <w:rPrChange w:id="1271" w:author="Rosu, Vladimir [2]" w:date="2020-01-03T16:32:00Z">
            <w:rPr>
              <w:highlight w:val="yellow"/>
            </w:rPr>
          </w:rPrChange>
        </w:rPr>
      </w:pPr>
      <w:r w:rsidRPr="00CD0AED">
        <w:rPr>
          <w:highlight w:val="yellow"/>
          <w:lang w:val="en-US"/>
          <w:rPrChange w:id="1272" w:author="Rosu, Vladimir [2]" w:date="2020-01-03T16:32:00Z">
            <w:rPr>
              <w:highlight w:val="yellow"/>
            </w:rPr>
          </w:rPrChange>
        </w:rPr>
        <w:t>var params = {</w:t>
      </w:r>
    </w:p>
    <w:p w14:paraId="19B3AC77" w14:textId="77777777" w:rsidR="006244AF" w:rsidRPr="00CD0AED" w:rsidRDefault="006244AF" w:rsidP="006244AF">
      <w:pPr>
        <w:ind w:left="360"/>
        <w:jc w:val="both"/>
        <w:rPr>
          <w:highlight w:val="yellow"/>
          <w:lang w:val="en-US"/>
          <w:rPrChange w:id="1273" w:author="Rosu, Vladimir [2]" w:date="2020-01-03T16:32:00Z">
            <w:rPr>
              <w:highlight w:val="yellow"/>
            </w:rPr>
          </w:rPrChange>
        </w:rPr>
      </w:pPr>
      <w:r w:rsidRPr="00CD0AED">
        <w:rPr>
          <w:highlight w:val="yellow"/>
          <w:lang w:val="en-US"/>
          <w:rPrChange w:id="1274" w:author="Rosu, Vladimir [2]" w:date="2020-01-03T16:32:00Z">
            <w:rPr>
              <w:highlight w:val="yellow"/>
            </w:rPr>
          </w:rPrChange>
        </w:rPr>
        <w:t xml:space="preserve">   tags : tags,</w:t>
      </w:r>
    </w:p>
    <w:p w14:paraId="1CEC1EB5" w14:textId="77777777" w:rsidR="006244AF" w:rsidRPr="00CD0AED" w:rsidRDefault="006244AF" w:rsidP="006244AF">
      <w:pPr>
        <w:ind w:left="360"/>
        <w:jc w:val="both"/>
        <w:rPr>
          <w:highlight w:val="yellow"/>
          <w:lang w:val="en-US"/>
          <w:rPrChange w:id="1275" w:author="Rosu, Vladimir [2]" w:date="2020-01-03T16:32:00Z">
            <w:rPr>
              <w:highlight w:val="yellow"/>
            </w:rPr>
          </w:rPrChange>
        </w:rPr>
      </w:pPr>
      <w:r w:rsidRPr="00CD0AED">
        <w:rPr>
          <w:highlight w:val="yellow"/>
          <w:lang w:val="en-US"/>
          <w:rPrChange w:id="1276" w:author="Rosu, Vladimir [2]" w:date="2020-01-03T16:32:00Z">
            <w:rPr>
              <w:highlight w:val="yellow"/>
            </w:rPr>
          </w:rPrChange>
        </w:rPr>
        <w:t xml:space="preserve">   title : "Enter Title Here",</w:t>
      </w:r>
    </w:p>
    <w:p w14:paraId="2962D88D" w14:textId="77777777" w:rsidR="006244AF" w:rsidRPr="00CD0AED" w:rsidRDefault="006244AF" w:rsidP="006244AF">
      <w:pPr>
        <w:ind w:left="360"/>
        <w:jc w:val="both"/>
        <w:rPr>
          <w:highlight w:val="yellow"/>
          <w:lang w:val="en-US"/>
          <w:rPrChange w:id="1277" w:author="Rosu, Vladimir [2]" w:date="2020-01-03T16:32:00Z">
            <w:rPr>
              <w:highlight w:val="yellow"/>
            </w:rPr>
          </w:rPrChange>
        </w:rPr>
      </w:pPr>
      <w:r w:rsidRPr="00CD0AED">
        <w:rPr>
          <w:highlight w:val="yellow"/>
          <w:lang w:val="en-US"/>
          <w:rPrChange w:id="1278" w:author="Rosu, Vladimir [2]" w:date="2020-01-03T16:32:00Z">
            <w:rPr>
              <w:highlight w:val="yellow"/>
            </w:rPr>
          </w:rPrChange>
        </w:rPr>
        <w:t xml:space="preserve">   content : "Enter Content Here",</w:t>
      </w:r>
    </w:p>
    <w:p w14:paraId="501A680C" w14:textId="77777777" w:rsidR="006244AF" w:rsidRPr="00CD0AED" w:rsidRDefault="006244AF" w:rsidP="006244AF">
      <w:pPr>
        <w:ind w:left="360"/>
        <w:jc w:val="both"/>
        <w:rPr>
          <w:highlight w:val="yellow"/>
          <w:lang w:val="en-US"/>
          <w:rPrChange w:id="1279" w:author="Rosu, Vladimir [2]" w:date="2020-01-03T16:32:00Z">
            <w:rPr>
              <w:highlight w:val="yellow"/>
            </w:rPr>
          </w:rPrChange>
        </w:rPr>
      </w:pPr>
      <w:r w:rsidRPr="00CD0AED">
        <w:rPr>
          <w:highlight w:val="yellow"/>
          <w:lang w:val="en-US"/>
          <w:rPrChange w:id="1280" w:author="Rosu, Vladimir [2]" w:date="2020-01-03T16:32:00Z">
            <w:rPr>
              <w:highlight w:val="yellow"/>
            </w:rPr>
          </w:rPrChange>
        </w:rPr>
        <w:t xml:space="preserve">   timestamp : timestamp,</w:t>
      </w:r>
    </w:p>
    <w:p w14:paraId="2016717F" w14:textId="77777777" w:rsidR="006244AF" w:rsidRPr="00CD0AED" w:rsidRDefault="006244AF" w:rsidP="006244AF">
      <w:pPr>
        <w:ind w:left="360"/>
        <w:jc w:val="both"/>
        <w:rPr>
          <w:highlight w:val="yellow"/>
          <w:lang w:val="en-US"/>
          <w:rPrChange w:id="1281" w:author="Rosu, Vladimir [2]" w:date="2020-01-03T16:32:00Z">
            <w:rPr>
              <w:highlight w:val="yellow"/>
            </w:rPr>
          </w:rPrChange>
        </w:rPr>
      </w:pPr>
      <w:r w:rsidRPr="00CD0AED">
        <w:rPr>
          <w:highlight w:val="yellow"/>
          <w:lang w:val="en-US"/>
          <w:rPrChange w:id="1282" w:author="Rosu, Vladimir [2]" w:date="2020-01-03T16:32:00Z">
            <w:rPr>
              <w:highlight w:val="yellow"/>
            </w:rPr>
          </w:rPrChange>
        </w:rPr>
        <w:t xml:space="preserve">   source : me.name,</w:t>
      </w:r>
    </w:p>
    <w:p w14:paraId="180CE683" w14:textId="77777777" w:rsidR="006244AF" w:rsidRPr="00CD0AED" w:rsidRDefault="006244AF" w:rsidP="006244AF">
      <w:pPr>
        <w:ind w:left="360"/>
        <w:jc w:val="both"/>
        <w:rPr>
          <w:highlight w:val="yellow"/>
          <w:lang w:val="en-US"/>
          <w:rPrChange w:id="1283" w:author="Rosu, Vladimir [2]" w:date="2020-01-03T16:32:00Z">
            <w:rPr>
              <w:highlight w:val="yellow"/>
            </w:rPr>
          </w:rPrChange>
        </w:rPr>
      </w:pPr>
      <w:r w:rsidRPr="00CD0AED">
        <w:rPr>
          <w:highlight w:val="yellow"/>
          <w:lang w:val="en-US"/>
          <w:rPrChange w:id="1284" w:author="Rosu, Vladimir [2]" w:date="2020-01-03T16:32:00Z">
            <w:rPr>
              <w:highlight w:val="yellow"/>
            </w:rPr>
          </w:rPrChange>
        </w:rPr>
        <w:t xml:space="preserve">   location : location</w:t>
      </w:r>
    </w:p>
    <w:p w14:paraId="41F3ED1B" w14:textId="77777777" w:rsidR="006244AF" w:rsidRPr="00CD0AED" w:rsidRDefault="006244AF" w:rsidP="006244AF">
      <w:pPr>
        <w:ind w:left="360"/>
        <w:jc w:val="both"/>
        <w:rPr>
          <w:highlight w:val="yellow"/>
          <w:lang w:val="en-US"/>
          <w:rPrChange w:id="1285" w:author="Rosu, Vladimir [2]" w:date="2020-01-03T16:32:00Z">
            <w:rPr>
              <w:highlight w:val="yellow"/>
            </w:rPr>
          </w:rPrChange>
        </w:rPr>
      </w:pPr>
      <w:r w:rsidRPr="00CD0AED">
        <w:rPr>
          <w:highlight w:val="yellow"/>
          <w:lang w:val="en-US"/>
          <w:rPrChange w:id="1286" w:author="Rosu, Vladimir [2]" w:date="2020-01-03T16:32:00Z">
            <w:rPr>
              <w:highlight w:val="yellow"/>
            </w:rPr>
          </w:rPrChange>
        </w:rPr>
        <w:t>};</w:t>
      </w:r>
    </w:p>
    <w:p w14:paraId="45DC0385" w14:textId="77777777" w:rsidR="006244AF" w:rsidRPr="00CD0AED" w:rsidRDefault="006244AF" w:rsidP="006244AF">
      <w:pPr>
        <w:ind w:left="360"/>
        <w:jc w:val="both"/>
        <w:rPr>
          <w:highlight w:val="yellow"/>
          <w:lang w:val="en-US"/>
          <w:rPrChange w:id="1287" w:author="Rosu, Vladimir [2]" w:date="2020-01-03T16:32:00Z">
            <w:rPr>
              <w:highlight w:val="yellow"/>
            </w:rPr>
          </w:rPrChange>
        </w:rPr>
      </w:pPr>
    </w:p>
    <w:p w14:paraId="247FCF93" w14:textId="77777777" w:rsidR="006244AF" w:rsidRPr="00CD0AED" w:rsidRDefault="006244AF" w:rsidP="006244AF">
      <w:pPr>
        <w:ind w:left="360"/>
        <w:jc w:val="both"/>
        <w:rPr>
          <w:highlight w:val="yellow"/>
          <w:lang w:val="en-US"/>
          <w:rPrChange w:id="1288" w:author="Rosu, Vladimir [2]" w:date="2020-01-03T16:32:00Z">
            <w:rPr>
              <w:highlight w:val="yellow"/>
            </w:rPr>
          </w:rPrChange>
        </w:rPr>
      </w:pPr>
      <w:r w:rsidRPr="00CD0AED">
        <w:rPr>
          <w:highlight w:val="yellow"/>
          <w:lang w:val="en-US"/>
          <w:rPrChange w:id="1289" w:author="Rosu, Vladimir [2]" w:date="2020-01-03T16:32:00Z">
            <w:rPr>
              <w:highlight w:val="yellow"/>
            </w:rPr>
          </w:rPrChange>
        </w:rPr>
        <w:lastRenderedPageBreak/>
        <w:t>// AddBlogEntry(tags:TAGS, title:STRING("Enter Title Here"), content:STRING(""), timestamp:DATETIME, source:STRING("me.name"), location:LOCATION):STRING</w:t>
      </w:r>
    </w:p>
    <w:p w14:paraId="564AEE1A" w14:textId="77777777" w:rsidR="006244AF" w:rsidRPr="00CD0AED" w:rsidRDefault="006244AF" w:rsidP="006244AF">
      <w:pPr>
        <w:ind w:left="360"/>
        <w:jc w:val="both"/>
        <w:rPr>
          <w:lang w:val="en-US"/>
          <w:rPrChange w:id="1290" w:author="Rosu, Vladimir [2]" w:date="2020-01-03T16:32:00Z">
            <w:rPr/>
          </w:rPrChange>
        </w:rPr>
      </w:pPr>
      <w:r w:rsidRPr="00CD0AED">
        <w:rPr>
          <w:highlight w:val="yellow"/>
          <w:lang w:val="en-US"/>
          <w:rPrChange w:id="1291" w:author="Rosu, Vladimir [2]" w:date="2020-01-03T16:32:00Z">
            <w:rPr>
              <w:highlight w:val="yellow"/>
            </w:rPr>
          </w:rPrChange>
        </w:rPr>
        <w:t>var result = Things["TestBlog"].AddBlogEntry(params);</w:t>
      </w:r>
    </w:p>
    <w:p w14:paraId="2FDE74A7" w14:textId="77777777" w:rsidR="00FB39F4" w:rsidRPr="00CD0AED" w:rsidRDefault="00FB39F4" w:rsidP="008A4FE4">
      <w:pPr>
        <w:ind w:left="360"/>
        <w:jc w:val="both"/>
        <w:rPr>
          <w:lang w:val="en-US"/>
          <w:rPrChange w:id="1292" w:author="Rosu, Vladimir [2]" w:date="2020-01-03T16:32:00Z">
            <w:rPr/>
          </w:rPrChange>
        </w:rPr>
      </w:pPr>
    </w:p>
    <w:p w14:paraId="70843D46" w14:textId="74B9F2BD" w:rsidR="008A4FE4" w:rsidRPr="00CD0AED" w:rsidRDefault="006244AF" w:rsidP="006244AF">
      <w:pPr>
        <w:pStyle w:val="ListParagraph"/>
        <w:numPr>
          <w:ilvl w:val="1"/>
          <w:numId w:val="1"/>
        </w:numPr>
        <w:jc w:val="both"/>
        <w:rPr>
          <w:b/>
          <w:lang w:val="en-US"/>
          <w:rPrChange w:id="1293" w:author="Rosu, Vladimir [2]" w:date="2020-01-03T16:32:00Z">
            <w:rPr>
              <w:b/>
            </w:rPr>
          </w:rPrChange>
        </w:rPr>
      </w:pPr>
      <w:r w:rsidRPr="00CD0AED">
        <w:rPr>
          <w:b/>
          <w:lang w:val="en-US"/>
          <w:rPrChange w:id="1294" w:author="Rosu, Vladimir [2]" w:date="2020-01-03T16:32:00Z">
            <w:rPr>
              <w:b/>
            </w:rPr>
          </w:rPrChange>
        </w:rPr>
        <w:t>Add Stream Entry</w:t>
      </w:r>
    </w:p>
    <w:p w14:paraId="1CA2232A" w14:textId="2579FC69" w:rsidR="006244AF" w:rsidRPr="00CD0AED" w:rsidRDefault="006244AF" w:rsidP="008A4FE4">
      <w:pPr>
        <w:ind w:left="360"/>
        <w:jc w:val="both"/>
        <w:rPr>
          <w:lang w:val="en-US"/>
          <w:rPrChange w:id="1295" w:author="Rosu, Vladimir [2]" w:date="2020-01-03T16:32:00Z">
            <w:rPr/>
          </w:rPrChange>
        </w:rPr>
      </w:pPr>
      <w:r w:rsidRPr="00CD0AED">
        <w:rPr>
          <w:b/>
          <w:lang w:val="en-US"/>
          <w:rPrChange w:id="1296" w:author="Rosu, Vladimir [2]" w:date="2020-01-03T16:32:00Z">
            <w:rPr>
              <w:b/>
            </w:rPr>
          </w:rPrChange>
        </w:rPr>
        <w:t>Description:</w:t>
      </w:r>
      <w:r w:rsidRPr="00CD0AED">
        <w:rPr>
          <w:lang w:val="en-US"/>
          <w:rPrChange w:id="1297" w:author="Rosu, Vladimir [2]" w:date="2020-01-03T16:32:00Z">
            <w:rPr/>
          </w:rPrChange>
        </w:rPr>
        <w:t xml:space="preserve"> adds an Entry to a Stream that already exists in the Platform. It calls the AddStreamEntry method of the Stream, so you can use that with the same effect, but this snippet provides additional constructors for some </w:t>
      </w:r>
      <w:commentRangeStart w:id="1298"/>
      <w:r w:rsidRPr="00CD0AED">
        <w:rPr>
          <w:lang w:val="en-US"/>
          <w:rPrChange w:id="1299" w:author="Rosu, Vladimir [2]" w:date="2020-01-03T16:32:00Z">
            <w:rPr/>
          </w:rPrChange>
        </w:rPr>
        <w:t>parameters</w:t>
      </w:r>
      <w:commentRangeEnd w:id="1298"/>
      <w:r w:rsidRPr="00CD0AED">
        <w:rPr>
          <w:rStyle w:val="CommentReference"/>
          <w:lang w:val="en-US"/>
          <w:rPrChange w:id="1300" w:author="Rosu, Vladimir [2]" w:date="2020-01-03T16:32:00Z">
            <w:rPr>
              <w:rStyle w:val="CommentReference"/>
            </w:rPr>
          </w:rPrChange>
        </w:rPr>
        <w:commentReference w:id="1298"/>
      </w:r>
      <w:r w:rsidRPr="00CD0AED">
        <w:rPr>
          <w:lang w:val="en-US"/>
          <w:rPrChange w:id="1301" w:author="Rosu, Vladimir [2]" w:date="2020-01-03T16:32:00Z">
            <w:rPr/>
          </w:rPrChange>
        </w:rPr>
        <w:t xml:space="preserve"> like location, timestamp, tags which makes it easier to consume that function. The snippet will generate the row fields based on the DataShape assigned</w:t>
      </w:r>
      <w:r w:rsidR="00261840" w:rsidRPr="00CD0AED">
        <w:rPr>
          <w:lang w:val="en-US"/>
          <w:rPrChange w:id="1302" w:author="Rosu, Vladimir [2]" w:date="2020-01-03T16:32:00Z">
            <w:rPr/>
          </w:rPrChange>
        </w:rPr>
        <w:t xml:space="preserve"> and you need to provide values for those columns</w:t>
      </w:r>
      <w:r w:rsidRPr="00CD0AED">
        <w:rPr>
          <w:lang w:val="en-US"/>
          <w:rPrChange w:id="1303" w:author="Rosu, Vladimir [2]" w:date="2020-01-03T16:32:00Z">
            <w:rPr/>
          </w:rPrChange>
        </w:rPr>
        <w:t>.</w:t>
      </w:r>
    </w:p>
    <w:p w14:paraId="25621094" w14:textId="1894A7B7" w:rsidR="006244AF" w:rsidRPr="00CD0AED" w:rsidRDefault="006244AF" w:rsidP="008A4FE4">
      <w:pPr>
        <w:ind w:left="360"/>
        <w:jc w:val="both"/>
        <w:rPr>
          <w:lang w:val="en-US"/>
          <w:rPrChange w:id="1304" w:author="Rosu, Vladimir [2]" w:date="2020-01-03T16:32:00Z">
            <w:rPr/>
          </w:rPrChange>
        </w:rPr>
      </w:pPr>
      <w:r w:rsidRPr="00CD0AED">
        <w:rPr>
          <w:lang w:val="en-US"/>
          <w:rPrChange w:id="1305" w:author="Rosu, Vladimir [2]" w:date="2020-01-03T16:32:00Z">
            <w:rPr/>
          </w:rPrChange>
        </w:rPr>
        <w:t>When calling</w:t>
      </w:r>
      <w:r w:rsidR="009F6FAA" w:rsidRPr="00CD0AED">
        <w:rPr>
          <w:lang w:val="en-US"/>
          <w:rPrChange w:id="1306" w:author="Rosu, Vladimir [2]" w:date="2020-01-03T16:32:00Z">
            <w:rPr/>
          </w:rPrChange>
        </w:rPr>
        <w:t xml:space="preserve"> the Add Stream Entry, the entry itself will be lazy written to disk. As a consequence, a query executed immediately after this will not return the entry that was just inserted.</w:t>
      </w:r>
    </w:p>
    <w:p w14:paraId="26DE6698" w14:textId="2E422286" w:rsidR="006244AF" w:rsidRPr="00CD0AED" w:rsidRDefault="006244AF" w:rsidP="008A4FE4">
      <w:pPr>
        <w:ind w:left="360"/>
        <w:jc w:val="both"/>
        <w:rPr>
          <w:b/>
          <w:lang w:val="en-US"/>
          <w:rPrChange w:id="1307" w:author="Rosu, Vladimir [2]" w:date="2020-01-03T16:32:00Z">
            <w:rPr>
              <w:b/>
            </w:rPr>
          </w:rPrChange>
        </w:rPr>
      </w:pPr>
      <w:r w:rsidRPr="00CD0AED">
        <w:rPr>
          <w:b/>
          <w:lang w:val="en-US"/>
          <w:rPrChange w:id="1308" w:author="Rosu, Vladimir [2]" w:date="2020-01-03T16:32:00Z">
            <w:rPr>
              <w:b/>
            </w:rPr>
          </w:rPrChange>
        </w:rPr>
        <w:t>Example Usage (for a Stream called „TestStream”, with the „ActiveDirectoryDomainGroups” Datashape):</w:t>
      </w:r>
    </w:p>
    <w:p w14:paraId="452ED4A8" w14:textId="77777777" w:rsidR="002A7DB6" w:rsidRPr="00CD0AED" w:rsidRDefault="002A7DB6" w:rsidP="002A7DB6">
      <w:pPr>
        <w:ind w:left="360"/>
        <w:jc w:val="both"/>
        <w:rPr>
          <w:highlight w:val="yellow"/>
          <w:lang w:val="en-US"/>
          <w:rPrChange w:id="1309" w:author="Rosu, Vladimir [2]" w:date="2020-01-03T16:32:00Z">
            <w:rPr>
              <w:highlight w:val="yellow"/>
            </w:rPr>
          </w:rPrChange>
        </w:rPr>
      </w:pPr>
      <w:r w:rsidRPr="00CD0AED">
        <w:rPr>
          <w:highlight w:val="yellow"/>
          <w:lang w:val="en-US"/>
          <w:rPrChange w:id="1310" w:author="Rosu, Vladimir [2]" w:date="2020-01-03T16:32:00Z">
            <w:rPr>
              <w:highlight w:val="yellow"/>
            </w:rPr>
          </w:rPrChange>
        </w:rPr>
        <w:t>// tags:TAGS</w:t>
      </w:r>
    </w:p>
    <w:p w14:paraId="30A1040E" w14:textId="77777777" w:rsidR="002A7DB6" w:rsidRPr="00CD0AED" w:rsidRDefault="002A7DB6" w:rsidP="002A7DB6">
      <w:pPr>
        <w:ind w:left="360"/>
        <w:jc w:val="both"/>
        <w:rPr>
          <w:highlight w:val="yellow"/>
          <w:lang w:val="en-US"/>
          <w:rPrChange w:id="1311" w:author="Rosu, Vladimir [2]" w:date="2020-01-03T16:32:00Z">
            <w:rPr>
              <w:highlight w:val="yellow"/>
            </w:rPr>
          </w:rPrChange>
        </w:rPr>
      </w:pPr>
      <w:r w:rsidRPr="00CD0AED">
        <w:rPr>
          <w:highlight w:val="yellow"/>
          <w:lang w:val="en-US"/>
          <w:rPrChange w:id="1312" w:author="Rosu, Vladimir [2]" w:date="2020-01-03T16:32:00Z">
            <w:rPr>
              <w:highlight w:val="yellow"/>
            </w:rPr>
          </w:rPrChange>
        </w:rPr>
        <w:t>var tags = new Array();</w:t>
      </w:r>
    </w:p>
    <w:p w14:paraId="2C254A74" w14:textId="77777777" w:rsidR="002A7DB6" w:rsidRPr="00CD0AED" w:rsidRDefault="002A7DB6" w:rsidP="002A7DB6">
      <w:pPr>
        <w:ind w:left="360"/>
        <w:jc w:val="both"/>
        <w:rPr>
          <w:highlight w:val="yellow"/>
          <w:lang w:val="en-US"/>
          <w:rPrChange w:id="1313" w:author="Rosu, Vladimir [2]" w:date="2020-01-03T16:32:00Z">
            <w:rPr>
              <w:highlight w:val="yellow"/>
            </w:rPr>
          </w:rPrChange>
        </w:rPr>
      </w:pPr>
    </w:p>
    <w:p w14:paraId="2DA614EA" w14:textId="77777777" w:rsidR="002A7DB6" w:rsidRPr="00CD0AED" w:rsidRDefault="002A7DB6" w:rsidP="002A7DB6">
      <w:pPr>
        <w:ind w:left="360"/>
        <w:jc w:val="both"/>
        <w:rPr>
          <w:highlight w:val="yellow"/>
          <w:lang w:val="en-US"/>
          <w:rPrChange w:id="1314" w:author="Rosu, Vladimir [2]" w:date="2020-01-03T16:32:00Z">
            <w:rPr>
              <w:highlight w:val="yellow"/>
            </w:rPr>
          </w:rPrChange>
        </w:rPr>
      </w:pPr>
      <w:r w:rsidRPr="00CD0AED">
        <w:rPr>
          <w:highlight w:val="yellow"/>
          <w:lang w:val="en-US"/>
          <w:rPrChange w:id="1315" w:author="Rosu, Vladimir [2]" w:date="2020-01-03T16:32:00Z">
            <w:rPr>
              <w:highlight w:val="yellow"/>
            </w:rPr>
          </w:rPrChange>
        </w:rPr>
        <w:t>// timestamp:DATETIME</w:t>
      </w:r>
    </w:p>
    <w:p w14:paraId="577D2781" w14:textId="77777777" w:rsidR="002A7DB6" w:rsidRPr="00CD0AED" w:rsidRDefault="002A7DB6" w:rsidP="002A7DB6">
      <w:pPr>
        <w:ind w:left="360"/>
        <w:jc w:val="both"/>
        <w:rPr>
          <w:highlight w:val="yellow"/>
          <w:lang w:val="en-US"/>
          <w:rPrChange w:id="1316" w:author="Rosu, Vladimir [2]" w:date="2020-01-03T16:32:00Z">
            <w:rPr>
              <w:highlight w:val="yellow"/>
            </w:rPr>
          </w:rPrChange>
        </w:rPr>
      </w:pPr>
      <w:r w:rsidRPr="00CD0AED">
        <w:rPr>
          <w:highlight w:val="yellow"/>
          <w:lang w:val="en-US"/>
          <w:rPrChange w:id="1317" w:author="Rosu, Vladimir [2]" w:date="2020-01-03T16:32:00Z">
            <w:rPr>
              <w:highlight w:val="yellow"/>
            </w:rPr>
          </w:rPrChange>
        </w:rPr>
        <w:t>var timestamp = new Date()</w:t>
      </w:r>
    </w:p>
    <w:p w14:paraId="7761592D" w14:textId="77777777" w:rsidR="002A7DB6" w:rsidRPr="00CD0AED" w:rsidRDefault="002A7DB6" w:rsidP="002A7DB6">
      <w:pPr>
        <w:ind w:left="360"/>
        <w:jc w:val="both"/>
        <w:rPr>
          <w:highlight w:val="yellow"/>
          <w:lang w:val="en-US"/>
          <w:rPrChange w:id="1318" w:author="Rosu, Vladimir [2]" w:date="2020-01-03T16:32:00Z">
            <w:rPr>
              <w:highlight w:val="yellow"/>
            </w:rPr>
          </w:rPrChange>
        </w:rPr>
      </w:pPr>
    </w:p>
    <w:p w14:paraId="6CA700F7" w14:textId="77777777" w:rsidR="002A7DB6" w:rsidRPr="00CD0AED" w:rsidRDefault="002A7DB6" w:rsidP="002A7DB6">
      <w:pPr>
        <w:ind w:left="360"/>
        <w:jc w:val="both"/>
        <w:rPr>
          <w:highlight w:val="yellow"/>
          <w:lang w:val="en-US"/>
          <w:rPrChange w:id="1319" w:author="Rosu, Vladimir [2]" w:date="2020-01-03T16:32:00Z">
            <w:rPr>
              <w:highlight w:val="yellow"/>
            </w:rPr>
          </w:rPrChange>
        </w:rPr>
      </w:pPr>
      <w:r w:rsidRPr="00CD0AED">
        <w:rPr>
          <w:highlight w:val="yellow"/>
          <w:lang w:val="en-US"/>
          <w:rPrChange w:id="1320" w:author="Rosu, Vladimir [2]" w:date="2020-01-03T16:32:00Z">
            <w:rPr>
              <w:highlight w:val="yellow"/>
            </w:rPr>
          </w:rPrChange>
        </w:rPr>
        <w:t>// values:INFOTABLE(Datashape:ActiveDirectoryDomainGroups)</w:t>
      </w:r>
    </w:p>
    <w:p w14:paraId="5DDCFA0A" w14:textId="77777777" w:rsidR="002A7DB6" w:rsidRPr="00CD0AED" w:rsidRDefault="002A7DB6" w:rsidP="002A7DB6">
      <w:pPr>
        <w:ind w:left="360"/>
        <w:jc w:val="both"/>
        <w:rPr>
          <w:highlight w:val="yellow"/>
          <w:lang w:val="en-US"/>
          <w:rPrChange w:id="1321" w:author="Rosu, Vladimir [2]" w:date="2020-01-03T16:32:00Z">
            <w:rPr>
              <w:highlight w:val="yellow"/>
            </w:rPr>
          </w:rPrChange>
        </w:rPr>
      </w:pPr>
      <w:r w:rsidRPr="00CD0AED">
        <w:rPr>
          <w:highlight w:val="yellow"/>
          <w:lang w:val="en-US"/>
          <w:rPrChange w:id="1322" w:author="Rosu, Vladimir [2]" w:date="2020-01-03T16:32:00Z">
            <w:rPr>
              <w:highlight w:val="yellow"/>
            </w:rPr>
          </w:rPrChange>
        </w:rPr>
        <w:t>var values = Things["TestStream"].CreateValues();</w:t>
      </w:r>
    </w:p>
    <w:p w14:paraId="01714AA5" w14:textId="77777777" w:rsidR="002A7DB6" w:rsidRPr="00CD0AED" w:rsidRDefault="002A7DB6" w:rsidP="002A7DB6">
      <w:pPr>
        <w:ind w:left="360"/>
        <w:jc w:val="both"/>
        <w:rPr>
          <w:highlight w:val="yellow"/>
          <w:lang w:val="en-US"/>
          <w:rPrChange w:id="1323" w:author="Rosu, Vladimir [2]" w:date="2020-01-03T16:32:00Z">
            <w:rPr>
              <w:highlight w:val="yellow"/>
            </w:rPr>
          </w:rPrChange>
        </w:rPr>
      </w:pPr>
    </w:p>
    <w:p w14:paraId="72495CD4" w14:textId="3E125667" w:rsidR="002A7DB6" w:rsidRPr="00CD0AED" w:rsidRDefault="002A7DB6" w:rsidP="002A7DB6">
      <w:pPr>
        <w:ind w:left="360"/>
        <w:jc w:val="both"/>
        <w:rPr>
          <w:highlight w:val="yellow"/>
          <w:lang w:val="en-US"/>
          <w:rPrChange w:id="1324" w:author="Rosu, Vladimir [2]" w:date="2020-01-03T16:32:00Z">
            <w:rPr>
              <w:highlight w:val="yellow"/>
            </w:rPr>
          </w:rPrChange>
        </w:rPr>
      </w:pPr>
      <w:r w:rsidRPr="00CD0AED">
        <w:rPr>
          <w:highlight w:val="yellow"/>
          <w:lang w:val="en-US"/>
          <w:rPrChange w:id="1325" w:author="Rosu, Vladimir [2]" w:date="2020-01-03T16:32:00Z">
            <w:rPr>
              <w:highlight w:val="yellow"/>
            </w:rPr>
          </w:rPrChange>
        </w:rPr>
        <w:t>values.activeDirectoryGroupName = „MyNewValue”; //STRING</w:t>
      </w:r>
    </w:p>
    <w:p w14:paraId="037B1666" w14:textId="77777777" w:rsidR="002A7DB6" w:rsidRPr="00CD0AED" w:rsidRDefault="002A7DB6" w:rsidP="002A7DB6">
      <w:pPr>
        <w:ind w:left="360"/>
        <w:jc w:val="both"/>
        <w:rPr>
          <w:highlight w:val="yellow"/>
          <w:lang w:val="en-US"/>
          <w:rPrChange w:id="1326" w:author="Rosu, Vladimir [2]" w:date="2020-01-03T16:32:00Z">
            <w:rPr>
              <w:highlight w:val="yellow"/>
            </w:rPr>
          </w:rPrChange>
        </w:rPr>
      </w:pPr>
    </w:p>
    <w:p w14:paraId="2416FCEE" w14:textId="77777777" w:rsidR="002A7DB6" w:rsidRPr="00CD0AED" w:rsidRDefault="002A7DB6" w:rsidP="002A7DB6">
      <w:pPr>
        <w:ind w:left="360"/>
        <w:jc w:val="both"/>
        <w:rPr>
          <w:highlight w:val="yellow"/>
          <w:lang w:val="en-US"/>
          <w:rPrChange w:id="1327" w:author="Rosu, Vladimir [2]" w:date="2020-01-03T16:32:00Z">
            <w:rPr>
              <w:highlight w:val="yellow"/>
            </w:rPr>
          </w:rPrChange>
        </w:rPr>
      </w:pPr>
      <w:r w:rsidRPr="00CD0AED">
        <w:rPr>
          <w:highlight w:val="yellow"/>
          <w:lang w:val="en-US"/>
          <w:rPrChange w:id="1328" w:author="Rosu, Vladimir [2]" w:date="2020-01-03T16:32:00Z">
            <w:rPr>
              <w:highlight w:val="yellow"/>
            </w:rPr>
          </w:rPrChange>
        </w:rPr>
        <w:t>// location:LOCATION</w:t>
      </w:r>
    </w:p>
    <w:p w14:paraId="20F200F1" w14:textId="77777777" w:rsidR="002A7DB6" w:rsidRPr="00CD0AED" w:rsidRDefault="002A7DB6" w:rsidP="002A7DB6">
      <w:pPr>
        <w:ind w:left="360"/>
        <w:jc w:val="both"/>
        <w:rPr>
          <w:highlight w:val="yellow"/>
          <w:lang w:val="en-US"/>
          <w:rPrChange w:id="1329" w:author="Rosu, Vladimir [2]" w:date="2020-01-03T16:32:00Z">
            <w:rPr>
              <w:highlight w:val="yellow"/>
            </w:rPr>
          </w:rPrChange>
        </w:rPr>
      </w:pPr>
      <w:r w:rsidRPr="00CD0AED">
        <w:rPr>
          <w:highlight w:val="yellow"/>
          <w:lang w:val="en-US"/>
          <w:rPrChange w:id="1330" w:author="Rosu, Vladimir [2]" w:date="2020-01-03T16:32:00Z">
            <w:rPr>
              <w:highlight w:val="yellow"/>
            </w:rPr>
          </w:rPrChange>
        </w:rPr>
        <w:t>var location = new Object();</w:t>
      </w:r>
    </w:p>
    <w:p w14:paraId="7F1AE627" w14:textId="77777777" w:rsidR="002A7DB6" w:rsidRPr="00CD0AED" w:rsidRDefault="002A7DB6" w:rsidP="002A7DB6">
      <w:pPr>
        <w:ind w:left="360"/>
        <w:jc w:val="both"/>
        <w:rPr>
          <w:highlight w:val="yellow"/>
          <w:lang w:val="en-US"/>
          <w:rPrChange w:id="1331" w:author="Rosu, Vladimir [2]" w:date="2020-01-03T16:32:00Z">
            <w:rPr>
              <w:highlight w:val="yellow"/>
            </w:rPr>
          </w:rPrChange>
        </w:rPr>
      </w:pPr>
      <w:r w:rsidRPr="00CD0AED">
        <w:rPr>
          <w:highlight w:val="yellow"/>
          <w:lang w:val="en-US"/>
          <w:rPrChange w:id="1332" w:author="Rosu, Vladimir [2]" w:date="2020-01-03T16:32:00Z">
            <w:rPr>
              <w:highlight w:val="yellow"/>
            </w:rPr>
          </w:rPrChange>
        </w:rPr>
        <w:t>location.latitude = 0;</w:t>
      </w:r>
    </w:p>
    <w:p w14:paraId="45FC66BF" w14:textId="77777777" w:rsidR="002A7DB6" w:rsidRPr="00CD0AED" w:rsidRDefault="002A7DB6" w:rsidP="002A7DB6">
      <w:pPr>
        <w:ind w:left="360"/>
        <w:jc w:val="both"/>
        <w:rPr>
          <w:highlight w:val="yellow"/>
          <w:lang w:val="en-US"/>
          <w:rPrChange w:id="1333" w:author="Rosu, Vladimir [2]" w:date="2020-01-03T16:32:00Z">
            <w:rPr>
              <w:highlight w:val="yellow"/>
            </w:rPr>
          </w:rPrChange>
        </w:rPr>
      </w:pPr>
      <w:r w:rsidRPr="00CD0AED">
        <w:rPr>
          <w:highlight w:val="yellow"/>
          <w:lang w:val="en-US"/>
          <w:rPrChange w:id="1334" w:author="Rosu, Vladimir [2]" w:date="2020-01-03T16:32:00Z">
            <w:rPr>
              <w:highlight w:val="yellow"/>
            </w:rPr>
          </w:rPrChange>
        </w:rPr>
        <w:t>location.longitude = 0;</w:t>
      </w:r>
    </w:p>
    <w:p w14:paraId="7EFE7B89" w14:textId="77777777" w:rsidR="002A7DB6" w:rsidRPr="00CD0AED" w:rsidRDefault="002A7DB6" w:rsidP="002A7DB6">
      <w:pPr>
        <w:ind w:left="360"/>
        <w:jc w:val="both"/>
        <w:rPr>
          <w:highlight w:val="yellow"/>
          <w:lang w:val="en-US"/>
          <w:rPrChange w:id="1335" w:author="Rosu, Vladimir [2]" w:date="2020-01-03T16:32:00Z">
            <w:rPr>
              <w:highlight w:val="yellow"/>
            </w:rPr>
          </w:rPrChange>
        </w:rPr>
      </w:pPr>
      <w:r w:rsidRPr="00CD0AED">
        <w:rPr>
          <w:highlight w:val="yellow"/>
          <w:lang w:val="en-US"/>
          <w:rPrChange w:id="1336" w:author="Rosu, Vladimir [2]" w:date="2020-01-03T16:32:00Z">
            <w:rPr>
              <w:highlight w:val="yellow"/>
            </w:rPr>
          </w:rPrChange>
        </w:rPr>
        <w:t>location.elevation = 0;</w:t>
      </w:r>
    </w:p>
    <w:p w14:paraId="03D621EC" w14:textId="77777777" w:rsidR="002A7DB6" w:rsidRPr="00CD0AED" w:rsidRDefault="002A7DB6" w:rsidP="002A7DB6">
      <w:pPr>
        <w:ind w:left="360"/>
        <w:jc w:val="both"/>
        <w:rPr>
          <w:highlight w:val="yellow"/>
          <w:lang w:val="en-US"/>
          <w:rPrChange w:id="1337" w:author="Rosu, Vladimir [2]" w:date="2020-01-03T16:32:00Z">
            <w:rPr>
              <w:highlight w:val="yellow"/>
            </w:rPr>
          </w:rPrChange>
        </w:rPr>
      </w:pPr>
      <w:r w:rsidRPr="00CD0AED">
        <w:rPr>
          <w:highlight w:val="yellow"/>
          <w:lang w:val="en-US"/>
          <w:rPrChange w:id="1338" w:author="Rosu, Vladimir [2]" w:date="2020-01-03T16:32:00Z">
            <w:rPr>
              <w:highlight w:val="yellow"/>
            </w:rPr>
          </w:rPrChange>
        </w:rPr>
        <w:t>location.units ="WGS84";</w:t>
      </w:r>
    </w:p>
    <w:p w14:paraId="48E0049E" w14:textId="77777777" w:rsidR="002A7DB6" w:rsidRPr="00CD0AED" w:rsidRDefault="002A7DB6" w:rsidP="002A7DB6">
      <w:pPr>
        <w:ind w:left="360"/>
        <w:jc w:val="both"/>
        <w:rPr>
          <w:highlight w:val="yellow"/>
          <w:lang w:val="en-US"/>
          <w:rPrChange w:id="1339" w:author="Rosu, Vladimir [2]" w:date="2020-01-03T16:32:00Z">
            <w:rPr>
              <w:highlight w:val="yellow"/>
            </w:rPr>
          </w:rPrChange>
        </w:rPr>
      </w:pPr>
    </w:p>
    <w:p w14:paraId="551E0FD7" w14:textId="77777777" w:rsidR="002A7DB6" w:rsidRPr="00CD0AED" w:rsidRDefault="002A7DB6" w:rsidP="002A7DB6">
      <w:pPr>
        <w:ind w:left="360"/>
        <w:jc w:val="both"/>
        <w:rPr>
          <w:highlight w:val="yellow"/>
          <w:lang w:val="en-US"/>
          <w:rPrChange w:id="1340" w:author="Rosu, Vladimir [2]" w:date="2020-01-03T16:32:00Z">
            <w:rPr>
              <w:highlight w:val="yellow"/>
            </w:rPr>
          </w:rPrChange>
        </w:rPr>
      </w:pPr>
      <w:r w:rsidRPr="00CD0AED">
        <w:rPr>
          <w:highlight w:val="yellow"/>
          <w:lang w:val="en-US"/>
          <w:rPrChange w:id="1341" w:author="Rosu, Vladimir [2]" w:date="2020-01-03T16:32:00Z">
            <w:rPr>
              <w:highlight w:val="yellow"/>
            </w:rPr>
          </w:rPrChange>
        </w:rPr>
        <w:t>var params = {</w:t>
      </w:r>
    </w:p>
    <w:p w14:paraId="7D52A144" w14:textId="77777777" w:rsidR="002A7DB6" w:rsidRPr="00CD0AED" w:rsidRDefault="002A7DB6" w:rsidP="002A7DB6">
      <w:pPr>
        <w:ind w:left="360"/>
        <w:jc w:val="both"/>
        <w:rPr>
          <w:highlight w:val="yellow"/>
          <w:lang w:val="en-US"/>
          <w:rPrChange w:id="1342" w:author="Rosu, Vladimir [2]" w:date="2020-01-03T16:32:00Z">
            <w:rPr>
              <w:highlight w:val="yellow"/>
            </w:rPr>
          </w:rPrChange>
        </w:rPr>
      </w:pPr>
      <w:r w:rsidRPr="00CD0AED">
        <w:rPr>
          <w:highlight w:val="yellow"/>
          <w:lang w:val="en-US"/>
          <w:rPrChange w:id="1343" w:author="Rosu, Vladimir [2]" w:date="2020-01-03T16:32:00Z">
            <w:rPr>
              <w:highlight w:val="yellow"/>
            </w:rPr>
          </w:rPrChange>
        </w:rPr>
        <w:t xml:space="preserve">    tags : tags,</w:t>
      </w:r>
    </w:p>
    <w:p w14:paraId="660198B3" w14:textId="77777777" w:rsidR="002A7DB6" w:rsidRPr="00CD0AED" w:rsidRDefault="002A7DB6" w:rsidP="002A7DB6">
      <w:pPr>
        <w:ind w:left="360"/>
        <w:jc w:val="both"/>
        <w:rPr>
          <w:highlight w:val="yellow"/>
          <w:lang w:val="en-US"/>
          <w:rPrChange w:id="1344" w:author="Rosu, Vladimir [2]" w:date="2020-01-03T16:32:00Z">
            <w:rPr>
              <w:highlight w:val="yellow"/>
            </w:rPr>
          </w:rPrChange>
        </w:rPr>
      </w:pPr>
      <w:r w:rsidRPr="00CD0AED">
        <w:rPr>
          <w:highlight w:val="yellow"/>
          <w:lang w:val="en-US"/>
          <w:rPrChange w:id="1345" w:author="Rosu, Vladimir [2]" w:date="2020-01-03T16:32:00Z">
            <w:rPr>
              <w:highlight w:val="yellow"/>
            </w:rPr>
          </w:rPrChange>
        </w:rPr>
        <w:lastRenderedPageBreak/>
        <w:t xml:space="preserve">    timestamp : timestamp,</w:t>
      </w:r>
    </w:p>
    <w:p w14:paraId="664BF38D" w14:textId="77777777" w:rsidR="002A7DB6" w:rsidRPr="00CD0AED" w:rsidRDefault="002A7DB6" w:rsidP="002A7DB6">
      <w:pPr>
        <w:ind w:left="360"/>
        <w:jc w:val="both"/>
        <w:rPr>
          <w:highlight w:val="yellow"/>
          <w:lang w:val="en-US"/>
          <w:rPrChange w:id="1346" w:author="Rosu, Vladimir [2]" w:date="2020-01-03T16:32:00Z">
            <w:rPr>
              <w:highlight w:val="yellow"/>
            </w:rPr>
          </w:rPrChange>
        </w:rPr>
      </w:pPr>
      <w:r w:rsidRPr="00CD0AED">
        <w:rPr>
          <w:highlight w:val="yellow"/>
          <w:lang w:val="en-US"/>
          <w:rPrChange w:id="1347" w:author="Rosu, Vladimir [2]" w:date="2020-01-03T16:32:00Z">
            <w:rPr>
              <w:highlight w:val="yellow"/>
            </w:rPr>
          </w:rPrChange>
        </w:rPr>
        <w:t xml:space="preserve">    source : me.name,</w:t>
      </w:r>
    </w:p>
    <w:p w14:paraId="0ACB50FA" w14:textId="77777777" w:rsidR="002A7DB6" w:rsidRPr="00CD0AED" w:rsidRDefault="002A7DB6" w:rsidP="002A7DB6">
      <w:pPr>
        <w:ind w:left="360"/>
        <w:jc w:val="both"/>
        <w:rPr>
          <w:highlight w:val="yellow"/>
          <w:lang w:val="en-US"/>
          <w:rPrChange w:id="1348" w:author="Rosu, Vladimir [2]" w:date="2020-01-03T16:32:00Z">
            <w:rPr>
              <w:highlight w:val="yellow"/>
            </w:rPr>
          </w:rPrChange>
        </w:rPr>
      </w:pPr>
      <w:r w:rsidRPr="00CD0AED">
        <w:rPr>
          <w:highlight w:val="yellow"/>
          <w:lang w:val="en-US"/>
          <w:rPrChange w:id="1349" w:author="Rosu, Vladimir [2]" w:date="2020-01-03T16:32:00Z">
            <w:rPr>
              <w:highlight w:val="yellow"/>
            </w:rPr>
          </w:rPrChange>
        </w:rPr>
        <w:t xml:space="preserve">    values : values,</w:t>
      </w:r>
    </w:p>
    <w:p w14:paraId="34EE37C0" w14:textId="77777777" w:rsidR="002A7DB6" w:rsidRPr="00CD0AED" w:rsidRDefault="002A7DB6" w:rsidP="002A7DB6">
      <w:pPr>
        <w:ind w:left="360"/>
        <w:jc w:val="both"/>
        <w:rPr>
          <w:highlight w:val="yellow"/>
          <w:lang w:val="en-US"/>
          <w:rPrChange w:id="1350" w:author="Rosu, Vladimir [2]" w:date="2020-01-03T16:32:00Z">
            <w:rPr>
              <w:highlight w:val="yellow"/>
            </w:rPr>
          </w:rPrChange>
        </w:rPr>
      </w:pPr>
      <w:r w:rsidRPr="00CD0AED">
        <w:rPr>
          <w:highlight w:val="yellow"/>
          <w:lang w:val="en-US"/>
          <w:rPrChange w:id="1351" w:author="Rosu, Vladimir [2]" w:date="2020-01-03T16:32:00Z">
            <w:rPr>
              <w:highlight w:val="yellow"/>
            </w:rPr>
          </w:rPrChange>
        </w:rPr>
        <w:t xml:space="preserve">    location : location</w:t>
      </w:r>
    </w:p>
    <w:p w14:paraId="31DD8BAE" w14:textId="77777777" w:rsidR="002A7DB6" w:rsidRPr="00CD0AED" w:rsidRDefault="002A7DB6" w:rsidP="002A7DB6">
      <w:pPr>
        <w:ind w:left="360"/>
        <w:jc w:val="both"/>
        <w:rPr>
          <w:highlight w:val="yellow"/>
          <w:lang w:val="en-US"/>
          <w:rPrChange w:id="1352" w:author="Rosu, Vladimir [2]" w:date="2020-01-03T16:32:00Z">
            <w:rPr>
              <w:highlight w:val="yellow"/>
            </w:rPr>
          </w:rPrChange>
        </w:rPr>
      </w:pPr>
      <w:r w:rsidRPr="00CD0AED">
        <w:rPr>
          <w:highlight w:val="yellow"/>
          <w:lang w:val="en-US"/>
          <w:rPrChange w:id="1353" w:author="Rosu, Vladimir [2]" w:date="2020-01-03T16:32:00Z">
            <w:rPr>
              <w:highlight w:val="yellow"/>
            </w:rPr>
          </w:rPrChange>
        </w:rPr>
        <w:t>};</w:t>
      </w:r>
    </w:p>
    <w:p w14:paraId="1B445E44" w14:textId="77777777" w:rsidR="002A7DB6" w:rsidRPr="00CD0AED" w:rsidRDefault="002A7DB6" w:rsidP="002A7DB6">
      <w:pPr>
        <w:ind w:left="360"/>
        <w:jc w:val="both"/>
        <w:rPr>
          <w:highlight w:val="yellow"/>
          <w:lang w:val="en-US"/>
          <w:rPrChange w:id="1354" w:author="Rosu, Vladimir [2]" w:date="2020-01-03T16:32:00Z">
            <w:rPr>
              <w:highlight w:val="yellow"/>
            </w:rPr>
          </w:rPrChange>
        </w:rPr>
      </w:pPr>
    </w:p>
    <w:p w14:paraId="28E11831" w14:textId="77777777" w:rsidR="002A7DB6" w:rsidRPr="00CD0AED" w:rsidRDefault="002A7DB6" w:rsidP="002A7DB6">
      <w:pPr>
        <w:ind w:left="360"/>
        <w:jc w:val="both"/>
        <w:rPr>
          <w:highlight w:val="yellow"/>
          <w:lang w:val="en-US"/>
          <w:rPrChange w:id="1355" w:author="Rosu, Vladimir [2]" w:date="2020-01-03T16:32:00Z">
            <w:rPr>
              <w:highlight w:val="yellow"/>
            </w:rPr>
          </w:rPrChange>
        </w:rPr>
      </w:pPr>
      <w:r w:rsidRPr="00CD0AED">
        <w:rPr>
          <w:highlight w:val="yellow"/>
          <w:lang w:val="en-US"/>
          <w:rPrChange w:id="1356" w:author="Rosu, Vladimir [2]" w:date="2020-01-03T16:32:00Z">
            <w:rPr>
              <w:highlight w:val="yellow"/>
            </w:rPr>
          </w:rPrChange>
        </w:rPr>
        <w:t>// AddStreamEntry(tags:TAGS, timestamp:DATETIME, source:STRING("me.name"), values:INFOTABLE(ActiveDirectoryDomainGroups), location:LOCATION):NOTHING</w:t>
      </w:r>
    </w:p>
    <w:p w14:paraId="5E69E033" w14:textId="77777777" w:rsidR="002A7DB6" w:rsidRPr="00CD0AED" w:rsidRDefault="002A7DB6" w:rsidP="002A7DB6">
      <w:pPr>
        <w:ind w:left="360"/>
        <w:jc w:val="both"/>
        <w:rPr>
          <w:lang w:val="en-US"/>
          <w:rPrChange w:id="1357" w:author="Rosu, Vladimir [2]" w:date="2020-01-03T16:32:00Z">
            <w:rPr/>
          </w:rPrChange>
        </w:rPr>
      </w:pPr>
      <w:r w:rsidRPr="00CD0AED">
        <w:rPr>
          <w:highlight w:val="yellow"/>
          <w:lang w:val="en-US"/>
          <w:rPrChange w:id="1358" w:author="Rosu, Vladimir [2]" w:date="2020-01-03T16:32:00Z">
            <w:rPr>
              <w:highlight w:val="yellow"/>
            </w:rPr>
          </w:rPrChange>
        </w:rPr>
        <w:t>Things["TestStream"].AddStreamEntry(params);</w:t>
      </w:r>
    </w:p>
    <w:p w14:paraId="089FE22F" w14:textId="608988FB" w:rsidR="006244AF" w:rsidRPr="00CD0AED" w:rsidRDefault="006244AF" w:rsidP="008A4FE4">
      <w:pPr>
        <w:ind w:left="360"/>
        <w:jc w:val="both"/>
        <w:rPr>
          <w:lang w:val="en-US"/>
          <w:rPrChange w:id="1359" w:author="Rosu, Vladimir [2]" w:date="2020-01-03T16:32:00Z">
            <w:rPr/>
          </w:rPrChange>
        </w:rPr>
      </w:pPr>
    </w:p>
    <w:p w14:paraId="1758DDAD" w14:textId="15B1FFB3" w:rsidR="002A7DB6" w:rsidRPr="00CD0AED" w:rsidRDefault="001B0458" w:rsidP="00B34C2D">
      <w:pPr>
        <w:pStyle w:val="ListParagraph"/>
        <w:numPr>
          <w:ilvl w:val="1"/>
          <w:numId w:val="1"/>
        </w:numPr>
        <w:jc w:val="both"/>
        <w:rPr>
          <w:b/>
          <w:lang w:val="en-US"/>
          <w:rPrChange w:id="1360" w:author="Rosu, Vladimir [2]" w:date="2020-01-03T16:32:00Z">
            <w:rPr>
              <w:b/>
            </w:rPr>
          </w:rPrChange>
        </w:rPr>
      </w:pPr>
      <w:r w:rsidRPr="00CD0AED">
        <w:rPr>
          <w:b/>
          <w:lang w:val="en-US"/>
          <w:rPrChange w:id="1361" w:author="Rosu, Vladimir [2]" w:date="2020-01-03T16:32:00Z">
            <w:rPr>
              <w:b/>
            </w:rPr>
          </w:rPrChange>
        </w:rPr>
        <w:t>Add/Update Data Table</w:t>
      </w:r>
    </w:p>
    <w:p w14:paraId="28AF9BAA" w14:textId="2DE474DA" w:rsidR="00261840" w:rsidRPr="00CD0AED" w:rsidRDefault="00261840" w:rsidP="00261840">
      <w:pPr>
        <w:ind w:left="360"/>
        <w:jc w:val="both"/>
        <w:rPr>
          <w:lang w:val="en-US"/>
          <w:rPrChange w:id="1362" w:author="Rosu, Vladimir [2]" w:date="2020-01-03T16:32:00Z">
            <w:rPr/>
          </w:rPrChange>
        </w:rPr>
      </w:pPr>
      <w:r w:rsidRPr="00CD0AED">
        <w:rPr>
          <w:b/>
          <w:lang w:val="en-US"/>
          <w:rPrChange w:id="1363" w:author="Rosu, Vladimir [2]" w:date="2020-01-03T16:32:00Z">
            <w:rPr>
              <w:b/>
            </w:rPr>
          </w:rPrChange>
        </w:rPr>
        <w:t>Description:</w:t>
      </w:r>
      <w:r w:rsidRPr="00CD0AED">
        <w:rPr>
          <w:lang w:val="en-US"/>
          <w:rPrChange w:id="1364" w:author="Rosu, Vladimir [2]" w:date="2020-01-03T16:32:00Z">
            <w:rPr/>
          </w:rPrChange>
        </w:rPr>
        <w:t xml:space="preserve"> adds or updates a Data Row in a Data Table that already exists in the Platform. It calls the AddOrUpdateDataTableEntry method of the DataTable, so you can use that with the same effect, but this snippet provides additional constructors for some </w:t>
      </w:r>
      <w:commentRangeStart w:id="1365"/>
      <w:r w:rsidRPr="00CD0AED">
        <w:rPr>
          <w:lang w:val="en-US"/>
          <w:rPrChange w:id="1366" w:author="Rosu, Vladimir [2]" w:date="2020-01-03T16:32:00Z">
            <w:rPr/>
          </w:rPrChange>
        </w:rPr>
        <w:t>parameters</w:t>
      </w:r>
      <w:commentRangeEnd w:id="1365"/>
      <w:r w:rsidRPr="00CD0AED">
        <w:rPr>
          <w:rStyle w:val="CommentReference"/>
          <w:lang w:val="en-US"/>
          <w:rPrChange w:id="1367" w:author="Rosu, Vladimir [2]" w:date="2020-01-03T16:32:00Z">
            <w:rPr>
              <w:rStyle w:val="CommentReference"/>
            </w:rPr>
          </w:rPrChange>
        </w:rPr>
        <w:commentReference w:id="1365"/>
      </w:r>
      <w:r w:rsidRPr="00CD0AED">
        <w:rPr>
          <w:lang w:val="en-US"/>
          <w:rPrChange w:id="1368" w:author="Rosu, Vladimir [2]" w:date="2020-01-03T16:32:00Z">
            <w:rPr/>
          </w:rPrChange>
        </w:rPr>
        <w:t xml:space="preserve"> like location, timestamp, tags which makes it easier to consume that function. The snippet will generate the row fields based on the DataShape assigned to the DataTable and you need to provide values for those columns.</w:t>
      </w:r>
    </w:p>
    <w:p w14:paraId="30639F25" w14:textId="7BB1B5D3" w:rsidR="00261840" w:rsidRPr="00CD0AED" w:rsidRDefault="00261840" w:rsidP="00261840">
      <w:pPr>
        <w:ind w:left="360"/>
        <w:jc w:val="both"/>
        <w:rPr>
          <w:lang w:val="en-US"/>
          <w:rPrChange w:id="1369" w:author="Rosu, Vladimir [2]" w:date="2020-01-03T16:32:00Z">
            <w:rPr/>
          </w:rPrChange>
        </w:rPr>
      </w:pPr>
      <w:r w:rsidRPr="00CD0AED">
        <w:rPr>
          <w:lang w:val="en-US"/>
          <w:rPrChange w:id="1370" w:author="Rosu, Vladimir [2]" w:date="2020-01-03T16:32:00Z">
            <w:rPr/>
          </w:rPrChange>
        </w:rPr>
        <w:t>The method will return the entry ID from the Persistance Provider database after run</w:t>
      </w:r>
      <w:r w:rsidR="00B34C2D" w:rsidRPr="00CD0AED">
        <w:rPr>
          <w:lang w:val="en-US"/>
          <w:rPrChange w:id="1371" w:author="Rosu, Vladimir [2]" w:date="2020-01-03T16:32:00Z">
            <w:rPr/>
          </w:rPrChange>
        </w:rPr>
        <w:t xml:space="preserve"> (in case of PostgreSQL, this will be an incrementing Integer)</w:t>
      </w:r>
      <w:r w:rsidRPr="00CD0AED">
        <w:rPr>
          <w:lang w:val="en-US"/>
          <w:rPrChange w:id="1372" w:author="Rosu, Vladimir [2]" w:date="2020-01-03T16:32:00Z">
            <w:rPr/>
          </w:rPrChange>
        </w:rPr>
        <w:t>.</w:t>
      </w:r>
    </w:p>
    <w:p w14:paraId="6B9956A3" w14:textId="56590AA2" w:rsidR="0083365C" w:rsidRPr="00CD0AED" w:rsidRDefault="0083365C" w:rsidP="00261840">
      <w:pPr>
        <w:ind w:left="360"/>
        <w:jc w:val="both"/>
        <w:rPr>
          <w:lang w:val="en-US"/>
          <w:rPrChange w:id="1373" w:author="Rosu, Vladimir [2]" w:date="2020-01-03T16:32:00Z">
            <w:rPr/>
          </w:rPrChange>
        </w:rPr>
      </w:pPr>
      <w:r w:rsidRPr="00CD0AED">
        <w:rPr>
          <w:lang w:val="en-US"/>
          <w:rPrChange w:id="1374" w:author="Rosu, Vladimir [2]" w:date="2020-01-03T16:32:00Z">
            <w:rPr/>
          </w:rPrChange>
        </w:rPr>
        <w:t>Remember that the Primary Key from this entry needs to be unique across a DataTable.</w:t>
      </w:r>
    </w:p>
    <w:p w14:paraId="30F9CDB5" w14:textId="0E48363E" w:rsidR="005E6365" w:rsidRPr="00CD0AED" w:rsidRDefault="005E6365" w:rsidP="00261840">
      <w:pPr>
        <w:ind w:left="360"/>
        <w:jc w:val="both"/>
        <w:rPr>
          <w:lang w:val="en-US"/>
          <w:rPrChange w:id="1375" w:author="Rosu, Vladimir [2]" w:date="2020-01-03T16:32:00Z">
            <w:rPr/>
          </w:rPrChange>
        </w:rPr>
      </w:pPr>
      <w:r w:rsidRPr="00CD0AED">
        <w:rPr>
          <w:lang w:val="en-US"/>
          <w:rPrChange w:id="1376" w:author="Rosu, Vladimir [2]" w:date="2020-01-03T16:32:00Z">
            <w:rPr/>
          </w:rPrChange>
        </w:rPr>
        <w:t>Each time when this method is called</w:t>
      </w:r>
      <w:r w:rsidR="0041574A" w:rsidRPr="00CD0AED">
        <w:rPr>
          <w:lang w:val="en-US"/>
          <w:rPrChange w:id="1377" w:author="Rosu, Vladimir [2]" w:date="2020-01-03T16:32:00Z">
            <w:rPr/>
          </w:rPrChange>
        </w:rPr>
        <w:t xml:space="preserve"> the timestamp will get updated.</w:t>
      </w:r>
    </w:p>
    <w:p w14:paraId="0355B21B" w14:textId="4B5B3ED2" w:rsidR="0041574A" w:rsidRPr="00CD0AED" w:rsidRDefault="0041574A" w:rsidP="00261840">
      <w:pPr>
        <w:ind w:left="360"/>
        <w:jc w:val="both"/>
        <w:rPr>
          <w:lang w:val="en-US"/>
          <w:rPrChange w:id="1378" w:author="Rosu, Vladimir [2]" w:date="2020-01-03T16:32:00Z">
            <w:rPr/>
          </w:rPrChange>
        </w:rPr>
      </w:pPr>
      <w:r w:rsidRPr="00CD0AED">
        <w:rPr>
          <w:lang w:val="en-US"/>
          <w:rPrChange w:id="1379" w:author="Rosu, Vladimir [2]" w:date="2020-01-03T16:32:00Z">
            <w:rPr/>
          </w:rPrChange>
        </w:rPr>
        <w:t>When updating, if you don’t specify values, as seen in Example 2, they will be left intact in the DataTable, there will be no overwriting.</w:t>
      </w:r>
      <w:r w:rsidR="00004268" w:rsidRPr="00CD0AED">
        <w:rPr>
          <w:lang w:val="en-US"/>
          <w:rPrChange w:id="1380" w:author="Rosu, Vladimir [2]" w:date="2020-01-03T16:32:00Z">
            <w:rPr/>
          </w:rPrChange>
        </w:rPr>
        <w:t xml:space="preserve"> Also, in the second example, you must provide the ID (or whatever the Primary Key is in your case).</w:t>
      </w:r>
    </w:p>
    <w:p w14:paraId="4398D1B3" w14:textId="024DCE5F" w:rsidR="00261840" w:rsidRPr="00CD0AED" w:rsidRDefault="00261840" w:rsidP="00261840">
      <w:pPr>
        <w:ind w:left="360"/>
        <w:jc w:val="both"/>
        <w:rPr>
          <w:b/>
          <w:lang w:val="en-US"/>
          <w:rPrChange w:id="1381" w:author="Rosu, Vladimir [2]" w:date="2020-01-03T16:32:00Z">
            <w:rPr>
              <w:b/>
            </w:rPr>
          </w:rPrChange>
        </w:rPr>
      </w:pPr>
      <w:r w:rsidRPr="00CD0AED">
        <w:rPr>
          <w:b/>
          <w:lang w:val="en-US"/>
          <w:rPrChange w:id="1382" w:author="Rosu, Vladimir [2]" w:date="2020-01-03T16:32:00Z">
            <w:rPr>
              <w:b/>
            </w:rPr>
          </w:rPrChange>
        </w:rPr>
        <w:t xml:space="preserve">Example Usage </w:t>
      </w:r>
      <w:r w:rsidR="005E6365" w:rsidRPr="00CD0AED">
        <w:rPr>
          <w:b/>
          <w:lang w:val="en-US"/>
          <w:rPrChange w:id="1383" w:author="Rosu, Vladimir [2]" w:date="2020-01-03T16:32:00Z">
            <w:rPr>
              <w:b/>
            </w:rPr>
          </w:rPrChange>
        </w:rPr>
        <w:t xml:space="preserve">1 </w:t>
      </w:r>
      <w:r w:rsidRPr="00CD0AED">
        <w:rPr>
          <w:b/>
          <w:lang w:val="en-US"/>
          <w:rPrChange w:id="1384" w:author="Rosu, Vladimir [2]" w:date="2020-01-03T16:32:00Z">
            <w:rPr>
              <w:b/>
            </w:rPr>
          </w:rPrChange>
        </w:rPr>
        <w:t xml:space="preserve">(this </w:t>
      </w:r>
      <w:r w:rsidRPr="00CD0AED">
        <w:rPr>
          <w:b/>
          <w:u w:val="single"/>
          <w:lang w:val="en-US"/>
          <w:rPrChange w:id="1385" w:author="Rosu, Vladimir [2]" w:date="2020-01-03T16:32:00Z">
            <w:rPr>
              <w:b/>
              <w:u w:val="single"/>
            </w:rPr>
          </w:rPrChange>
        </w:rPr>
        <w:t xml:space="preserve">inserts </w:t>
      </w:r>
      <w:r w:rsidRPr="00CD0AED">
        <w:rPr>
          <w:b/>
          <w:lang w:val="en-US"/>
          <w:rPrChange w:id="1386" w:author="Rosu, Vladimir [2]" w:date="2020-01-03T16:32:00Z">
            <w:rPr>
              <w:b/>
            </w:rPr>
          </w:rPrChange>
        </w:rPr>
        <w:t xml:space="preserve">a row in a DataTable called „TestDataTable”, with a Data Shape called „TestDataShape”, which has </w:t>
      </w:r>
      <w:r w:rsidR="00004268" w:rsidRPr="00CD0AED">
        <w:rPr>
          <w:b/>
          <w:lang w:val="en-US"/>
          <w:rPrChange w:id="1387" w:author="Rosu, Vladimir [2]" w:date="2020-01-03T16:32:00Z">
            <w:rPr>
              <w:b/>
            </w:rPr>
          </w:rPrChange>
        </w:rPr>
        <w:t>3</w:t>
      </w:r>
      <w:r w:rsidRPr="00CD0AED">
        <w:rPr>
          <w:b/>
          <w:lang w:val="en-US"/>
          <w:rPrChange w:id="1388" w:author="Rosu, Vladimir [2]" w:date="2020-01-03T16:32:00Z">
            <w:rPr>
              <w:b/>
            </w:rPr>
          </w:rPrChange>
        </w:rPr>
        <w:t xml:space="preserve"> Fields: ID </w:t>
      </w:r>
      <w:r w:rsidR="00004268" w:rsidRPr="00CD0AED">
        <w:rPr>
          <w:b/>
          <w:lang w:val="en-US"/>
          <w:rPrChange w:id="1389" w:author="Rosu, Vladimir [2]" w:date="2020-01-03T16:32:00Z">
            <w:rPr>
              <w:b/>
            </w:rPr>
          </w:rPrChange>
        </w:rPr>
        <w:t xml:space="preserve">(type GUID), </w:t>
      </w:r>
      <w:r w:rsidRPr="00CD0AED">
        <w:rPr>
          <w:b/>
          <w:lang w:val="en-US"/>
          <w:rPrChange w:id="1390" w:author="Rosu, Vladimir [2]" w:date="2020-01-03T16:32:00Z">
            <w:rPr>
              <w:b/>
            </w:rPr>
          </w:rPrChange>
        </w:rPr>
        <w:t>Content (type STRING)</w:t>
      </w:r>
      <w:r w:rsidR="00004268" w:rsidRPr="00CD0AED">
        <w:rPr>
          <w:b/>
          <w:lang w:val="en-US"/>
          <w:rPrChange w:id="1391" w:author="Rosu, Vladimir [2]" w:date="2020-01-03T16:32:00Z">
            <w:rPr>
              <w:b/>
            </w:rPr>
          </w:rPrChange>
        </w:rPr>
        <w:t xml:space="preserve"> and NumberContent (type NUMBER)</w:t>
      </w:r>
      <w:r w:rsidR="00B34C2D" w:rsidRPr="00CD0AED">
        <w:rPr>
          <w:b/>
          <w:lang w:val="en-US"/>
          <w:rPrChange w:id="1392" w:author="Rosu, Vladimir [2]" w:date="2020-01-03T16:32:00Z">
            <w:rPr>
              <w:b/>
            </w:rPr>
          </w:rPrChange>
        </w:rPr>
        <w:t>; use this in a service with return type STRING</w:t>
      </w:r>
      <w:r w:rsidRPr="00CD0AED">
        <w:rPr>
          <w:b/>
          <w:lang w:val="en-US"/>
          <w:rPrChange w:id="1393" w:author="Rosu, Vladimir [2]" w:date="2020-01-03T16:32:00Z">
            <w:rPr>
              <w:b/>
            </w:rPr>
          </w:rPrChange>
        </w:rPr>
        <w:t>):</w:t>
      </w:r>
    </w:p>
    <w:p w14:paraId="570E8113" w14:textId="77777777" w:rsidR="00004268" w:rsidRPr="00CD0AED" w:rsidRDefault="00004268" w:rsidP="00004268">
      <w:pPr>
        <w:ind w:left="360"/>
        <w:jc w:val="both"/>
        <w:rPr>
          <w:highlight w:val="yellow"/>
          <w:lang w:val="en-US"/>
          <w:rPrChange w:id="1394" w:author="Rosu, Vladimir [2]" w:date="2020-01-03T16:32:00Z">
            <w:rPr>
              <w:highlight w:val="yellow"/>
            </w:rPr>
          </w:rPrChange>
        </w:rPr>
      </w:pPr>
      <w:r w:rsidRPr="00CD0AED">
        <w:rPr>
          <w:highlight w:val="yellow"/>
          <w:lang w:val="en-US"/>
          <w:rPrChange w:id="1395" w:author="Rosu, Vladimir [2]" w:date="2020-01-03T16:32:00Z">
            <w:rPr>
              <w:highlight w:val="yellow"/>
            </w:rPr>
          </w:rPrChange>
        </w:rPr>
        <w:t>// tags:TAGS</w:t>
      </w:r>
    </w:p>
    <w:p w14:paraId="627A8CE4" w14:textId="77777777" w:rsidR="00004268" w:rsidRPr="00CD0AED" w:rsidRDefault="00004268" w:rsidP="00004268">
      <w:pPr>
        <w:ind w:left="360"/>
        <w:jc w:val="both"/>
        <w:rPr>
          <w:highlight w:val="yellow"/>
          <w:lang w:val="en-US"/>
          <w:rPrChange w:id="1396" w:author="Rosu, Vladimir [2]" w:date="2020-01-03T16:32:00Z">
            <w:rPr>
              <w:highlight w:val="yellow"/>
            </w:rPr>
          </w:rPrChange>
        </w:rPr>
      </w:pPr>
      <w:r w:rsidRPr="00CD0AED">
        <w:rPr>
          <w:highlight w:val="yellow"/>
          <w:lang w:val="en-US"/>
          <w:rPrChange w:id="1397" w:author="Rosu, Vladimir [2]" w:date="2020-01-03T16:32:00Z">
            <w:rPr>
              <w:highlight w:val="yellow"/>
            </w:rPr>
          </w:rPrChange>
        </w:rPr>
        <w:t>var tags = new Array();</w:t>
      </w:r>
    </w:p>
    <w:p w14:paraId="127C029D" w14:textId="77777777" w:rsidR="00004268" w:rsidRPr="00CD0AED" w:rsidRDefault="00004268" w:rsidP="00004268">
      <w:pPr>
        <w:ind w:left="360"/>
        <w:jc w:val="both"/>
        <w:rPr>
          <w:highlight w:val="yellow"/>
          <w:lang w:val="en-US"/>
          <w:rPrChange w:id="1398" w:author="Rosu, Vladimir [2]" w:date="2020-01-03T16:32:00Z">
            <w:rPr>
              <w:highlight w:val="yellow"/>
            </w:rPr>
          </w:rPrChange>
        </w:rPr>
      </w:pPr>
    </w:p>
    <w:p w14:paraId="3A7CF735" w14:textId="77777777" w:rsidR="00004268" w:rsidRPr="00CD0AED" w:rsidRDefault="00004268" w:rsidP="00004268">
      <w:pPr>
        <w:ind w:left="360"/>
        <w:jc w:val="both"/>
        <w:rPr>
          <w:highlight w:val="yellow"/>
          <w:lang w:val="en-US"/>
          <w:rPrChange w:id="1399" w:author="Rosu, Vladimir [2]" w:date="2020-01-03T16:32:00Z">
            <w:rPr>
              <w:highlight w:val="yellow"/>
            </w:rPr>
          </w:rPrChange>
        </w:rPr>
      </w:pPr>
      <w:r w:rsidRPr="00CD0AED">
        <w:rPr>
          <w:highlight w:val="yellow"/>
          <w:lang w:val="en-US"/>
          <w:rPrChange w:id="1400" w:author="Rosu, Vladimir [2]" w:date="2020-01-03T16:32:00Z">
            <w:rPr>
              <w:highlight w:val="yellow"/>
            </w:rPr>
          </w:rPrChange>
        </w:rPr>
        <w:t>// values:INFOTABLE(Datashape: TestDataShape)</w:t>
      </w:r>
    </w:p>
    <w:p w14:paraId="6724929B" w14:textId="77777777" w:rsidR="00004268" w:rsidRPr="00CD0AED" w:rsidRDefault="00004268" w:rsidP="00004268">
      <w:pPr>
        <w:ind w:left="360"/>
        <w:jc w:val="both"/>
        <w:rPr>
          <w:highlight w:val="yellow"/>
          <w:lang w:val="en-US"/>
          <w:rPrChange w:id="1401" w:author="Rosu, Vladimir [2]" w:date="2020-01-03T16:32:00Z">
            <w:rPr>
              <w:highlight w:val="yellow"/>
            </w:rPr>
          </w:rPrChange>
        </w:rPr>
      </w:pPr>
      <w:r w:rsidRPr="00CD0AED">
        <w:rPr>
          <w:highlight w:val="yellow"/>
          <w:lang w:val="en-US"/>
          <w:rPrChange w:id="1402" w:author="Rosu, Vladimir [2]" w:date="2020-01-03T16:32:00Z">
            <w:rPr>
              <w:highlight w:val="yellow"/>
            </w:rPr>
          </w:rPrChange>
        </w:rPr>
        <w:t>var values = Things["TestDataTable"].CreateValues();</w:t>
      </w:r>
    </w:p>
    <w:p w14:paraId="011922CC" w14:textId="77777777" w:rsidR="00004268" w:rsidRPr="00CD0AED" w:rsidRDefault="00004268" w:rsidP="00004268">
      <w:pPr>
        <w:ind w:left="360"/>
        <w:jc w:val="both"/>
        <w:rPr>
          <w:highlight w:val="yellow"/>
          <w:lang w:val="en-US"/>
          <w:rPrChange w:id="1403" w:author="Rosu, Vladimir [2]" w:date="2020-01-03T16:32:00Z">
            <w:rPr>
              <w:highlight w:val="yellow"/>
            </w:rPr>
          </w:rPrChange>
        </w:rPr>
      </w:pPr>
      <w:r w:rsidRPr="00CD0AED">
        <w:rPr>
          <w:highlight w:val="yellow"/>
          <w:lang w:val="en-US"/>
          <w:rPrChange w:id="1404" w:author="Rosu, Vladimir [2]" w:date="2020-01-03T16:32:00Z">
            <w:rPr>
              <w:highlight w:val="yellow"/>
            </w:rPr>
          </w:rPrChange>
        </w:rPr>
        <w:t>values.Content = "AddedContent"; // STRING</w:t>
      </w:r>
    </w:p>
    <w:p w14:paraId="3C58A175" w14:textId="77777777" w:rsidR="00004268" w:rsidRPr="00CD0AED" w:rsidRDefault="00004268" w:rsidP="00004268">
      <w:pPr>
        <w:ind w:left="360"/>
        <w:jc w:val="both"/>
        <w:rPr>
          <w:highlight w:val="yellow"/>
          <w:lang w:val="en-US"/>
          <w:rPrChange w:id="1405" w:author="Rosu, Vladimir [2]" w:date="2020-01-03T16:32:00Z">
            <w:rPr>
              <w:highlight w:val="yellow"/>
            </w:rPr>
          </w:rPrChange>
        </w:rPr>
      </w:pPr>
      <w:r w:rsidRPr="00CD0AED">
        <w:rPr>
          <w:highlight w:val="yellow"/>
          <w:lang w:val="en-US"/>
          <w:rPrChange w:id="1406" w:author="Rosu, Vladimir [2]" w:date="2020-01-03T16:32:00Z">
            <w:rPr>
              <w:highlight w:val="yellow"/>
            </w:rPr>
          </w:rPrChange>
        </w:rPr>
        <w:t>values.ID =  generateGUID(); // GUID [Primary Key]</w:t>
      </w:r>
    </w:p>
    <w:p w14:paraId="2F36EBEF" w14:textId="77777777" w:rsidR="00004268" w:rsidRPr="00CD0AED" w:rsidRDefault="00004268" w:rsidP="00004268">
      <w:pPr>
        <w:ind w:left="360"/>
        <w:jc w:val="both"/>
        <w:rPr>
          <w:highlight w:val="yellow"/>
          <w:lang w:val="en-US"/>
          <w:rPrChange w:id="1407" w:author="Rosu, Vladimir [2]" w:date="2020-01-03T16:32:00Z">
            <w:rPr>
              <w:highlight w:val="yellow"/>
            </w:rPr>
          </w:rPrChange>
        </w:rPr>
      </w:pPr>
      <w:r w:rsidRPr="00CD0AED">
        <w:rPr>
          <w:highlight w:val="yellow"/>
          <w:lang w:val="en-US"/>
          <w:rPrChange w:id="1408" w:author="Rosu, Vladimir [2]" w:date="2020-01-03T16:32:00Z">
            <w:rPr>
              <w:highlight w:val="yellow"/>
            </w:rPr>
          </w:rPrChange>
        </w:rPr>
        <w:t>values.NumberContent = 50; // NUMBER</w:t>
      </w:r>
    </w:p>
    <w:p w14:paraId="6905FA60" w14:textId="77777777" w:rsidR="00004268" w:rsidRPr="00CD0AED" w:rsidRDefault="00004268" w:rsidP="00004268">
      <w:pPr>
        <w:ind w:left="360"/>
        <w:jc w:val="both"/>
        <w:rPr>
          <w:highlight w:val="yellow"/>
          <w:lang w:val="en-US"/>
          <w:rPrChange w:id="1409" w:author="Rosu, Vladimir [2]" w:date="2020-01-03T16:32:00Z">
            <w:rPr>
              <w:highlight w:val="yellow"/>
            </w:rPr>
          </w:rPrChange>
        </w:rPr>
      </w:pPr>
    </w:p>
    <w:p w14:paraId="25632AD0" w14:textId="77777777" w:rsidR="00004268" w:rsidRPr="00CD0AED" w:rsidRDefault="00004268" w:rsidP="00004268">
      <w:pPr>
        <w:ind w:left="360"/>
        <w:jc w:val="both"/>
        <w:rPr>
          <w:highlight w:val="yellow"/>
          <w:lang w:val="en-US"/>
          <w:rPrChange w:id="1410" w:author="Rosu, Vladimir [2]" w:date="2020-01-03T16:32:00Z">
            <w:rPr>
              <w:highlight w:val="yellow"/>
            </w:rPr>
          </w:rPrChange>
        </w:rPr>
      </w:pPr>
      <w:r w:rsidRPr="00CD0AED">
        <w:rPr>
          <w:highlight w:val="yellow"/>
          <w:lang w:val="en-US"/>
          <w:rPrChange w:id="1411" w:author="Rosu, Vladimir [2]" w:date="2020-01-03T16:32:00Z">
            <w:rPr>
              <w:highlight w:val="yellow"/>
            </w:rPr>
          </w:rPrChange>
        </w:rPr>
        <w:t>// location:LOCATION</w:t>
      </w:r>
    </w:p>
    <w:p w14:paraId="686E43A7" w14:textId="77777777" w:rsidR="00004268" w:rsidRPr="00CD0AED" w:rsidRDefault="00004268" w:rsidP="00004268">
      <w:pPr>
        <w:ind w:left="360"/>
        <w:jc w:val="both"/>
        <w:rPr>
          <w:highlight w:val="yellow"/>
          <w:lang w:val="en-US"/>
          <w:rPrChange w:id="1412" w:author="Rosu, Vladimir [2]" w:date="2020-01-03T16:32:00Z">
            <w:rPr>
              <w:highlight w:val="yellow"/>
            </w:rPr>
          </w:rPrChange>
        </w:rPr>
      </w:pPr>
      <w:r w:rsidRPr="00CD0AED">
        <w:rPr>
          <w:highlight w:val="yellow"/>
          <w:lang w:val="en-US"/>
          <w:rPrChange w:id="1413" w:author="Rosu, Vladimir [2]" w:date="2020-01-03T16:32:00Z">
            <w:rPr>
              <w:highlight w:val="yellow"/>
            </w:rPr>
          </w:rPrChange>
        </w:rPr>
        <w:t>var location = new Object();</w:t>
      </w:r>
    </w:p>
    <w:p w14:paraId="6926528E" w14:textId="77777777" w:rsidR="00004268" w:rsidRPr="00CD0AED" w:rsidRDefault="00004268" w:rsidP="00004268">
      <w:pPr>
        <w:ind w:left="360"/>
        <w:jc w:val="both"/>
        <w:rPr>
          <w:highlight w:val="yellow"/>
          <w:lang w:val="en-US"/>
          <w:rPrChange w:id="1414" w:author="Rosu, Vladimir [2]" w:date="2020-01-03T16:32:00Z">
            <w:rPr>
              <w:highlight w:val="yellow"/>
            </w:rPr>
          </w:rPrChange>
        </w:rPr>
      </w:pPr>
      <w:r w:rsidRPr="00CD0AED">
        <w:rPr>
          <w:highlight w:val="yellow"/>
          <w:lang w:val="en-US"/>
          <w:rPrChange w:id="1415" w:author="Rosu, Vladimir [2]" w:date="2020-01-03T16:32:00Z">
            <w:rPr>
              <w:highlight w:val="yellow"/>
            </w:rPr>
          </w:rPrChange>
        </w:rPr>
        <w:t>location.latitude = 0;</w:t>
      </w:r>
    </w:p>
    <w:p w14:paraId="7E39F935" w14:textId="77777777" w:rsidR="00004268" w:rsidRPr="00CD0AED" w:rsidRDefault="00004268" w:rsidP="00004268">
      <w:pPr>
        <w:ind w:left="360"/>
        <w:jc w:val="both"/>
        <w:rPr>
          <w:highlight w:val="yellow"/>
          <w:lang w:val="en-US"/>
          <w:rPrChange w:id="1416" w:author="Rosu, Vladimir [2]" w:date="2020-01-03T16:32:00Z">
            <w:rPr>
              <w:highlight w:val="yellow"/>
            </w:rPr>
          </w:rPrChange>
        </w:rPr>
      </w:pPr>
      <w:r w:rsidRPr="00CD0AED">
        <w:rPr>
          <w:highlight w:val="yellow"/>
          <w:lang w:val="en-US"/>
          <w:rPrChange w:id="1417" w:author="Rosu, Vladimir [2]" w:date="2020-01-03T16:32:00Z">
            <w:rPr>
              <w:highlight w:val="yellow"/>
            </w:rPr>
          </w:rPrChange>
        </w:rPr>
        <w:t>location.longitude = 0;</w:t>
      </w:r>
    </w:p>
    <w:p w14:paraId="111A6E7A" w14:textId="77777777" w:rsidR="00004268" w:rsidRPr="00CD0AED" w:rsidRDefault="00004268" w:rsidP="00004268">
      <w:pPr>
        <w:ind w:left="360"/>
        <w:jc w:val="both"/>
        <w:rPr>
          <w:highlight w:val="yellow"/>
          <w:lang w:val="en-US"/>
          <w:rPrChange w:id="1418" w:author="Rosu, Vladimir [2]" w:date="2020-01-03T16:32:00Z">
            <w:rPr>
              <w:highlight w:val="yellow"/>
            </w:rPr>
          </w:rPrChange>
        </w:rPr>
      </w:pPr>
      <w:r w:rsidRPr="00CD0AED">
        <w:rPr>
          <w:highlight w:val="yellow"/>
          <w:lang w:val="en-US"/>
          <w:rPrChange w:id="1419" w:author="Rosu, Vladimir [2]" w:date="2020-01-03T16:32:00Z">
            <w:rPr>
              <w:highlight w:val="yellow"/>
            </w:rPr>
          </w:rPrChange>
        </w:rPr>
        <w:t>location.elevation = 0;</w:t>
      </w:r>
    </w:p>
    <w:p w14:paraId="3E0CFA7D" w14:textId="77777777" w:rsidR="00004268" w:rsidRPr="00CD0AED" w:rsidRDefault="00004268" w:rsidP="00004268">
      <w:pPr>
        <w:ind w:left="360"/>
        <w:jc w:val="both"/>
        <w:rPr>
          <w:highlight w:val="yellow"/>
          <w:lang w:val="en-US"/>
          <w:rPrChange w:id="1420" w:author="Rosu, Vladimir [2]" w:date="2020-01-03T16:32:00Z">
            <w:rPr>
              <w:highlight w:val="yellow"/>
            </w:rPr>
          </w:rPrChange>
        </w:rPr>
      </w:pPr>
      <w:r w:rsidRPr="00CD0AED">
        <w:rPr>
          <w:highlight w:val="yellow"/>
          <w:lang w:val="en-US"/>
          <w:rPrChange w:id="1421" w:author="Rosu, Vladimir [2]" w:date="2020-01-03T16:32:00Z">
            <w:rPr>
              <w:highlight w:val="yellow"/>
            </w:rPr>
          </w:rPrChange>
        </w:rPr>
        <w:t>location.units ="WGS84";</w:t>
      </w:r>
    </w:p>
    <w:p w14:paraId="12F261C8" w14:textId="77777777" w:rsidR="00004268" w:rsidRPr="00CD0AED" w:rsidRDefault="00004268" w:rsidP="00004268">
      <w:pPr>
        <w:ind w:left="360"/>
        <w:jc w:val="both"/>
        <w:rPr>
          <w:highlight w:val="yellow"/>
          <w:lang w:val="en-US"/>
          <w:rPrChange w:id="1422" w:author="Rosu, Vladimir [2]" w:date="2020-01-03T16:32:00Z">
            <w:rPr>
              <w:highlight w:val="yellow"/>
            </w:rPr>
          </w:rPrChange>
        </w:rPr>
      </w:pPr>
    </w:p>
    <w:p w14:paraId="779DFD5C" w14:textId="77777777" w:rsidR="00004268" w:rsidRPr="00CD0AED" w:rsidRDefault="00004268" w:rsidP="00004268">
      <w:pPr>
        <w:ind w:left="360"/>
        <w:jc w:val="both"/>
        <w:rPr>
          <w:highlight w:val="yellow"/>
          <w:lang w:val="en-US"/>
          <w:rPrChange w:id="1423" w:author="Rosu, Vladimir [2]" w:date="2020-01-03T16:32:00Z">
            <w:rPr>
              <w:highlight w:val="yellow"/>
            </w:rPr>
          </w:rPrChange>
        </w:rPr>
      </w:pPr>
      <w:r w:rsidRPr="00CD0AED">
        <w:rPr>
          <w:highlight w:val="yellow"/>
          <w:lang w:val="en-US"/>
          <w:rPrChange w:id="1424" w:author="Rosu, Vladimir [2]" w:date="2020-01-03T16:32:00Z">
            <w:rPr>
              <w:highlight w:val="yellow"/>
            </w:rPr>
          </w:rPrChange>
        </w:rPr>
        <w:t>var params = {</w:t>
      </w:r>
    </w:p>
    <w:p w14:paraId="030DAC1C" w14:textId="77777777" w:rsidR="00004268" w:rsidRPr="00CD0AED" w:rsidRDefault="00004268" w:rsidP="00004268">
      <w:pPr>
        <w:ind w:left="360"/>
        <w:jc w:val="both"/>
        <w:rPr>
          <w:highlight w:val="yellow"/>
          <w:lang w:val="en-US"/>
          <w:rPrChange w:id="1425" w:author="Rosu, Vladimir [2]" w:date="2020-01-03T16:32:00Z">
            <w:rPr>
              <w:highlight w:val="yellow"/>
            </w:rPr>
          </w:rPrChange>
        </w:rPr>
      </w:pPr>
      <w:r w:rsidRPr="00CD0AED">
        <w:rPr>
          <w:highlight w:val="yellow"/>
          <w:lang w:val="en-US"/>
          <w:rPrChange w:id="1426" w:author="Rosu, Vladimir [2]" w:date="2020-01-03T16:32:00Z">
            <w:rPr>
              <w:highlight w:val="yellow"/>
            </w:rPr>
          </w:rPrChange>
        </w:rPr>
        <w:tab/>
        <w:t>tags : tags,</w:t>
      </w:r>
    </w:p>
    <w:p w14:paraId="3E90610C" w14:textId="77777777" w:rsidR="00004268" w:rsidRPr="00CD0AED" w:rsidRDefault="00004268" w:rsidP="00004268">
      <w:pPr>
        <w:ind w:left="360"/>
        <w:jc w:val="both"/>
        <w:rPr>
          <w:highlight w:val="yellow"/>
          <w:lang w:val="en-US"/>
          <w:rPrChange w:id="1427" w:author="Rosu, Vladimir [2]" w:date="2020-01-03T16:32:00Z">
            <w:rPr>
              <w:highlight w:val="yellow"/>
            </w:rPr>
          </w:rPrChange>
        </w:rPr>
      </w:pPr>
      <w:r w:rsidRPr="00CD0AED">
        <w:rPr>
          <w:highlight w:val="yellow"/>
          <w:lang w:val="en-US"/>
          <w:rPrChange w:id="1428" w:author="Rosu, Vladimir [2]" w:date="2020-01-03T16:32:00Z">
            <w:rPr>
              <w:highlight w:val="yellow"/>
            </w:rPr>
          </w:rPrChange>
        </w:rPr>
        <w:tab/>
        <w:t>source : me.name,</w:t>
      </w:r>
    </w:p>
    <w:p w14:paraId="43E7F003" w14:textId="77777777" w:rsidR="00004268" w:rsidRPr="00CD0AED" w:rsidRDefault="00004268" w:rsidP="00004268">
      <w:pPr>
        <w:ind w:left="360"/>
        <w:jc w:val="both"/>
        <w:rPr>
          <w:highlight w:val="yellow"/>
          <w:lang w:val="en-US"/>
          <w:rPrChange w:id="1429" w:author="Rosu, Vladimir [2]" w:date="2020-01-03T16:32:00Z">
            <w:rPr>
              <w:highlight w:val="yellow"/>
            </w:rPr>
          </w:rPrChange>
        </w:rPr>
      </w:pPr>
      <w:r w:rsidRPr="00CD0AED">
        <w:rPr>
          <w:highlight w:val="yellow"/>
          <w:lang w:val="en-US"/>
          <w:rPrChange w:id="1430" w:author="Rosu, Vladimir [2]" w:date="2020-01-03T16:32:00Z">
            <w:rPr>
              <w:highlight w:val="yellow"/>
            </w:rPr>
          </w:rPrChange>
        </w:rPr>
        <w:tab/>
        <w:t>values : values,</w:t>
      </w:r>
    </w:p>
    <w:p w14:paraId="33EF8E17" w14:textId="77777777" w:rsidR="00004268" w:rsidRPr="00CD0AED" w:rsidRDefault="00004268" w:rsidP="00004268">
      <w:pPr>
        <w:ind w:left="360"/>
        <w:jc w:val="both"/>
        <w:rPr>
          <w:highlight w:val="yellow"/>
          <w:lang w:val="en-US"/>
          <w:rPrChange w:id="1431" w:author="Rosu, Vladimir [2]" w:date="2020-01-03T16:32:00Z">
            <w:rPr>
              <w:highlight w:val="yellow"/>
            </w:rPr>
          </w:rPrChange>
        </w:rPr>
      </w:pPr>
      <w:r w:rsidRPr="00CD0AED">
        <w:rPr>
          <w:highlight w:val="yellow"/>
          <w:lang w:val="en-US"/>
          <w:rPrChange w:id="1432" w:author="Rosu, Vladimir [2]" w:date="2020-01-03T16:32:00Z">
            <w:rPr>
              <w:highlight w:val="yellow"/>
            </w:rPr>
          </w:rPrChange>
        </w:rPr>
        <w:tab/>
        <w:t>location : location</w:t>
      </w:r>
    </w:p>
    <w:p w14:paraId="082ACA85" w14:textId="77777777" w:rsidR="00004268" w:rsidRPr="00CD0AED" w:rsidRDefault="00004268" w:rsidP="00004268">
      <w:pPr>
        <w:ind w:left="360"/>
        <w:jc w:val="both"/>
        <w:rPr>
          <w:highlight w:val="yellow"/>
          <w:lang w:val="en-US"/>
          <w:rPrChange w:id="1433" w:author="Rosu, Vladimir [2]" w:date="2020-01-03T16:32:00Z">
            <w:rPr>
              <w:highlight w:val="yellow"/>
            </w:rPr>
          </w:rPrChange>
        </w:rPr>
      </w:pPr>
      <w:r w:rsidRPr="00CD0AED">
        <w:rPr>
          <w:highlight w:val="yellow"/>
          <w:lang w:val="en-US"/>
          <w:rPrChange w:id="1434" w:author="Rosu, Vladimir [2]" w:date="2020-01-03T16:32:00Z">
            <w:rPr>
              <w:highlight w:val="yellow"/>
            </w:rPr>
          </w:rPrChange>
        </w:rPr>
        <w:t>};</w:t>
      </w:r>
    </w:p>
    <w:p w14:paraId="6CA812B3" w14:textId="77777777" w:rsidR="00004268" w:rsidRPr="00CD0AED" w:rsidRDefault="00004268" w:rsidP="00004268">
      <w:pPr>
        <w:ind w:left="360"/>
        <w:jc w:val="both"/>
        <w:rPr>
          <w:highlight w:val="yellow"/>
          <w:lang w:val="en-US"/>
          <w:rPrChange w:id="1435" w:author="Rosu, Vladimir [2]" w:date="2020-01-03T16:32:00Z">
            <w:rPr>
              <w:highlight w:val="yellow"/>
            </w:rPr>
          </w:rPrChange>
        </w:rPr>
      </w:pPr>
    </w:p>
    <w:p w14:paraId="06E25AB0" w14:textId="77777777" w:rsidR="00004268" w:rsidRPr="00CD0AED" w:rsidRDefault="00004268" w:rsidP="00004268">
      <w:pPr>
        <w:ind w:left="360"/>
        <w:jc w:val="both"/>
        <w:rPr>
          <w:highlight w:val="yellow"/>
          <w:lang w:val="en-US"/>
          <w:rPrChange w:id="1436" w:author="Rosu, Vladimir [2]" w:date="2020-01-03T16:32:00Z">
            <w:rPr>
              <w:highlight w:val="yellow"/>
            </w:rPr>
          </w:rPrChange>
        </w:rPr>
      </w:pPr>
      <w:r w:rsidRPr="00CD0AED">
        <w:rPr>
          <w:highlight w:val="yellow"/>
          <w:lang w:val="en-US"/>
          <w:rPrChange w:id="1437" w:author="Rosu, Vladimir [2]" w:date="2020-01-03T16:32:00Z">
            <w:rPr>
              <w:highlight w:val="yellow"/>
            </w:rPr>
          </w:rPrChange>
        </w:rPr>
        <w:t>// AddOrUpdateDataTableEntry(tags:TAGS, source:STRING("me.name"), values:INFOTABLE(TestDataTable), location:LOCATION):STRING</w:t>
      </w:r>
    </w:p>
    <w:p w14:paraId="34BDB694" w14:textId="77777777" w:rsidR="00004268" w:rsidRPr="00CD0AED" w:rsidRDefault="00004268" w:rsidP="00004268">
      <w:pPr>
        <w:ind w:left="360"/>
        <w:jc w:val="both"/>
        <w:rPr>
          <w:lang w:val="en-US"/>
          <w:rPrChange w:id="1438" w:author="Rosu, Vladimir [2]" w:date="2020-01-03T16:32:00Z">
            <w:rPr/>
          </w:rPrChange>
        </w:rPr>
      </w:pPr>
      <w:r w:rsidRPr="00CD0AED">
        <w:rPr>
          <w:highlight w:val="yellow"/>
          <w:lang w:val="en-US"/>
          <w:rPrChange w:id="1439" w:author="Rosu, Vladimir [2]" w:date="2020-01-03T16:32:00Z">
            <w:rPr>
              <w:highlight w:val="yellow"/>
            </w:rPr>
          </w:rPrChange>
        </w:rPr>
        <w:t>var result = Things["TestDataTable"].AddOrUpdateDataTableEntry(params);</w:t>
      </w:r>
    </w:p>
    <w:p w14:paraId="4DC0E7B4" w14:textId="2514F76E" w:rsidR="00261840" w:rsidRPr="00CD0AED" w:rsidRDefault="00261840" w:rsidP="00261840">
      <w:pPr>
        <w:ind w:left="360"/>
        <w:jc w:val="both"/>
        <w:rPr>
          <w:lang w:val="en-US"/>
          <w:rPrChange w:id="1440" w:author="Rosu, Vladimir [2]" w:date="2020-01-03T16:32:00Z">
            <w:rPr/>
          </w:rPrChange>
        </w:rPr>
      </w:pPr>
    </w:p>
    <w:p w14:paraId="33B2DD3B" w14:textId="429C48AC" w:rsidR="005E6365" w:rsidRPr="00CD0AED" w:rsidRDefault="005E6365" w:rsidP="005E6365">
      <w:pPr>
        <w:ind w:left="360"/>
        <w:jc w:val="both"/>
        <w:rPr>
          <w:b/>
          <w:lang w:val="en-US"/>
          <w:rPrChange w:id="1441" w:author="Rosu, Vladimir [2]" w:date="2020-01-03T16:32:00Z">
            <w:rPr>
              <w:b/>
            </w:rPr>
          </w:rPrChange>
        </w:rPr>
      </w:pPr>
      <w:r w:rsidRPr="00CD0AED">
        <w:rPr>
          <w:b/>
          <w:lang w:val="en-US"/>
          <w:rPrChange w:id="1442" w:author="Rosu, Vladimir [2]" w:date="2020-01-03T16:32:00Z">
            <w:rPr>
              <w:b/>
            </w:rPr>
          </w:rPrChange>
        </w:rPr>
        <w:t xml:space="preserve">Example Usage 2 (this </w:t>
      </w:r>
      <w:r w:rsidRPr="00CD0AED">
        <w:rPr>
          <w:b/>
          <w:u w:val="single"/>
          <w:lang w:val="en-US"/>
          <w:rPrChange w:id="1443" w:author="Rosu, Vladimir [2]" w:date="2020-01-03T16:32:00Z">
            <w:rPr>
              <w:b/>
              <w:u w:val="single"/>
            </w:rPr>
          </w:rPrChange>
        </w:rPr>
        <w:t xml:space="preserve">updates </w:t>
      </w:r>
      <w:r w:rsidR="001417A2" w:rsidRPr="00CD0AED">
        <w:rPr>
          <w:b/>
          <w:lang w:val="en-US"/>
          <w:rPrChange w:id="1444" w:author="Rosu, Vladimir [2]" w:date="2020-01-03T16:32:00Z">
            <w:rPr>
              <w:b/>
            </w:rPr>
          </w:rPrChange>
        </w:rPr>
        <w:t>a row in a DataTable called „TestDataTable”, with a Data Shape called „TestDataShape”, which has 3 Fields: ID (type GUID), Content (type STRING) and NumberContent (type NUMBER); use this in a service with return type STRING):</w:t>
      </w:r>
    </w:p>
    <w:p w14:paraId="2D665FA6" w14:textId="77777777" w:rsidR="00004268" w:rsidRPr="00CD0AED" w:rsidRDefault="00004268" w:rsidP="00004268">
      <w:pPr>
        <w:ind w:left="360"/>
        <w:jc w:val="both"/>
        <w:rPr>
          <w:highlight w:val="yellow"/>
          <w:lang w:val="en-US"/>
          <w:rPrChange w:id="1445" w:author="Rosu, Vladimir [2]" w:date="2020-01-03T16:32:00Z">
            <w:rPr>
              <w:highlight w:val="yellow"/>
            </w:rPr>
          </w:rPrChange>
        </w:rPr>
      </w:pPr>
      <w:r w:rsidRPr="00CD0AED">
        <w:rPr>
          <w:highlight w:val="yellow"/>
          <w:lang w:val="en-US"/>
          <w:rPrChange w:id="1446" w:author="Rosu, Vladimir [2]" w:date="2020-01-03T16:32:00Z">
            <w:rPr>
              <w:highlight w:val="yellow"/>
            </w:rPr>
          </w:rPrChange>
        </w:rPr>
        <w:t>// tags:TAGS</w:t>
      </w:r>
    </w:p>
    <w:p w14:paraId="4B70331A" w14:textId="77777777" w:rsidR="00004268" w:rsidRPr="00CD0AED" w:rsidRDefault="00004268" w:rsidP="00004268">
      <w:pPr>
        <w:ind w:left="360"/>
        <w:jc w:val="both"/>
        <w:rPr>
          <w:highlight w:val="yellow"/>
          <w:lang w:val="en-US"/>
          <w:rPrChange w:id="1447" w:author="Rosu, Vladimir [2]" w:date="2020-01-03T16:32:00Z">
            <w:rPr>
              <w:highlight w:val="yellow"/>
            </w:rPr>
          </w:rPrChange>
        </w:rPr>
      </w:pPr>
      <w:r w:rsidRPr="00CD0AED">
        <w:rPr>
          <w:highlight w:val="yellow"/>
          <w:lang w:val="en-US"/>
          <w:rPrChange w:id="1448" w:author="Rosu, Vladimir [2]" w:date="2020-01-03T16:32:00Z">
            <w:rPr>
              <w:highlight w:val="yellow"/>
            </w:rPr>
          </w:rPrChange>
        </w:rPr>
        <w:t>var tags = new Array();</w:t>
      </w:r>
    </w:p>
    <w:p w14:paraId="2A655772" w14:textId="77777777" w:rsidR="00004268" w:rsidRPr="00CD0AED" w:rsidRDefault="00004268" w:rsidP="00004268">
      <w:pPr>
        <w:ind w:left="360"/>
        <w:jc w:val="both"/>
        <w:rPr>
          <w:highlight w:val="yellow"/>
          <w:lang w:val="en-US"/>
          <w:rPrChange w:id="1449" w:author="Rosu, Vladimir [2]" w:date="2020-01-03T16:32:00Z">
            <w:rPr>
              <w:highlight w:val="yellow"/>
            </w:rPr>
          </w:rPrChange>
        </w:rPr>
      </w:pPr>
    </w:p>
    <w:p w14:paraId="0CD87294" w14:textId="77777777" w:rsidR="00004268" w:rsidRPr="00CD0AED" w:rsidRDefault="00004268" w:rsidP="00004268">
      <w:pPr>
        <w:ind w:left="360"/>
        <w:jc w:val="both"/>
        <w:rPr>
          <w:highlight w:val="yellow"/>
          <w:lang w:val="en-US"/>
          <w:rPrChange w:id="1450" w:author="Rosu, Vladimir [2]" w:date="2020-01-03T16:32:00Z">
            <w:rPr>
              <w:highlight w:val="yellow"/>
            </w:rPr>
          </w:rPrChange>
        </w:rPr>
      </w:pPr>
      <w:r w:rsidRPr="00CD0AED">
        <w:rPr>
          <w:highlight w:val="yellow"/>
          <w:lang w:val="en-US"/>
          <w:rPrChange w:id="1451" w:author="Rosu, Vladimir [2]" w:date="2020-01-03T16:32:00Z">
            <w:rPr>
              <w:highlight w:val="yellow"/>
            </w:rPr>
          </w:rPrChange>
        </w:rPr>
        <w:t>// values:INFOTABLE(Datashape: TestDataShape)</w:t>
      </w:r>
    </w:p>
    <w:p w14:paraId="66B05A26" w14:textId="77777777" w:rsidR="00004268" w:rsidRPr="00CD0AED" w:rsidRDefault="00004268" w:rsidP="00004268">
      <w:pPr>
        <w:ind w:left="360"/>
        <w:jc w:val="both"/>
        <w:rPr>
          <w:highlight w:val="yellow"/>
          <w:lang w:val="en-US"/>
          <w:rPrChange w:id="1452" w:author="Rosu, Vladimir [2]" w:date="2020-01-03T16:32:00Z">
            <w:rPr>
              <w:highlight w:val="yellow"/>
            </w:rPr>
          </w:rPrChange>
        </w:rPr>
      </w:pPr>
      <w:r w:rsidRPr="00CD0AED">
        <w:rPr>
          <w:highlight w:val="yellow"/>
          <w:lang w:val="en-US"/>
          <w:rPrChange w:id="1453" w:author="Rosu, Vladimir [2]" w:date="2020-01-03T16:32:00Z">
            <w:rPr>
              <w:highlight w:val="yellow"/>
            </w:rPr>
          </w:rPrChange>
        </w:rPr>
        <w:t>var values = Things["TestDataTable"].CreateValues();</w:t>
      </w:r>
    </w:p>
    <w:p w14:paraId="167F6176" w14:textId="77777777" w:rsidR="00004268" w:rsidRPr="00CD0AED" w:rsidRDefault="00004268" w:rsidP="00004268">
      <w:pPr>
        <w:ind w:left="360"/>
        <w:jc w:val="both"/>
        <w:rPr>
          <w:highlight w:val="yellow"/>
          <w:lang w:val="en-US"/>
          <w:rPrChange w:id="1454" w:author="Rosu, Vladimir [2]" w:date="2020-01-03T16:32:00Z">
            <w:rPr>
              <w:highlight w:val="yellow"/>
            </w:rPr>
          </w:rPrChange>
        </w:rPr>
      </w:pPr>
      <w:r w:rsidRPr="00CD0AED">
        <w:rPr>
          <w:highlight w:val="yellow"/>
          <w:lang w:val="en-US"/>
          <w:rPrChange w:id="1455" w:author="Rosu, Vladimir [2]" w:date="2020-01-03T16:32:00Z">
            <w:rPr>
              <w:highlight w:val="yellow"/>
            </w:rPr>
          </w:rPrChange>
        </w:rPr>
        <w:t>values.Content = "UpdatedContent"; // STRING</w:t>
      </w:r>
    </w:p>
    <w:p w14:paraId="2FCAB6CC" w14:textId="77777777" w:rsidR="00004268" w:rsidRPr="00CD0AED" w:rsidRDefault="00004268" w:rsidP="00004268">
      <w:pPr>
        <w:ind w:left="360"/>
        <w:jc w:val="both"/>
        <w:rPr>
          <w:highlight w:val="yellow"/>
          <w:lang w:val="en-US"/>
          <w:rPrChange w:id="1456" w:author="Rosu, Vladimir [2]" w:date="2020-01-03T16:32:00Z">
            <w:rPr>
              <w:highlight w:val="yellow"/>
            </w:rPr>
          </w:rPrChange>
        </w:rPr>
      </w:pPr>
      <w:r w:rsidRPr="00CD0AED">
        <w:rPr>
          <w:highlight w:val="yellow"/>
          <w:lang w:val="en-US"/>
          <w:rPrChange w:id="1457" w:author="Rosu, Vladimir [2]" w:date="2020-01-03T16:32:00Z">
            <w:rPr>
              <w:highlight w:val="yellow"/>
            </w:rPr>
          </w:rPrChange>
        </w:rPr>
        <w:t>values.ID =  "d51e7163-c771-43ba-949e-a6c41396d3a7"; // GUID [Primary Key]</w:t>
      </w:r>
    </w:p>
    <w:p w14:paraId="0ED37C2A" w14:textId="77777777" w:rsidR="00004268" w:rsidRPr="00CD0AED" w:rsidRDefault="00004268" w:rsidP="00004268">
      <w:pPr>
        <w:ind w:left="360"/>
        <w:jc w:val="both"/>
        <w:rPr>
          <w:highlight w:val="yellow"/>
          <w:lang w:val="en-US"/>
          <w:rPrChange w:id="1458" w:author="Rosu, Vladimir [2]" w:date="2020-01-03T16:32:00Z">
            <w:rPr>
              <w:highlight w:val="yellow"/>
            </w:rPr>
          </w:rPrChange>
        </w:rPr>
      </w:pPr>
    </w:p>
    <w:p w14:paraId="624F18BE" w14:textId="77777777" w:rsidR="00004268" w:rsidRPr="00CD0AED" w:rsidRDefault="00004268" w:rsidP="00004268">
      <w:pPr>
        <w:ind w:left="360"/>
        <w:jc w:val="both"/>
        <w:rPr>
          <w:highlight w:val="yellow"/>
          <w:lang w:val="en-US"/>
          <w:rPrChange w:id="1459" w:author="Rosu, Vladimir [2]" w:date="2020-01-03T16:32:00Z">
            <w:rPr>
              <w:highlight w:val="yellow"/>
            </w:rPr>
          </w:rPrChange>
        </w:rPr>
      </w:pPr>
    </w:p>
    <w:p w14:paraId="0F7527CA" w14:textId="77777777" w:rsidR="00004268" w:rsidRPr="00CD0AED" w:rsidRDefault="00004268" w:rsidP="00004268">
      <w:pPr>
        <w:ind w:left="360"/>
        <w:jc w:val="both"/>
        <w:rPr>
          <w:highlight w:val="yellow"/>
          <w:lang w:val="en-US"/>
          <w:rPrChange w:id="1460" w:author="Rosu, Vladimir [2]" w:date="2020-01-03T16:32:00Z">
            <w:rPr>
              <w:highlight w:val="yellow"/>
            </w:rPr>
          </w:rPrChange>
        </w:rPr>
      </w:pPr>
      <w:r w:rsidRPr="00CD0AED">
        <w:rPr>
          <w:highlight w:val="yellow"/>
          <w:lang w:val="en-US"/>
          <w:rPrChange w:id="1461" w:author="Rosu, Vladimir [2]" w:date="2020-01-03T16:32:00Z">
            <w:rPr>
              <w:highlight w:val="yellow"/>
            </w:rPr>
          </w:rPrChange>
        </w:rPr>
        <w:t>// location:LOCATION</w:t>
      </w:r>
    </w:p>
    <w:p w14:paraId="1C84200A" w14:textId="77777777" w:rsidR="00004268" w:rsidRPr="00CD0AED" w:rsidRDefault="00004268" w:rsidP="00004268">
      <w:pPr>
        <w:ind w:left="360"/>
        <w:jc w:val="both"/>
        <w:rPr>
          <w:highlight w:val="yellow"/>
          <w:lang w:val="en-US"/>
          <w:rPrChange w:id="1462" w:author="Rosu, Vladimir [2]" w:date="2020-01-03T16:32:00Z">
            <w:rPr>
              <w:highlight w:val="yellow"/>
            </w:rPr>
          </w:rPrChange>
        </w:rPr>
      </w:pPr>
      <w:r w:rsidRPr="00CD0AED">
        <w:rPr>
          <w:highlight w:val="yellow"/>
          <w:lang w:val="en-US"/>
          <w:rPrChange w:id="1463" w:author="Rosu, Vladimir [2]" w:date="2020-01-03T16:32:00Z">
            <w:rPr>
              <w:highlight w:val="yellow"/>
            </w:rPr>
          </w:rPrChange>
        </w:rPr>
        <w:lastRenderedPageBreak/>
        <w:t>var location = new Object();</w:t>
      </w:r>
    </w:p>
    <w:p w14:paraId="13CDE731" w14:textId="77777777" w:rsidR="00004268" w:rsidRPr="00CD0AED" w:rsidRDefault="00004268" w:rsidP="00004268">
      <w:pPr>
        <w:ind w:left="360"/>
        <w:jc w:val="both"/>
        <w:rPr>
          <w:highlight w:val="yellow"/>
          <w:lang w:val="en-US"/>
          <w:rPrChange w:id="1464" w:author="Rosu, Vladimir [2]" w:date="2020-01-03T16:32:00Z">
            <w:rPr>
              <w:highlight w:val="yellow"/>
            </w:rPr>
          </w:rPrChange>
        </w:rPr>
      </w:pPr>
      <w:r w:rsidRPr="00CD0AED">
        <w:rPr>
          <w:highlight w:val="yellow"/>
          <w:lang w:val="en-US"/>
          <w:rPrChange w:id="1465" w:author="Rosu, Vladimir [2]" w:date="2020-01-03T16:32:00Z">
            <w:rPr>
              <w:highlight w:val="yellow"/>
            </w:rPr>
          </w:rPrChange>
        </w:rPr>
        <w:t>location.latitude = 5;</w:t>
      </w:r>
    </w:p>
    <w:p w14:paraId="5D2B082F" w14:textId="77777777" w:rsidR="00004268" w:rsidRPr="00CD0AED" w:rsidRDefault="00004268" w:rsidP="00004268">
      <w:pPr>
        <w:ind w:left="360"/>
        <w:jc w:val="both"/>
        <w:rPr>
          <w:highlight w:val="yellow"/>
          <w:lang w:val="en-US"/>
          <w:rPrChange w:id="1466" w:author="Rosu, Vladimir [2]" w:date="2020-01-03T16:32:00Z">
            <w:rPr>
              <w:highlight w:val="yellow"/>
            </w:rPr>
          </w:rPrChange>
        </w:rPr>
      </w:pPr>
      <w:r w:rsidRPr="00CD0AED">
        <w:rPr>
          <w:highlight w:val="yellow"/>
          <w:lang w:val="en-US"/>
          <w:rPrChange w:id="1467" w:author="Rosu, Vladimir [2]" w:date="2020-01-03T16:32:00Z">
            <w:rPr>
              <w:highlight w:val="yellow"/>
            </w:rPr>
          </w:rPrChange>
        </w:rPr>
        <w:t>location.longitude = 0;</w:t>
      </w:r>
    </w:p>
    <w:p w14:paraId="56E5D48E" w14:textId="77777777" w:rsidR="00004268" w:rsidRPr="00CD0AED" w:rsidRDefault="00004268" w:rsidP="00004268">
      <w:pPr>
        <w:ind w:left="360"/>
        <w:jc w:val="both"/>
        <w:rPr>
          <w:highlight w:val="yellow"/>
          <w:lang w:val="en-US"/>
          <w:rPrChange w:id="1468" w:author="Rosu, Vladimir [2]" w:date="2020-01-03T16:32:00Z">
            <w:rPr>
              <w:highlight w:val="yellow"/>
            </w:rPr>
          </w:rPrChange>
        </w:rPr>
      </w:pPr>
      <w:r w:rsidRPr="00CD0AED">
        <w:rPr>
          <w:highlight w:val="yellow"/>
          <w:lang w:val="en-US"/>
          <w:rPrChange w:id="1469" w:author="Rosu, Vladimir [2]" w:date="2020-01-03T16:32:00Z">
            <w:rPr>
              <w:highlight w:val="yellow"/>
            </w:rPr>
          </w:rPrChange>
        </w:rPr>
        <w:t>location.elevation = 0;</w:t>
      </w:r>
    </w:p>
    <w:p w14:paraId="4A18317D" w14:textId="77777777" w:rsidR="00004268" w:rsidRPr="00CD0AED" w:rsidRDefault="00004268" w:rsidP="00004268">
      <w:pPr>
        <w:ind w:left="360"/>
        <w:jc w:val="both"/>
        <w:rPr>
          <w:highlight w:val="yellow"/>
          <w:lang w:val="en-US"/>
          <w:rPrChange w:id="1470" w:author="Rosu, Vladimir [2]" w:date="2020-01-03T16:32:00Z">
            <w:rPr>
              <w:highlight w:val="yellow"/>
            </w:rPr>
          </w:rPrChange>
        </w:rPr>
      </w:pPr>
      <w:r w:rsidRPr="00CD0AED">
        <w:rPr>
          <w:highlight w:val="yellow"/>
          <w:lang w:val="en-US"/>
          <w:rPrChange w:id="1471" w:author="Rosu, Vladimir [2]" w:date="2020-01-03T16:32:00Z">
            <w:rPr>
              <w:highlight w:val="yellow"/>
            </w:rPr>
          </w:rPrChange>
        </w:rPr>
        <w:t>location.units ="WGS84";</w:t>
      </w:r>
    </w:p>
    <w:p w14:paraId="1D2F6373" w14:textId="77777777" w:rsidR="00004268" w:rsidRPr="00CD0AED" w:rsidRDefault="00004268" w:rsidP="00004268">
      <w:pPr>
        <w:ind w:left="360"/>
        <w:jc w:val="both"/>
        <w:rPr>
          <w:highlight w:val="yellow"/>
          <w:lang w:val="en-US"/>
          <w:rPrChange w:id="1472" w:author="Rosu, Vladimir [2]" w:date="2020-01-03T16:32:00Z">
            <w:rPr>
              <w:highlight w:val="yellow"/>
            </w:rPr>
          </w:rPrChange>
        </w:rPr>
      </w:pPr>
    </w:p>
    <w:p w14:paraId="3E0700DA" w14:textId="77777777" w:rsidR="00004268" w:rsidRPr="00CD0AED" w:rsidRDefault="00004268" w:rsidP="00004268">
      <w:pPr>
        <w:ind w:left="360"/>
        <w:jc w:val="both"/>
        <w:rPr>
          <w:highlight w:val="yellow"/>
          <w:lang w:val="en-US"/>
          <w:rPrChange w:id="1473" w:author="Rosu, Vladimir [2]" w:date="2020-01-03T16:32:00Z">
            <w:rPr>
              <w:highlight w:val="yellow"/>
            </w:rPr>
          </w:rPrChange>
        </w:rPr>
      </w:pPr>
      <w:r w:rsidRPr="00CD0AED">
        <w:rPr>
          <w:highlight w:val="yellow"/>
          <w:lang w:val="en-US"/>
          <w:rPrChange w:id="1474" w:author="Rosu, Vladimir [2]" w:date="2020-01-03T16:32:00Z">
            <w:rPr>
              <w:highlight w:val="yellow"/>
            </w:rPr>
          </w:rPrChange>
        </w:rPr>
        <w:t>var params = {</w:t>
      </w:r>
    </w:p>
    <w:p w14:paraId="2DB88F60" w14:textId="77777777" w:rsidR="00004268" w:rsidRPr="00CD0AED" w:rsidRDefault="00004268" w:rsidP="00004268">
      <w:pPr>
        <w:ind w:left="360"/>
        <w:jc w:val="both"/>
        <w:rPr>
          <w:highlight w:val="yellow"/>
          <w:lang w:val="en-US"/>
          <w:rPrChange w:id="1475" w:author="Rosu, Vladimir [2]" w:date="2020-01-03T16:32:00Z">
            <w:rPr>
              <w:highlight w:val="yellow"/>
            </w:rPr>
          </w:rPrChange>
        </w:rPr>
      </w:pPr>
      <w:r w:rsidRPr="00CD0AED">
        <w:rPr>
          <w:highlight w:val="yellow"/>
          <w:lang w:val="en-US"/>
          <w:rPrChange w:id="1476" w:author="Rosu, Vladimir [2]" w:date="2020-01-03T16:32:00Z">
            <w:rPr>
              <w:highlight w:val="yellow"/>
            </w:rPr>
          </w:rPrChange>
        </w:rPr>
        <w:tab/>
        <w:t>tags : tags,</w:t>
      </w:r>
    </w:p>
    <w:p w14:paraId="1C612A19" w14:textId="77777777" w:rsidR="00004268" w:rsidRPr="00CD0AED" w:rsidRDefault="00004268" w:rsidP="00004268">
      <w:pPr>
        <w:ind w:left="360"/>
        <w:jc w:val="both"/>
        <w:rPr>
          <w:highlight w:val="yellow"/>
          <w:lang w:val="en-US"/>
          <w:rPrChange w:id="1477" w:author="Rosu, Vladimir [2]" w:date="2020-01-03T16:32:00Z">
            <w:rPr>
              <w:highlight w:val="yellow"/>
            </w:rPr>
          </w:rPrChange>
        </w:rPr>
      </w:pPr>
      <w:r w:rsidRPr="00CD0AED">
        <w:rPr>
          <w:highlight w:val="yellow"/>
          <w:lang w:val="en-US"/>
          <w:rPrChange w:id="1478" w:author="Rosu, Vladimir [2]" w:date="2020-01-03T16:32:00Z">
            <w:rPr>
              <w:highlight w:val="yellow"/>
            </w:rPr>
          </w:rPrChange>
        </w:rPr>
        <w:tab/>
        <w:t>source : me.name,</w:t>
      </w:r>
    </w:p>
    <w:p w14:paraId="5698BADA" w14:textId="77777777" w:rsidR="00004268" w:rsidRPr="00CD0AED" w:rsidRDefault="00004268" w:rsidP="00004268">
      <w:pPr>
        <w:ind w:left="360"/>
        <w:jc w:val="both"/>
        <w:rPr>
          <w:highlight w:val="yellow"/>
          <w:lang w:val="en-US"/>
          <w:rPrChange w:id="1479" w:author="Rosu, Vladimir [2]" w:date="2020-01-03T16:32:00Z">
            <w:rPr>
              <w:highlight w:val="yellow"/>
            </w:rPr>
          </w:rPrChange>
        </w:rPr>
      </w:pPr>
      <w:r w:rsidRPr="00CD0AED">
        <w:rPr>
          <w:highlight w:val="yellow"/>
          <w:lang w:val="en-US"/>
          <w:rPrChange w:id="1480" w:author="Rosu, Vladimir [2]" w:date="2020-01-03T16:32:00Z">
            <w:rPr>
              <w:highlight w:val="yellow"/>
            </w:rPr>
          </w:rPrChange>
        </w:rPr>
        <w:tab/>
        <w:t>values : values,</w:t>
      </w:r>
    </w:p>
    <w:p w14:paraId="3C4518C2" w14:textId="77777777" w:rsidR="00004268" w:rsidRPr="00CD0AED" w:rsidRDefault="00004268" w:rsidP="00004268">
      <w:pPr>
        <w:ind w:left="360"/>
        <w:jc w:val="both"/>
        <w:rPr>
          <w:highlight w:val="yellow"/>
          <w:lang w:val="en-US"/>
          <w:rPrChange w:id="1481" w:author="Rosu, Vladimir [2]" w:date="2020-01-03T16:32:00Z">
            <w:rPr>
              <w:highlight w:val="yellow"/>
            </w:rPr>
          </w:rPrChange>
        </w:rPr>
      </w:pPr>
      <w:r w:rsidRPr="00CD0AED">
        <w:rPr>
          <w:highlight w:val="yellow"/>
          <w:lang w:val="en-US"/>
          <w:rPrChange w:id="1482" w:author="Rosu, Vladimir [2]" w:date="2020-01-03T16:32:00Z">
            <w:rPr>
              <w:highlight w:val="yellow"/>
            </w:rPr>
          </w:rPrChange>
        </w:rPr>
        <w:tab/>
        <w:t>location : location</w:t>
      </w:r>
    </w:p>
    <w:p w14:paraId="41D3A2F8" w14:textId="77777777" w:rsidR="00004268" w:rsidRPr="00CD0AED" w:rsidRDefault="00004268" w:rsidP="00004268">
      <w:pPr>
        <w:ind w:left="360"/>
        <w:jc w:val="both"/>
        <w:rPr>
          <w:highlight w:val="yellow"/>
          <w:lang w:val="en-US"/>
          <w:rPrChange w:id="1483" w:author="Rosu, Vladimir [2]" w:date="2020-01-03T16:32:00Z">
            <w:rPr>
              <w:highlight w:val="yellow"/>
            </w:rPr>
          </w:rPrChange>
        </w:rPr>
      </w:pPr>
      <w:r w:rsidRPr="00CD0AED">
        <w:rPr>
          <w:highlight w:val="yellow"/>
          <w:lang w:val="en-US"/>
          <w:rPrChange w:id="1484" w:author="Rosu, Vladimir [2]" w:date="2020-01-03T16:32:00Z">
            <w:rPr>
              <w:highlight w:val="yellow"/>
            </w:rPr>
          </w:rPrChange>
        </w:rPr>
        <w:t>};</w:t>
      </w:r>
    </w:p>
    <w:p w14:paraId="6F1FCB6C" w14:textId="77777777" w:rsidR="00004268" w:rsidRPr="00CD0AED" w:rsidRDefault="00004268" w:rsidP="00004268">
      <w:pPr>
        <w:ind w:left="360"/>
        <w:jc w:val="both"/>
        <w:rPr>
          <w:highlight w:val="yellow"/>
          <w:lang w:val="en-US"/>
          <w:rPrChange w:id="1485" w:author="Rosu, Vladimir [2]" w:date="2020-01-03T16:32:00Z">
            <w:rPr>
              <w:highlight w:val="yellow"/>
            </w:rPr>
          </w:rPrChange>
        </w:rPr>
      </w:pPr>
    </w:p>
    <w:p w14:paraId="31CBEB71" w14:textId="77777777" w:rsidR="00004268" w:rsidRPr="00CD0AED" w:rsidRDefault="00004268" w:rsidP="00004268">
      <w:pPr>
        <w:ind w:left="360"/>
        <w:jc w:val="both"/>
        <w:rPr>
          <w:highlight w:val="yellow"/>
          <w:lang w:val="en-US"/>
          <w:rPrChange w:id="1486" w:author="Rosu, Vladimir [2]" w:date="2020-01-03T16:32:00Z">
            <w:rPr>
              <w:highlight w:val="yellow"/>
            </w:rPr>
          </w:rPrChange>
        </w:rPr>
      </w:pPr>
      <w:r w:rsidRPr="00CD0AED">
        <w:rPr>
          <w:highlight w:val="yellow"/>
          <w:lang w:val="en-US"/>
          <w:rPrChange w:id="1487" w:author="Rosu, Vladimir [2]" w:date="2020-01-03T16:32:00Z">
            <w:rPr>
              <w:highlight w:val="yellow"/>
            </w:rPr>
          </w:rPrChange>
        </w:rPr>
        <w:t>// AddOrUpdateDataTableEntry(tags:TAGS, source:STRING("me.name"), values:INFOTABLE(TestDataTable), location:LOCATION):STRING</w:t>
      </w:r>
    </w:p>
    <w:p w14:paraId="7714159B" w14:textId="77777777" w:rsidR="00004268" w:rsidRPr="00CD0AED" w:rsidRDefault="00004268" w:rsidP="00004268">
      <w:pPr>
        <w:ind w:left="360"/>
        <w:jc w:val="both"/>
        <w:rPr>
          <w:lang w:val="en-US"/>
          <w:rPrChange w:id="1488" w:author="Rosu, Vladimir [2]" w:date="2020-01-03T16:32:00Z">
            <w:rPr/>
          </w:rPrChange>
        </w:rPr>
      </w:pPr>
      <w:r w:rsidRPr="00CD0AED">
        <w:rPr>
          <w:highlight w:val="yellow"/>
          <w:lang w:val="en-US"/>
          <w:rPrChange w:id="1489" w:author="Rosu, Vladimir [2]" w:date="2020-01-03T16:32:00Z">
            <w:rPr>
              <w:highlight w:val="yellow"/>
            </w:rPr>
          </w:rPrChange>
        </w:rPr>
        <w:t>var result = Things["TestDataTable"].AddOrUpdateDataTableEntry(params);</w:t>
      </w:r>
    </w:p>
    <w:p w14:paraId="3064F7A0" w14:textId="7628D274" w:rsidR="00B34C2D" w:rsidRPr="00CD0AED" w:rsidRDefault="00B34C2D" w:rsidP="00261840">
      <w:pPr>
        <w:ind w:left="360"/>
        <w:jc w:val="both"/>
        <w:rPr>
          <w:lang w:val="en-US"/>
          <w:rPrChange w:id="1490" w:author="Rosu, Vladimir [2]" w:date="2020-01-03T16:32:00Z">
            <w:rPr/>
          </w:rPrChange>
        </w:rPr>
      </w:pPr>
    </w:p>
    <w:p w14:paraId="171E9E42" w14:textId="53075B5D" w:rsidR="0041574A" w:rsidRPr="00CD0AED" w:rsidRDefault="000E2D2A" w:rsidP="000E2D2A">
      <w:pPr>
        <w:pStyle w:val="ListParagraph"/>
        <w:numPr>
          <w:ilvl w:val="1"/>
          <w:numId w:val="1"/>
        </w:numPr>
        <w:jc w:val="both"/>
        <w:rPr>
          <w:b/>
          <w:lang w:val="en-US"/>
          <w:rPrChange w:id="1491" w:author="Rosu, Vladimir [2]" w:date="2020-01-03T16:32:00Z">
            <w:rPr>
              <w:b/>
            </w:rPr>
          </w:rPrChange>
        </w:rPr>
      </w:pPr>
      <w:r w:rsidRPr="00CD0AED">
        <w:rPr>
          <w:b/>
          <w:lang w:val="en-US"/>
          <w:rPrChange w:id="1492" w:author="Rosu, Vladimir [2]" w:date="2020-01-03T16:32:00Z">
            <w:rPr>
              <w:b/>
            </w:rPr>
          </w:rPrChange>
        </w:rPr>
        <w:t>Create query for DataTable</w:t>
      </w:r>
    </w:p>
    <w:p w14:paraId="7650EA7D" w14:textId="77777777" w:rsidR="000E2D2A" w:rsidRPr="00CD0AED" w:rsidRDefault="000E2D2A" w:rsidP="00261840">
      <w:pPr>
        <w:ind w:left="360"/>
        <w:jc w:val="both"/>
        <w:rPr>
          <w:lang w:val="en-US"/>
          <w:rPrChange w:id="1493" w:author="Rosu, Vladimir [2]" w:date="2020-01-03T16:32:00Z">
            <w:rPr/>
          </w:rPrChange>
        </w:rPr>
      </w:pPr>
      <w:r w:rsidRPr="00CD0AED">
        <w:rPr>
          <w:b/>
          <w:lang w:val="en-US"/>
          <w:rPrChange w:id="1494" w:author="Rosu, Vladimir [2]" w:date="2020-01-03T16:32:00Z">
            <w:rPr>
              <w:b/>
            </w:rPr>
          </w:rPrChange>
        </w:rPr>
        <w:t>Description</w:t>
      </w:r>
      <w:r w:rsidRPr="00CD0AED">
        <w:rPr>
          <w:lang w:val="en-US"/>
          <w:rPrChange w:id="1495" w:author="Rosu, Vladimir [2]" w:date="2020-01-03T16:32:00Z">
            <w:rPr/>
          </w:rPrChange>
        </w:rPr>
        <w:t xml:space="preserve">: This snippet allows creating a Query for a DataTable. If works almost exactly the same as the „Create query for Infotable” or the „Create query for Stream”, except that it will allow selecting a DataTable from the existing DataTable entities in the </w:t>
      </w:r>
      <w:commentRangeStart w:id="1496"/>
      <w:r w:rsidRPr="00CD0AED">
        <w:rPr>
          <w:lang w:val="en-US"/>
          <w:rPrChange w:id="1497" w:author="Rosu, Vladimir [2]" w:date="2020-01-03T16:32:00Z">
            <w:rPr/>
          </w:rPrChange>
        </w:rPr>
        <w:t>system</w:t>
      </w:r>
      <w:commentRangeEnd w:id="1496"/>
      <w:r w:rsidRPr="00CD0AED">
        <w:rPr>
          <w:rStyle w:val="CommentReference"/>
          <w:lang w:val="en-US"/>
          <w:rPrChange w:id="1498" w:author="Rosu, Vladimir [2]" w:date="2020-01-03T16:32:00Z">
            <w:rPr>
              <w:rStyle w:val="CommentReference"/>
            </w:rPr>
          </w:rPrChange>
        </w:rPr>
        <w:commentReference w:id="1496"/>
      </w:r>
      <w:r w:rsidRPr="00CD0AED">
        <w:rPr>
          <w:lang w:val="en-US"/>
          <w:rPrChange w:id="1499" w:author="Rosu, Vladimir [2]" w:date="2020-01-03T16:32:00Z">
            <w:rPr/>
          </w:rPrChange>
        </w:rPr>
        <w:t xml:space="preserve">. </w:t>
      </w:r>
    </w:p>
    <w:p w14:paraId="5C48E2D0" w14:textId="458B6BB8" w:rsidR="000E2D2A" w:rsidRPr="00CD0AED" w:rsidRDefault="000E2D2A" w:rsidP="00261840">
      <w:pPr>
        <w:ind w:left="360"/>
        <w:jc w:val="both"/>
        <w:rPr>
          <w:lang w:val="en-US"/>
          <w:rPrChange w:id="1500" w:author="Rosu, Vladimir [2]" w:date="2020-01-03T16:32:00Z">
            <w:rPr/>
          </w:rPrChange>
        </w:rPr>
      </w:pPr>
      <w:r w:rsidRPr="00CD0AED">
        <w:rPr>
          <w:lang w:val="en-US"/>
          <w:rPrChange w:id="1501" w:author="Rosu, Vladimir [2]" w:date="2020-01-03T16:32:00Z">
            <w:rPr/>
          </w:rPrChange>
        </w:rPr>
        <w:t>For example, you can have the same output if you choose the „Create query for an Infotable” and you select the DataShape assigned to that DataTable.</w:t>
      </w:r>
    </w:p>
    <w:p w14:paraId="10B05B92" w14:textId="0E760468" w:rsidR="000E2D2A" w:rsidRPr="00CD0AED" w:rsidRDefault="000E2D2A" w:rsidP="00261840">
      <w:pPr>
        <w:ind w:left="360"/>
        <w:jc w:val="both"/>
        <w:rPr>
          <w:lang w:val="en-US"/>
          <w:rPrChange w:id="1502" w:author="Rosu, Vladimir [2]" w:date="2020-01-03T16:32:00Z">
            <w:rPr/>
          </w:rPrChange>
        </w:rPr>
      </w:pPr>
      <w:r w:rsidRPr="00CD0AED">
        <w:rPr>
          <w:lang w:val="en-US"/>
          <w:rPrChange w:id="1503" w:author="Rosu, Vladimir [2]" w:date="2020-01-03T16:32:00Z">
            <w:rPr/>
          </w:rPrChange>
        </w:rPr>
        <w:t>The returned JSON can be used for any Service which requires a QUERY type parameter.</w:t>
      </w:r>
    </w:p>
    <w:p w14:paraId="6093BFBA" w14:textId="05D4D610" w:rsidR="000E2D2A" w:rsidRPr="00CD0AED" w:rsidRDefault="00F15F5B" w:rsidP="00261840">
      <w:pPr>
        <w:ind w:left="360"/>
        <w:jc w:val="both"/>
        <w:rPr>
          <w:lang w:val="en-US"/>
          <w:rPrChange w:id="1504" w:author="Rosu, Vladimir [2]" w:date="2020-01-03T16:32:00Z">
            <w:rPr/>
          </w:rPrChange>
        </w:rPr>
      </w:pPr>
      <w:r w:rsidRPr="00CD0AED">
        <w:rPr>
          <w:lang w:val="en-US"/>
          <w:rPrChange w:id="1505" w:author="Rosu, Vladimir [2]" w:date="2020-01-03T16:32:00Z">
            <w:rPr/>
          </w:rPrChange>
        </w:rPr>
        <w:t>The snippet does not allow creating nesting filters with different And/Or Types or sort the infotable (which is possible by just using the query object).</w:t>
      </w:r>
    </w:p>
    <w:p w14:paraId="31DCCA68" w14:textId="5F6BC16C" w:rsidR="00F15F5B" w:rsidRPr="00CD0AED" w:rsidRDefault="00F15F5B" w:rsidP="00261840">
      <w:pPr>
        <w:ind w:left="360"/>
        <w:jc w:val="both"/>
        <w:rPr>
          <w:lang w:val="en-US"/>
          <w:rPrChange w:id="1506" w:author="Rosu, Vladimir [2]" w:date="2020-01-03T16:32:00Z">
            <w:rPr/>
          </w:rPrChange>
        </w:rPr>
      </w:pPr>
      <w:r w:rsidRPr="00CD0AED">
        <w:rPr>
          <w:lang w:val="en-US"/>
          <w:rPrChange w:id="1507" w:author="Rosu, Vladimir [2]" w:date="2020-01-03T16:32:00Z">
            <w:rPr/>
          </w:rPrChange>
        </w:rPr>
        <w:t>In order to do that, please consult the documentation ThingWorx Model Definition and Composer &gt; Things &gt; Thing Services &gt; Query Parameter for Query Services</w:t>
      </w:r>
      <w:r w:rsidR="001417A2" w:rsidRPr="00CD0AED">
        <w:rPr>
          <w:lang w:val="en-US"/>
          <w:rPrChange w:id="1508" w:author="Rosu, Vladimir [2]" w:date="2020-01-03T16:32:00Z">
            <w:rPr/>
          </w:rPrChange>
        </w:rPr>
        <w:t>.</w:t>
      </w:r>
    </w:p>
    <w:p w14:paraId="43E83253" w14:textId="77777777" w:rsidR="001417A2" w:rsidRPr="00CD0AED" w:rsidRDefault="001417A2" w:rsidP="00261840">
      <w:pPr>
        <w:ind w:left="360"/>
        <w:jc w:val="both"/>
        <w:rPr>
          <w:lang w:val="en-US"/>
          <w:rPrChange w:id="1509" w:author="Rosu, Vladimir [2]" w:date="2020-01-03T16:32:00Z">
            <w:rPr/>
          </w:rPrChange>
        </w:rPr>
      </w:pPr>
    </w:p>
    <w:p w14:paraId="4733D180" w14:textId="53A2A592" w:rsidR="000E2D2A" w:rsidRPr="00CD0AED" w:rsidRDefault="000E2D2A" w:rsidP="00261840">
      <w:pPr>
        <w:ind w:left="360"/>
        <w:jc w:val="both"/>
        <w:rPr>
          <w:lang w:val="en-US"/>
          <w:rPrChange w:id="1510" w:author="Rosu, Vladimir [2]" w:date="2020-01-03T16:32:00Z">
            <w:rPr/>
          </w:rPrChange>
        </w:rPr>
      </w:pPr>
    </w:p>
    <w:p w14:paraId="21B6A596" w14:textId="5035455D" w:rsidR="00F15F5B" w:rsidRPr="00CD0AED" w:rsidRDefault="00F15F5B" w:rsidP="00F15F5B">
      <w:pPr>
        <w:pStyle w:val="ListParagraph"/>
        <w:numPr>
          <w:ilvl w:val="1"/>
          <w:numId w:val="1"/>
        </w:numPr>
        <w:jc w:val="both"/>
        <w:rPr>
          <w:b/>
          <w:lang w:val="en-US"/>
          <w:rPrChange w:id="1511" w:author="Rosu, Vladimir [2]" w:date="2020-01-03T16:32:00Z">
            <w:rPr>
              <w:b/>
            </w:rPr>
          </w:rPrChange>
        </w:rPr>
      </w:pPr>
      <w:r w:rsidRPr="00CD0AED">
        <w:rPr>
          <w:b/>
          <w:lang w:val="en-US"/>
          <w:rPrChange w:id="1512" w:author="Rosu, Vladimir [2]" w:date="2020-01-03T16:32:00Z">
            <w:rPr>
              <w:b/>
            </w:rPr>
          </w:rPrChange>
        </w:rPr>
        <w:t>Create query for Stream</w:t>
      </w:r>
    </w:p>
    <w:p w14:paraId="6DF0D9EF" w14:textId="57694CCC" w:rsidR="00F15F5B" w:rsidRPr="00CD0AED" w:rsidRDefault="00F15F5B" w:rsidP="00F15F5B">
      <w:pPr>
        <w:jc w:val="both"/>
        <w:rPr>
          <w:lang w:val="en-US"/>
          <w:rPrChange w:id="1513" w:author="Rosu, Vladimir [2]" w:date="2020-01-03T16:32:00Z">
            <w:rPr/>
          </w:rPrChange>
        </w:rPr>
      </w:pPr>
      <w:r w:rsidRPr="00CD0AED">
        <w:rPr>
          <w:b/>
          <w:lang w:val="en-US"/>
          <w:rPrChange w:id="1514" w:author="Rosu, Vladimir [2]" w:date="2020-01-03T16:32:00Z">
            <w:rPr>
              <w:b/>
            </w:rPr>
          </w:rPrChange>
        </w:rPr>
        <w:t>Description</w:t>
      </w:r>
      <w:r w:rsidRPr="00CD0AED">
        <w:rPr>
          <w:lang w:val="en-US"/>
          <w:rPrChange w:id="1515" w:author="Rosu, Vladimir [2]" w:date="2020-01-03T16:32:00Z">
            <w:rPr/>
          </w:rPrChange>
        </w:rPr>
        <w:t xml:space="preserve">: This snippet allows creating a Query for a Stream. If works almost exactly the same as the „Create query for Infotable” or the „Create query for DataTable”, except that it will allow selecting a Stream from the existing Stream entities in the </w:t>
      </w:r>
      <w:commentRangeStart w:id="1516"/>
      <w:r w:rsidRPr="00CD0AED">
        <w:rPr>
          <w:lang w:val="en-US"/>
          <w:rPrChange w:id="1517" w:author="Rosu, Vladimir [2]" w:date="2020-01-03T16:32:00Z">
            <w:rPr/>
          </w:rPrChange>
        </w:rPr>
        <w:t>system</w:t>
      </w:r>
      <w:commentRangeEnd w:id="1516"/>
      <w:r w:rsidRPr="00CD0AED">
        <w:rPr>
          <w:rStyle w:val="CommentReference"/>
          <w:lang w:val="en-US"/>
          <w:rPrChange w:id="1518" w:author="Rosu, Vladimir [2]" w:date="2020-01-03T16:32:00Z">
            <w:rPr>
              <w:rStyle w:val="CommentReference"/>
            </w:rPr>
          </w:rPrChange>
        </w:rPr>
        <w:commentReference w:id="1516"/>
      </w:r>
      <w:r w:rsidRPr="00CD0AED">
        <w:rPr>
          <w:lang w:val="en-US"/>
          <w:rPrChange w:id="1519" w:author="Rosu, Vladimir [2]" w:date="2020-01-03T16:32:00Z">
            <w:rPr/>
          </w:rPrChange>
        </w:rPr>
        <w:t xml:space="preserve">. </w:t>
      </w:r>
    </w:p>
    <w:p w14:paraId="4BE58A87" w14:textId="33B0682E" w:rsidR="00F15F5B" w:rsidRPr="00CD0AED" w:rsidRDefault="00F15F5B" w:rsidP="00F15F5B">
      <w:pPr>
        <w:jc w:val="both"/>
        <w:rPr>
          <w:lang w:val="en-US"/>
          <w:rPrChange w:id="1520" w:author="Rosu, Vladimir [2]" w:date="2020-01-03T16:32:00Z">
            <w:rPr/>
          </w:rPrChange>
        </w:rPr>
      </w:pPr>
      <w:r w:rsidRPr="00CD0AED">
        <w:rPr>
          <w:lang w:val="en-US"/>
          <w:rPrChange w:id="1521" w:author="Rosu, Vladimir [2]" w:date="2020-01-03T16:32:00Z">
            <w:rPr/>
          </w:rPrChange>
        </w:rPr>
        <w:lastRenderedPageBreak/>
        <w:t>For example, you can have the same output if you choose the „Create query for an Infotable” and you select the DataShape assigned to that Stream.</w:t>
      </w:r>
    </w:p>
    <w:p w14:paraId="40003BAD" w14:textId="77777777" w:rsidR="00F15F5B" w:rsidRPr="00CD0AED" w:rsidRDefault="00F15F5B" w:rsidP="00F15F5B">
      <w:pPr>
        <w:jc w:val="both"/>
        <w:rPr>
          <w:lang w:val="en-US"/>
          <w:rPrChange w:id="1522" w:author="Rosu, Vladimir [2]" w:date="2020-01-03T16:32:00Z">
            <w:rPr/>
          </w:rPrChange>
        </w:rPr>
      </w:pPr>
      <w:r w:rsidRPr="00CD0AED">
        <w:rPr>
          <w:lang w:val="en-US"/>
          <w:rPrChange w:id="1523" w:author="Rosu, Vladimir [2]" w:date="2020-01-03T16:32:00Z">
            <w:rPr/>
          </w:rPrChange>
        </w:rPr>
        <w:t>The returned JSON can be used for any Service which requires a QUERY type parameter.</w:t>
      </w:r>
    </w:p>
    <w:p w14:paraId="63FE457F" w14:textId="66920B37" w:rsidR="00F15F5B" w:rsidRPr="00CD0AED" w:rsidRDefault="00F15F5B" w:rsidP="00F15F5B">
      <w:pPr>
        <w:jc w:val="both"/>
        <w:rPr>
          <w:lang w:val="en-US"/>
          <w:rPrChange w:id="1524" w:author="Rosu, Vladimir [2]" w:date="2020-01-03T16:32:00Z">
            <w:rPr/>
          </w:rPrChange>
        </w:rPr>
      </w:pPr>
      <w:r w:rsidRPr="00CD0AED">
        <w:rPr>
          <w:lang w:val="en-US"/>
          <w:rPrChange w:id="1525" w:author="Rosu, Vladimir [2]" w:date="2020-01-03T16:32:00Z">
            <w:rPr/>
          </w:rPrChange>
        </w:rPr>
        <w:t>The snippet does not allow creating nesting filters with different And/Or Types or sorting the infotable (which is possible by just using the query object).</w:t>
      </w:r>
    </w:p>
    <w:p w14:paraId="2CBCF753" w14:textId="77777777" w:rsidR="00F15F5B" w:rsidRPr="00CD0AED" w:rsidRDefault="00F15F5B" w:rsidP="00F15F5B">
      <w:pPr>
        <w:jc w:val="both"/>
        <w:rPr>
          <w:lang w:val="en-US"/>
          <w:rPrChange w:id="1526" w:author="Rosu, Vladimir [2]" w:date="2020-01-03T16:32:00Z">
            <w:rPr/>
          </w:rPrChange>
        </w:rPr>
      </w:pPr>
      <w:r w:rsidRPr="00CD0AED">
        <w:rPr>
          <w:lang w:val="en-US"/>
          <w:rPrChange w:id="1527" w:author="Rosu, Vladimir [2]" w:date="2020-01-03T16:32:00Z">
            <w:rPr/>
          </w:rPrChange>
        </w:rPr>
        <w:t>In order to do that, please consult the documentation ThingWorx Model Definition and Composer &gt; Things &gt; Thing Services &gt; Query Parameter for Query Services</w:t>
      </w:r>
    </w:p>
    <w:p w14:paraId="26B2E6FD" w14:textId="7C309188" w:rsidR="00E55B8A" w:rsidRPr="00CD0AED" w:rsidRDefault="00E55B8A">
      <w:pPr>
        <w:rPr>
          <w:lang w:val="en-US"/>
          <w:rPrChange w:id="1528" w:author="Rosu, Vladimir [2]" w:date="2020-01-03T16:32:00Z">
            <w:rPr/>
          </w:rPrChange>
        </w:rPr>
      </w:pPr>
      <w:r w:rsidRPr="00CD0AED">
        <w:rPr>
          <w:lang w:val="en-US"/>
          <w:rPrChange w:id="1529" w:author="Rosu, Vladimir [2]" w:date="2020-01-03T16:32:00Z">
            <w:rPr/>
          </w:rPrChange>
        </w:rPr>
        <w:br w:type="page"/>
      </w:r>
    </w:p>
    <w:p w14:paraId="6E4C0205" w14:textId="59E539DA" w:rsidR="00F15F5B" w:rsidRPr="00CD0AED" w:rsidRDefault="00E55B8A" w:rsidP="00E55B8A">
      <w:pPr>
        <w:pStyle w:val="ListParagraph"/>
        <w:numPr>
          <w:ilvl w:val="0"/>
          <w:numId w:val="1"/>
        </w:numPr>
        <w:jc w:val="center"/>
        <w:rPr>
          <w:b/>
          <w:lang w:val="en-US"/>
          <w:rPrChange w:id="1530" w:author="Rosu, Vladimir [2]" w:date="2020-01-03T16:32:00Z">
            <w:rPr>
              <w:b/>
            </w:rPr>
          </w:rPrChange>
        </w:rPr>
      </w:pPr>
      <w:r w:rsidRPr="00CD0AED">
        <w:rPr>
          <w:b/>
          <w:lang w:val="en-US"/>
          <w:rPrChange w:id="1531" w:author="Rosu, Vladimir [2]" w:date="2020-01-03T16:32:00Z">
            <w:rPr>
              <w:b/>
            </w:rPr>
          </w:rPrChange>
        </w:rPr>
        <w:lastRenderedPageBreak/>
        <w:t>Tags</w:t>
      </w:r>
    </w:p>
    <w:p w14:paraId="49E952FD" w14:textId="4732B5BB" w:rsidR="00E55B8A" w:rsidRPr="00CD0AED" w:rsidRDefault="00E55B8A" w:rsidP="00261840">
      <w:pPr>
        <w:ind w:left="360"/>
        <w:jc w:val="both"/>
        <w:rPr>
          <w:lang w:val="en-US"/>
          <w:rPrChange w:id="1532" w:author="Rosu, Vladimir [2]" w:date="2020-01-03T16:32:00Z">
            <w:rPr/>
          </w:rPrChange>
        </w:rPr>
      </w:pPr>
    </w:p>
    <w:p w14:paraId="7F72A32B" w14:textId="64609A28" w:rsidR="00E55B8A" w:rsidRPr="00CD0AED" w:rsidRDefault="00E55B8A" w:rsidP="00613FA1">
      <w:pPr>
        <w:pStyle w:val="ListParagraph"/>
        <w:numPr>
          <w:ilvl w:val="1"/>
          <w:numId w:val="1"/>
        </w:numPr>
        <w:jc w:val="both"/>
        <w:rPr>
          <w:b/>
          <w:lang w:val="en-US"/>
          <w:rPrChange w:id="1533" w:author="Rosu, Vladimir [2]" w:date="2020-01-03T16:32:00Z">
            <w:rPr>
              <w:b/>
            </w:rPr>
          </w:rPrChange>
        </w:rPr>
      </w:pPr>
      <w:r w:rsidRPr="00CD0AED">
        <w:rPr>
          <w:b/>
          <w:lang w:val="en-US"/>
          <w:rPrChange w:id="1534" w:author="Rosu, Vladimir [2]" w:date="2020-01-03T16:32:00Z">
            <w:rPr>
              <w:b/>
            </w:rPr>
          </w:rPrChange>
        </w:rPr>
        <w:t>Data Tag Picker</w:t>
      </w:r>
    </w:p>
    <w:p w14:paraId="313CB3E4" w14:textId="60CB89FA" w:rsidR="00E55B8A" w:rsidRPr="00CD0AED" w:rsidRDefault="00613FA1" w:rsidP="00261840">
      <w:pPr>
        <w:ind w:left="360"/>
        <w:jc w:val="both"/>
        <w:rPr>
          <w:lang w:val="en-US"/>
          <w:rPrChange w:id="1535" w:author="Rosu, Vladimir [2]" w:date="2020-01-03T16:32:00Z">
            <w:rPr/>
          </w:rPrChange>
        </w:rPr>
      </w:pPr>
      <w:r w:rsidRPr="00CD0AED">
        <w:rPr>
          <w:b/>
          <w:lang w:val="en-US"/>
          <w:rPrChange w:id="1536" w:author="Rosu, Vladimir [2]" w:date="2020-01-03T16:32:00Z">
            <w:rPr>
              <w:b/>
            </w:rPr>
          </w:rPrChange>
        </w:rPr>
        <w:t>Description:</w:t>
      </w:r>
      <w:r w:rsidRPr="00CD0AED">
        <w:rPr>
          <w:lang w:val="en-US"/>
          <w:rPrChange w:id="1537" w:author="Rosu, Vladimir [2]" w:date="2020-01-03T16:32:00Z">
            <w:rPr/>
          </w:rPrChange>
        </w:rPr>
        <w:t xml:space="preserve"> </w:t>
      </w:r>
      <w:r w:rsidR="00E55B8A" w:rsidRPr="00CD0AED">
        <w:rPr>
          <w:lang w:val="en-US"/>
          <w:rPrChange w:id="1538" w:author="Rosu, Vladimir [2]" w:date="2020-01-03T16:32:00Z">
            <w:rPr/>
          </w:rPrChange>
        </w:rPr>
        <w:t xml:space="preserve">This allows </w:t>
      </w:r>
      <w:r w:rsidRPr="00CD0AED">
        <w:rPr>
          <w:lang w:val="en-US"/>
          <w:rPrChange w:id="1539" w:author="Rosu, Vladimir [2]" w:date="2020-01-03T16:32:00Z">
            <w:rPr/>
          </w:rPrChange>
        </w:rPr>
        <w:t>inserting</w:t>
      </w:r>
      <w:r w:rsidR="00E55B8A" w:rsidRPr="00CD0AED">
        <w:rPr>
          <w:lang w:val="en-US"/>
          <w:rPrChange w:id="1540" w:author="Rosu, Vladimir [2]" w:date="2020-01-03T16:32:00Z">
            <w:rPr/>
          </w:rPrChange>
        </w:rPr>
        <w:t xml:space="preserve"> an existing Dat</w:t>
      </w:r>
      <w:r w:rsidR="0046786B" w:rsidRPr="00CD0AED">
        <w:rPr>
          <w:lang w:val="en-US"/>
          <w:rPrChange w:id="1541" w:author="Rosu, Vladimir [2]" w:date="2020-01-03T16:32:00Z">
            <w:rPr/>
          </w:rPrChange>
        </w:rPr>
        <w:t>a Tag</w:t>
      </w:r>
      <w:r w:rsidRPr="00CD0AED">
        <w:rPr>
          <w:lang w:val="en-US"/>
          <w:rPrChange w:id="1542" w:author="Rosu, Vladimir [2]" w:date="2020-01-03T16:32:00Z">
            <w:rPr/>
          </w:rPrChange>
        </w:rPr>
        <w:t xml:space="preserve"> into </w:t>
      </w:r>
      <w:r w:rsidR="00317772" w:rsidRPr="00CD0AED">
        <w:rPr>
          <w:lang w:val="en-US"/>
          <w:rPrChange w:id="1543" w:author="Rosu, Vladimir [2]" w:date="2020-01-03T16:32:00Z">
            <w:rPr/>
          </w:rPrChange>
        </w:rPr>
        <w:t xml:space="preserve">server side </w:t>
      </w:r>
      <w:r w:rsidRPr="00CD0AED">
        <w:rPr>
          <w:lang w:val="en-US"/>
          <w:rPrChange w:id="1544" w:author="Rosu, Vladimir [2]" w:date="2020-01-03T16:32:00Z">
            <w:rPr/>
          </w:rPrChange>
        </w:rPr>
        <w:t>code</w:t>
      </w:r>
      <w:r w:rsidR="0046786B" w:rsidRPr="00CD0AED">
        <w:rPr>
          <w:lang w:val="en-US"/>
          <w:rPrChange w:id="1545" w:author="Rosu, Vladimir [2]" w:date="2020-01-03T16:32:00Z">
            <w:rPr/>
          </w:rPrChange>
        </w:rPr>
        <w:t>.</w:t>
      </w:r>
      <w:r w:rsidR="00317772" w:rsidRPr="00CD0AED">
        <w:rPr>
          <w:lang w:val="en-US"/>
          <w:rPrChange w:id="1546" w:author="Rosu, Vladimir [2]" w:date="2020-01-03T16:32:00Z">
            <w:rPr/>
          </w:rPrChange>
        </w:rPr>
        <w:t xml:space="preserve"> Data Tags are used specifically for Stream, DataTable, Blog and Wiki Entries. They are not used to tag entities.</w:t>
      </w:r>
    </w:p>
    <w:p w14:paraId="1B86C30F" w14:textId="638BC4FB" w:rsidR="00317772" w:rsidRPr="00CD0AED" w:rsidRDefault="00317772" w:rsidP="00261840">
      <w:pPr>
        <w:ind w:left="360"/>
        <w:jc w:val="both"/>
        <w:rPr>
          <w:lang w:val="en-US"/>
          <w:rPrChange w:id="1547" w:author="Rosu, Vladimir [2]" w:date="2020-01-03T16:32:00Z">
            <w:rPr/>
          </w:rPrChange>
        </w:rPr>
      </w:pPr>
      <w:r w:rsidRPr="00CD0AED">
        <w:rPr>
          <w:lang w:val="en-US"/>
          <w:rPrChange w:id="1548" w:author="Rosu, Vladimir [2]" w:date="2020-01-03T16:32:00Z">
            <w:rPr/>
          </w:rPrChange>
        </w:rPr>
        <w:t>Note: if the data Tag Vocabulary does not exist, then the service will fail. If the Data Tag Term does not exist, and the Vocabulary is Dynamic, the service will succeed, and the Tag will be added to the Vocabulary.</w:t>
      </w:r>
    </w:p>
    <w:p w14:paraId="471EBDC8" w14:textId="72CD1A24" w:rsidR="0046786B" w:rsidRPr="00CD0AED" w:rsidRDefault="00317772" w:rsidP="00261840">
      <w:pPr>
        <w:ind w:left="360"/>
        <w:jc w:val="both"/>
        <w:rPr>
          <w:b/>
          <w:lang w:val="en-US"/>
          <w:rPrChange w:id="1549" w:author="Rosu, Vladimir [2]" w:date="2020-01-03T16:32:00Z">
            <w:rPr>
              <w:b/>
            </w:rPr>
          </w:rPrChange>
        </w:rPr>
      </w:pPr>
      <w:r w:rsidRPr="00CD0AED">
        <w:rPr>
          <w:b/>
          <w:lang w:val="en-US"/>
          <w:rPrChange w:id="1550" w:author="Rosu, Vladimir [2]" w:date="2020-01-03T16:32:00Z">
            <w:rPr>
              <w:b/>
            </w:rPr>
          </w:rPrChange>
        </w:rPr>
        <w:t>Example usage:</w:t>
      </w:r>
    </w:p>
    <w:p w14:paraId="053AD4BE" w14:textId="4277E99E" w:rsidR="00317772" w:rsidRPr="00CD0AED" w:rsidRDefault="00317772" w:rsidP="00317772">
      <w:pPr>
        <w:ind w:left="360"/>
        <w:jc w:val="both"/>
        <w:rPr>
          <w:lang w:val="en-US"/>
          <w:rPrChange w:id="1551" w:author="Rosu, Vladimir [2]" w:date="2020-01-03T16:32:00Z">
            <w:rPr/>
          </w:rPrChange>
        </w:rPr>
      </w:pPr>
      <w:r w:rsidRPr="00CD0AED">
        <w:rPr>
          <w:lang w:val="en-US"/>
          <w:rPrChange w:id="1552" w:author="Rosu, Vladimir [2]" w:date="2020-01-03T16:32:00Z">
            <w:rPr/>
          </w:rPrChange>
        </w:rPr>
        <w:t>// tags:TAGS</w:t>
      </w:r>
    </w:p>
    <w:p w14:paraId="0D4A1BC2" w14:textId="4A3671FE" w:rsidR="00317772" w:rsidRPr="00CD0AED" w:rsidRDefault="00317772" w:rsidP="00317772">
      <w:pPr>
        <w:ind w:left="360"/>
        <w:jc w:val="both"/>
        <w:rPr>
          <w:lang w:val="en-US"/>
          <w:rPrChange w:id="1553" w:author="Rosu, Vladimir [2]" w:date="2020-01-03T16:32:00Z">
            <w:rPr/>
          </w:rPrChange>
        </w:rPr>
      </w:pPr>
      <w:r w:rsidRPr="00CD0AED">
        <w:rPr>
          <w:lang w:val="en-US"/>
          <w:rPrChange w:id="1554" w:author="Rosu, Vladimir [2]" w:date="2020-01-03T16:32:00Z">
            <w:rPr/>
          </w:rPrChange>
        </w:rPr>
        <w:t>//the entry in yellow was inserted by the Data Tag Picker</w:t>
      </w:r>
    </w:p>
    <w:p w14:paraId="3D0026C3" w14:textId="46484CE7" w:rsidR="00317772" w:rsidRPr="00CD0AED" w:rsidRDefault="00317772" w:rsidP="00317772">
      <w:pPr>
        <w:ind w:left="360"/>
        <w:jc w:val="both"/>
        <w:rPr>
          <w:lang w:val="en-US"/>
          <w:rPrChange w:id="1555" w:author="Rosu, Vladimir [2]" w:date="2020-01-03T16:32:00Z">
            <w:rPr/>
          </w:rPrChange>
        </w:rPr>
      </w:pPr>
      <w:r w:rsidRPr="00CD0AED">
        <w:rPr>
          <w:lang w:val="en-US"/>
          <w:rPrChange w:id="1556" w:author="Rosu, Vladimir [2]" w:date="2020-01-03T16:32:00Z">
            <w:rPr/>
          </w:rPrChange>
        </w:rPr>
        <w:t xml:space="preserve">var tags = </w:t>
      </w:r>
      <w:r w:rsidRPr="00CD0AED">
        <w:rPr>
          <w:highlight w:val="yellow"/>
          <w:lang w:val="en-US"/>
          <w:rPrChange w:id="1557" w:author="Rosu, Vladimir [2]" w:date="2020-01-03T16:32:00Z">
            <w:rPr>
              <w:highlight w:val="yellow"/>
            </w:rPr>
          </w:rPrChange>
        </w:rPr>
        <w:t>"TestDataTag:TestDataTag"</w:t>
      </w:r>
      <w:r w:rsidRPr="00CD0AED">
        <w:rPr>
          <w:lang w:val="en-US"/>
          <w:rPrChange w:id="1558" w:author="Rosu, Vladimir [2]" w:date="2020-01-03T16:32:00Z">
            <w:rPr/>
          </w:rPrChange>
        </w:rPr>
        <w:t>;</w:t>
      </w:r>
    </w:p>
    <w:p w14:paraId="49DBD7FA" w14:textId="77777777" w:rsidR="00317772" w:rsidRPr="00CD0AED" w:rsidRDefault="00317772" w:rsidP="00317772">
      <w:pPr>
        <w:ind w:left="360"/>
        <w:jc w:val="both"/>
        <w:rPr>
          <w:lang w:val="en-US"/>
          <w:rPrChange w:id="1559" w:author="Rosu, Vladimir [2]" w:date="2020-01-03T16:32:00Z">
            <w:rPr/>
          </w:rPrChange>
        </w:rPr>
      </w:pPr>
    </w:p>
    <w:p w14:paraId="11F977E0" w14:textId="77777777" w:rsidR="00317772" w:rsidRPr="00CD0AED" w:rsidRDefault="00317772" w:rsidP="00317772">
      <w:pPr>
        <w:ind w:left="360"/>
        <w:jc w:val="both"/>
        <w:rPr>
          <w:lang w:val="en-US"/>
          <w:rPrChange w:id="1560" w:author="Rosu, Vladimir [2]" w:date="2020-01-03T16:32:00Z">
            <w:rPr/>
          </w:rPrChange>
        </w:rPr>
      </w:pPr>
      <w:r w:rsidRPr="00CD0AED">
        <w:rPr>
          <w:lang w:val="en-US"/>
          <w:rPrChange w:id="1561" w:author="Rosu, Vladimir [2]" w:date="2020-01-03T16:32:00Z">
            <w:rPr/>
          </w:rPrChange>
        </w:rPr>
        <w:t>// timestamp:DATETIME</w:t>
      </w:r>
    </w:p>
    <w:p w14:paraId="2A788EFD" w14:textId="77777777" w:rsidR="00317772" w:rsidRPr="00CD0AED" w:rsidRDefault="00317772" w:rsidP="00317772">
      <w:pPr>
        <w:ind w:left="360"/>
        <w:jc w:val="both"/>
        <w:rPr>
          <w:lang w:val="en-US"/>
          <w:rPrChange w:id="1562" w:author="Rosu, Vladimir [2]" w:date="2020-01-03T16:32:00Z">
            <w:rPr/>
          </w:rPrChange>
        </w:rPr>
      </w:pPr>
      <w:r w:rsidRPr="00CD0AED">
        <w:rPr>
          <w:lang w:val="en-US"/>
          <w:rPrChange w:id="1563" w:author="Rosu, Vladimir [2]" w:date="2020-01-03T16:32:00Z">
            <w:rPr/>
          </w:rPrChange>
        </w:rPr>
        <w:t>var timestamp = new Date();</w:t>
      </w:r>
    </w:p>
    <w:p w14:paraId="6E1245BE" w14:textId="77777777" w:rsidR="00317772" w:rsidRPr="00CD0AED" w:rsidRDefault="00317772" w:rsidP="00317772">
      <w:pPr>
        <w:ind w:left="360"/>
        <w:jc w:val="both"/>
        <w:rPr>
          <w:lang w:val="en-US"/>
          <w:rPrChange w:id="1564" w:author="Rosu, Vladimir [2]" w:date="2020-01-03T16:32:00Z">
            <w:rPr/>
          </w:rPrChange>
        </w:rPr>
      </w:pPr>
    </w:p>
    <w:p w14:paraId="4E0A6EF4" w14:textId="77777777" w:rsidR="00317772" w:rsidRPr="00CD0AED" w:rsidRDefault="00317772" w:rsidP="00317772">
      <w:pPr>
        <w:ind w:left="360"/>
        <w:jc w:val="both"/>
        <w:rPr>
          <w:lang w:val="en-US"/>
          <w:rPrChange w:id="1565" w:author="Rosu, Vladimir [2]" w:date="2020-01-03T16:32:00Z">
            <w:rPr/>
          </w:rPrChange>
        </w:rPr>
      </w:pPr>
      <w:r w:rsidRPr="00CD0AED">
        <w:rPr>
          <w:lang w:val="en-US"/>
          <w:rPrChange w:id="1566" w:author="Rosu, Vladimir [2]" w:date="2020-01-03T16:32:00Z">
            <w:rPr/>
          </w:rPrChange>
        </w:rPr>
        <w:t>// location:LOCATION</w:t>
      </w:r>
    </w:p>
    <w:p w14:paraId="014F53E5" w14:textId="77777777" w:rsidR="00317772" w:rsidRPr="00CD0AED" w:rsidRDefault="00317772" w:rsidP="00317772">
      <w:pPr>
        <w:ind w:left="360"/>
        <w:jc w:val="both"/>
        <w:rPr>
          <w:lang w:val="en-US"/>
          <w:rPrChange w:id="1567" w:author="Rosu, Vladimir [2]" w:date="2020-01-03T16:32:00Z">
            <w:rPr/>
          </w:rPrChange>
        </w:rPr>
      </w:pPr>
      <w:r w:rsidRPr="00CD0AED">
        <w:rPr>
          <w:lang w:val="en-US"/>
          <w:rPrChange w:id="1568" w:author="Rosu, Vladimir [2]" w:date="2020-01-03T16:32:00Z">
            <w:rPr/>
          </w:rPrChange>
        </w:rPr>
        <w:t>var location = new Object();</w:t>
      </w:r>
    </w:p>
    <w:p w14:paraId="5B523615" w14:textId="77777777" w:rsidR="00317772" w:rsidRPr="00CD0AED" w:rsidRDefault="00317772" w:rsidP="00317772">
      <w:pPr>
        <w:ind w:left="360"/>
        <w:jc w:val="both"/>
        <w:rPr>
          <w:lang w:val="en-US"/>
          <w:rPrChange w:id="1569" w:author="Rosu, Vladimir [2]" w:date="2020-01-03T16:32:00Z">
            <w:rPr/>
          </w:rPrChange>
        </w:rPr>
      </w:pPr>
      <w:r w:rsidRPr="00CD0AED">
        <w:rPr>
          <w:lang w:val="en-US"/>
          <w:rPrChange w:id="1570" w:author="Rosu, Vladimir [2]" w:date="2020-01-03T16:32:00Z">
            <w:rPr/>
          </w:rPrChange>
        </w:rPr>
        <w:t>location.latitude = 0;</w:t>
      </w:r>
    </w:p>
    <w:p w14:paraId="7BF19ED1" w14:textId="77777777" w:rsidR="00317772" w:rsidRPr="00CD0AED" w:rsidRDefault="00317772" w:rsidP="00317772">
      <w:pPr>
        <w:ind w:left="360"/>
        <w:jc w:val="both"/>
        <w:rPr>
          <w:lang w:val="en-US"/>
          <w:rPrChange w:id="1571" w:author="Rosu, Vladimir [2]" w:date="2020-01-03T16:32:00Z">
            <w:rPr/>
          </w:rPrChange>
        </w:rPr>
      </w:pPr>
      <w:r w:rsidRPr="00CD0AED">
        <w:rPr>
          <w:lang w:val="en-US"/>
          <w:rPrChange w:id="1572" w:author="Rosu, Vladimir [2]" w:date="2020-01-03T16:32:00Z">
            <w:rPr/>
          </w:rPrChange>
        </w:rPr>
        <w:t>location.longitude = 0;</w:t>
      </w:r>
    </w:p>
    <w:p w14:paraId="7F669F66" w14:textId="77777777" w:rsidR="00317772" w:rsidRPr="00CD0AED" w:rsidRDefault="00317772" w:rsidP="00317772">
      <w:pPr>
        <w:ind w:left="360"/>
        <w:jc w:val="both"/>
        <w:rPr>
          <w:lang w:val="en-US"/>
          <w:rPrChange w:id="1573" w:author="Rosu, Vladimir [2]" w:date="2020-01-03T16:32:00Z">
            <w:rPr/>
          </w:rPrChange>
        </w:rPr>
      </w:pPr>
      <w:r w:rsidRPr="00CD0AED">
        <w:rPr>
          <w:lang w:val="en-US"/>
          <w:rPrChange w:id="1574" w:author="Rosu, Vladimir [2]" w:date="2020-01-03T16:32:00Z">
            <w:rPr/>
          </w:rPrChange>
        </w:rPr>
        <w:t>location.elevation = 0;</w:t>
      </w:r>
    </w:p>
    <w:p w14:paraId="1EFE066A" w14:textId="77777777" w:rsidR="00317772" w:rsidRPr="00CD0AED" w:rsidRDefault="00317772" w:rsidP="00317772">
      <w:pPr>
        <w:ind w:left="360"/>
        <w:jc w:val="both"/>
        <w:rPr>
          <w:lang w:val="en-US"/>
          <w:rPrChange w:id="1575" w:author="Rosu, Vladimir [2]" w:date="2020-01-03T16:32:00Z">
            <w:rPr/>
          </w:rPrChange>
        </w:rPr>
      </w:pPr>
      <w:r w:rsidRPr="00CD0AED">
        <w:rPr>
          <w:lang w:val="en-US"/>
          <w:rPrChange w:id="1576" w:author="Rosu, Vladimir [2]" w:date="2020-01-03T16:32:00Z">
            <w:rPr/>
          </w:rPrChange>
        </w:rPr>
        <w:t>location.units ="WGS84";</w:t>
      </w:r>
    </w:p>
    <w:p w14:paraId="1248DBD0" w14:textId="77777777" w:rsidR="00317772" w:rsidRPr="00CD0AED" w:rsidRDefault="00317772" w:rsidP="00317772">
      <w:pPr>
        <w:ind w:left="360"/>
        <w:jc w:val="both"/>
        <w:rPr>
          <w:lang w:val="en-US"/>
          <w:rPrChange w:id="1577" w:author="Rosu, Vladimir [2]" w:date="2020-01-03T16:32:00Z">
            <w:rPr/>
          </w:rPrChange>
        </w:rPr>
      </w:pPr>
    </w:p>
    <w:p w14:paraId="10258319" w14:textId="77777777" w:rsidR="00317772" w:rsidRPr="00CD0AED" w:rsidRDefault="00317772" w:rsidP="00317772">
      <w:pPr>
        <w:ind w:left="360"/>
        <w:jc w:val="both"/>
        <w:rPr>
          <w:lang w:val="en-US"/>
          <w:rPrChange w:id="1578" w:author="Rosu, Vladimir [2]" w:date="2020-01-03T16:32:00Z">
            <w:rPr/>
          </w:rPrChange>
        </w:rPr>
      </w:pPr>
      <w:r w:rsidRPr="00CD0AED">
        <w:rPr>
          <w:lang w:val="en-US"/>
          <w:rPrChange w:id="1579" w:author="Rosu, Vladimir [2]" w:date="2020-01-03T16:32:00Z">
            <w:rPr/>
          </w:rPrChange>
        </w:rPr>
        <w:t>var params = {</w:t>
      </w:r>
    </w:p>
    <w:p w14:paraId="0A2302F8" w14:textId="77777777" w:rsidR="00317772" w:rsidRPr="00CD0AED" w:rsidRDefault="00317772" w:rsidP="00317772">
      <w:pPr>
        <w:ind w:left="360"/>
        <w:jc w:val="both"/>
        <w:rPr>
          <w:lang w:val="en-US"/>
          <w:rPrChange w:id="1580" w:author="Rosu, Vladimir [2]" w:date="2020-01-03T16:32:00Z">
            <w:rPr/>
          </w:rPrChange>
        </w:rPr>
      </w:pPr>
      <w:r w:rsidRPr="00CD0AED">
        <w:rPr>
          <w:lang w:val="en-US"/>
          <w:rPrChange w:id="1581" w:author="Rosu, Vladimir [2]" w:date="2020-01-03T16:32:00Z">
            <w:rPr/>
          </w:rPrChange>
        </w:rPr>
        <w:t xml:space="preserve">   tags : tags,</w:t>
      </w:r>
    </w:p>
    <w:p w14:paraId="7C359000" w14:textId="77777777" w:rsidR="00317772" w:rsidRPr="00CD0AED" w:rsidRDefault="00317772" w:rsidP="00317772">
      <w:pPr>
        <w:ind w:left="360"/>
        <w:jc w:val="both"/>
        <w:rPr>
          <w:lang w:val="en-US"/>
          <w:rPrChange w:id="1582" w:author="Rosu, Vladimir [2]" w:date="2020-01-03T16:32:00Z">
            <w:rPr/>
          </w:rPrChange>
        </w:rPr>
      </w:pPr>
      <w:r w:rsidRPr="00CD0AED">
        <w:rPr>
          <w:lang w:val="en-US"/>
          <w:rPrChange w:id="1583" w:author="Rosu, Vladimir [2]" w:date="2020-01-03T16:32:00Z">
            <w:rPr/>
          </w:rPrChange>
        </w:rPr>
        <w:t xml:space="preserve">   title : "Enter Title Here",</w:t>
      </w:r>
    </w:p>
    <w:p w14:paraId="2DE23AC6" w14:textId="77777777" w:rsidR="00317772" w:rsidRPr="00CD0AED" w:rsidRDefault="00317772" w:rsidP="00317772">
      <w:pPr>
        <w:ind w:left="360"/>
        <w:jc w:val="both"/>
        <w:rPr>
          <w:lang w:val="en-US"/>
          <w:rPrChange w:id="1584" w:author="Rosu, Vladimir [2]" w:date="2020-01-03T16:32:00Z">
            <w:rPr/>
          </w:rPrChange>
        </w:rPr>
      </w:pPr>
      <w:r w:rsidRPr="00CD0AED">
        <w:rPr>
          <w:lang w:val="en-US"/>
          <w:rPrChange w:id="1585" w:author="Rosu, Vladimir [2]" w:date="2020-01-03T16:32:00Z">
            <w:rPr/>
          </w:rPrChange>
        </w:rPr>
        <w:t xml:space="preserve">   content : "Enter Content Here",</w:t>
      </w:r>
    </w:p>
    <w:p w14:paraId="5AF591A0" w14:textId="77777777" w:rsidR="00317772" w:rsidRPr="00CD0AED" w:rsidRDefault="00317772" w:rsidP="00317772">
      <w:pPr>
        <w:ind w:left="360"/>
        <w:jc w:val="both"/>
        <w:rPr>
          <w:lang w:val="en-US"/>
          <w:rPrChange w:id="1586" w:author="Rosu, Vladimir [2]" w:date="2020-01-03T16:32:00Z">
            <w:rPr/>
          </w:rPrChange>
        </w:rPr>
      </w:pPr>
      <w:r w:rsidRPr="00CD0AED">
        <w:rPr>
          <w:lang w:val="en-US"/>
          <w:rPrChange w:id="1587" w:author="Rosu, Vladimir [2]" w:date="2020-01-03T16:32:00Z">
            <w:rPr/>
          </w:rPrChange>
        </w:rPr>
        <w:t xml:space="preserve">   timestamp : timestamp,</w:t>
      </w:r>
    </w:p>
    <w:p w14:paraId="19E07CD8" w14:textId="77777777" w:rsidR="00317772" w:rsidRPr="00CD0AED" w:rsidRDefault="00317772" w:rsidP="00317772">
      <w:pPr>
        <w:ind w:left="360"/>
        <w:jc w:val="both"/>
        <w:rPr>
          <w:lang w:val="en-US"/>
          <w:rPrChange w:id="1588" w:author="Rosu, Vladimir [2]" w:date="2020-01-03T16:32:00Z">
            <w:rPr/>
          </w:rPrChange>
        </w:rPr>
      </w:pPr>
      <w:r w:rsidRPr="00CD0AED">
        <w:rPr>
          <w:lang w:val="en-US"/>
          <w:rPrChange w:id="1589" w:author="Rosu, Vladimir [2]" w:date="2020-01-03T16:32:00Z">
            <w:rPr/>
          </w:rPrChange>
        </w:rPr>
        <w:t xml:space="preserve">   source : me.name,</w:t>
      </w:r>
    </w:p>
    <w:p w14:paraId="54223C84" w14:textId="77777777" w:rsidR="00317772" w:rsidRPr="00CD0AED" w:rsidRDefault="00317772" w:rsidP="00317772">
      <w:pPr>
        <w:ind w:left="360"/>
        <w:jc w:val="both"/>
        <w:rPr>
          <w:lang w:val="en-US"/>
          <w:rPrChange w:id="1590" w:author="Rosu, Vladimir [2]" w:date="2020-01-03T16:32:00Z">
            <w:rPr/>
          </w:rPrChange>
        </w:rPr>
      </w:pPr>
      <w:r w:rsidRPr="00CD0AED">
        <w:rPr>
          <w:lang w:val="en-US"/>
          <w:rPrChange w:id="1591" w:author="Rosu, Vladimir [2]" w:date="2020-01-03T16:32:00Z">
            <w:rPr/>
          </w:rPrChange>
        </w:rPr>
        <w:t xml:space="preserve">   location : location</w:t>
      </w:r>
    </w:p>
    <w:p w14:paraId="407869D2" w14:textId="77777777" w:rsidR="00317772" w:rsidRPr="00CD0AED" w:rsidRDefault="00317772" w:rsidP="00317772">
      <w:pPr>
        <w:ind w:left="360"/>
        <w:jc w:val="both"/>
        <w:rPr>
          <w:lang w:val="en-US"/>
          <w:rPrChange w:id="1592" w:author="Rosu, Vladimir [2]" w:date="2020-01-03T16:32:00Z">
            <w:rPr/>
          </w:rPrChange>
        </w:rPr>
      </w:pPr>
      <w:r w:rsidRPr="00CD0AED">
        <w:rPr>
          <w:lang w:val="en-US"/>
          <w:rPrChange w:id="1593" w:author="Rosu, Vladimir [2]" w:date="2020-01-03T16:32:00Z">
            <w:rPr/>
          </w:rPrChange>
        </w:rPr>
        <w:t>};</w:t>
      </w:r>
    </w:p>
    <w:p w14:paraId="66807D45" w14:textId="77777777" w:rsidR="00317772" w:rsidRPr="00CD0AED" w:rsidRDefault="00317772" w:rsidP="00317772">
      <w:pPr>
        <w:ind w:left="360"/>
        <w:jc w:val="both"/>
        <w:rPr>
          <w:lang w:val="en-US"/>
          <w:rPrChange w:id="1594" w:author="Rosu, Vladimir [2]" w:date="2020-01-03T16:32:00Z">
            <w:rPr/>
          </w:rPrChange>
        </w:rPr>
      </w:pPr>
    </w:p>
    <w:p w14:paraId="6A52B40E" w14:textId="77777777" w:rsidR="00317772" w:rsidRPr="00CD0AED" w:rsidRDefault="00317772" w:rsidP="00317772">
      <w:pPr>
        <w:ind w:left="360"/>
        <w:jc w:val="both"/>
        <w:rPr>
          <w:lang w:val="en-US"/>
          <w:rPrChange w:id="1595" w:author="Rosu, Vladimir [2]" w:date="2020-01-03T16:32:00Z">
            <w:rPr/>
          </w:rPrChange>
        </w:rPr>
      </w:pPr>
      <w:r w:rsidRPr="00CD0AED">
        <w:rPr>
          <w:lang w:val="en-US"/>
          <w:rPrChange w:id="1596" w:author="Rosu, Vladimir [2]" w:date="2020-01-03T16:32:00Z">
            <w:rPr/>
          </w:rPrChange>
        </w:rPr>
        <w:lastRenderedPageBreak/>
        <w:t>// AddBlogEntry(tags:TAGS, title:STRING("Enter Title Here"), content:STRING(""), timestamp:DATETIME, source:STRING("me.name"), location:LOCATION):STRING</w:t>
      </w:r>
    </w:p>
    <w:p w14:paraId="01D25DD3" w14:textId="77777777" w:rsidR="00317772" w:rsidRPr="00CD0AED" w:rsidRDefault="00317772" w:rsidP="00317772">
      <w:pPr>
        <w:ind w:left="360"/>
        <w:jc w:val="both"/>
        <w:rPr>
          <w:lang w:val="en-US"/>
          <w:rPrChange w:id="1597" w:author="Rosu, Vladimir [2]" w:date="2020-01-03T16:32:00Z">
            <w:rPr/>
          </w:rPrChange>
        </w:rPr>
      </w:pPr>
      <w:r w:rsidRPr="00CD0AED">
        <w:rPr>
          <w:lang w:val="en-US"/>
          <w:rPrChange w:id="1598" w:author="Rosu, Vladimir [2]" w:date="2020-01-03T16:32:00Z">
            <w:rPr/>
          </w:rPrChange>
        </w:rPr>
        <w:t>var result = Things["TestBlog"].AddBlogEntry(params);</w:t>
      </w:r>
    </w:p>
    <w:p w14:paraId="5AB07F58" w14:textId="3057E36F" w:rsidR="00317772" w:rsidRPr="00CD0AED" w:rsidRDefault="00317772" w:rsidP="00317772">
      <w:pPr>
        <w:ind w:left="360"/>
        <w:jc w:val="both"/>
        <w:rPr>
          <w:lang w:val="en-US"/>
          <w:rPrChange w:id="1599" w:author="Rosu, Vladimir [2]" w:date="2020-01-03T16:32:00Z">
            <w:rPr/>
          </w:rPrChange>
        </w:rPr>
      </w:pPr>
    </w:p>
    <w:p w14:paraId="36BCF1E5" w14:textId="40FFEE77" w:rsidR="000F01C2" w:rsidRPr="00CD0AED" w:rsidRDefault="000F01C2" w:rsidP="00964482">
      <w:pPr>
        <w:pStyle w:val="ListParagraph"/>
        <w:numPr>
          <w:ilvl w:val="1"/>
          <w:numId w:val="1"/>
        </w:numPr>
        <w:jc w:val="both"/>
        <w:rPr>
          <w:b/>
          <w:lang w:val="en-US"/>
          <w:rPrChange w:id="1600" w:author="Rosu, Vladimir [2]" w:date="2020-01-03T16:32:00Z">
            <w:rPr>
              <w:b/>
            </w:rPr>
          </w:rPrChange>
        </w:rPr>
      </w:pPr>
      <w:r w:rsidRPr="00CD0AED">
        <w:rPr>
          <w:b/>
          <w:lang w:val="en-US"/>
          <w:rPrChange w:id="1601" w:author="Rosu, Vladimir [2]" w:date="2020-01-03T16:32:00Z">
            <w:rPr>
              <w:b/>
            </w:rPr>
          </w:rPrChange>
        </w:rPr>
        <w:t>Model Tag Picker</w:t>
      </w:r>
    </w:p>
    <w:p w14:paraId="0E423EB7" w14:textId="2CABABB4" w:rsidR="00964482" w:rsidRPr="00CD0AED" w:rsidRDefault="000F01C2" w:rsidP="00964482">
      <w:pPr>
        <w:ind w:left="360"/>
        <w:jc w:val="both"/>
        <w:rPr>
          <w:lang w:val="en-US"/>
          <w:rPrChange w:id="1602" w:author="Rosu, Vladimir [2]" w:date="2020-01-03T16:32:00Z">
            <w:rPr/>
          </w:rPrChange>
        </w:rPr>
      </w:pPr>
      <w:r w:rsidRPr="00CD0AED">
        <w:rPr>
          <w:b/>
          <w:lang w:val="en-US"/>
          <w:rPrChange w:id="1603" w:author="Rosu, Vladimir [2]" w:date="2020-01-03T16:32:00Z">
            <w:rPr>
              <w:b/>
            </w:rPr>
          </w:rPrChange>
        </w:rPr>
        <w:t>Description</w:t>
      </w:r>
      <w:r w:rsidRPr="00CD0AED">
        <w:rPr>
          <w:lang w:val="en-US"/>
          <w:rPrChange w:id="1604" w:author="Rosu, Vladimir [2]" w:date="2020-01-03T16:32:00Z">
            <w:rPr/>
          </w:rPrChange>
        </w:rPr>
        <w:t>:</w:t>
      </w:r>
      <w:r w:rsidR="00964482" w:rsidRPr="00CD0AED">
        <w:rPr>
          <w:lang w:val="en-US"/>
          <w:rPrChange w:id="1605" w:author="Rosu, Vladimir [2]" w:date="2020-01-03T16:32:00Z">
            <w:rPr/>
          </w:rPrChange>
        </w:rPr>
        <w:t xml:space="preserve"> This allows inserting an existing Model Tag in server side code. Model Tags are used specifically for tagging any Entity. They are not used to tag entries from DataTables, Streams, Blogs or Wikis.</w:t>
      </w:r>
    </w:p>
    <w:p w14:paraId="1E6C9C98" w14:textId="5A90D5FD" w:rsidR="00964482" w:rsidRPr="00CD0AED" w:rsidRDefault="00964482" w:rsidP="00964482">
      <w:pPr>
        <w:ind w:left="360"/>
        <w:jc w:val="both"/>
        <w:rPr>
          <w:lang w:val="en-US"/>
          <w:rPrChange w:id="1606" w:author="Rosu, Vladimir [2]" w:date="2020-01-03T16:32:00Z">
            <w:rPr/>
          </w:rPrChange>
        </w:rPr>
      </w:pPr>
      <w:r w:rsidRPr="00CD0AED">
        <w:rPr>
          <w:b/>
          <w:lang w:val="en-US"/>
          <w:rPrChange w:id="1607" w:author="Rosu, Vladimir [2]" w:date="2020-01-03T16:32:00Z">
            <w:rPr>
              <w:b/>
            </w:rPr>
          </w:rPrChange>
        </w:rPr>
        <w:t xml:space="preserve">Note: </w:t>
      </w:r>
      <w:r w:rsidRPr="00CD0AED">
        <w:rPr>
          <w:lang w:val="en-US"/>
          <w:rPrChange w:id="1608" w:author="Rosu, Vladimir [2]" w:date="2020-01-03T16:32:00Z">
            <w:rPr/>
          </w:rPrChange>
        </w:rPr>
        <w:t>if the Model Tag Vocabulary does not exist, the service will fail. If the Model Tag Term does not exist, and the Vocabulary is Dynamic, the service will succeed, and the Tag will be added to the Vocabulary.</w:t>
      </w:r>
    </w:p>
    <w:p w14:paraId="356C1436" w14:textId="7A318E71" w:rsidR="000F01C2" w:rsidRPr="00CD0AED" w:rsidRDefault="00964482" w:rsidP="00317772">
      <w:pPr>
        <w:ind w:left="360"/>
        <w:jc w:val="both"/>
        <w:rPr>
          <w:b/>
          <w:lang w:val="en-US"/>
          <w:rPrChange w:id="1609" w:author="Rosu, Vladimir [2]" w:date="2020-01-03T16:32:00Z">
            <w:rPr>
              <w:b/>
            </w:rPr>
          </w:rPrChange>
        </w:rPr>
      </w:pPr>
      <w:r w:rsidRPr="00CD0AED">
        <w:rPr>
          <w:b/>
          <w:lang w:val="en-US"/>
          <w:rPrChange w:id="1610" w:author="Rosu, Vladimir [2]" w:date="2020-01-03T16:32:00Z">
            <w:rPr>
              <w:b/>
            </w:rPr>
          </w:rPrChange>
        </w:rPr>
        <w:t>Example usage:</w:t>
      </w:r>
    </w:p>
    <w:p w14:paraId="6D2E4D11" w14:textId="77777777" w:rsidR="00964482" w:rsidRPr="00CD0AED" w:rsidRDefault="00964482" w:rsidP="00964482">
      <w:pPr>
        <w:ind w:left="360"/>
        <w:jc w:val="both"/>
        <w:rPr>
          <w:lang w:val="en-US"/>
          <w:rPrChange w:id="1611" w:author="Rosu, Vladimir [2]" w:date="2020-01-03T16:32:00Z">
            <w:rPr/>
          </w:rPrChange>
        </w:rPr>
      </w:pPr>
      <w:r w:rsidRPr="00CD0AED">
        <w:rPr>
          <w:lang w:val="en-US"/>
          <w:rPrChange w:id="1612" w:author="Rosu, Vladimir [2]" w:date="2020-01-03T16:32:00Z">
            <w:rPr/>
          </w:rPrChange>
        </w:rPr>
        <w:t>me.AddTags({</w:t>
      </w:r>
    </w:p>
    <w:p w14:paraId="244F7964" w14:textId="77777777" w:rsidR="00964482" w:rsidRPr="00CD0AED" w:rsidRDefault="00964482" w:rsidP="00964482">
      <w:pPr>
        <w:ind w:left="360"/>
        <w:jc w:val="both"/>
        <w:rPr>
          <w:lang w:val="en-US"/>
          <w:rPrChange w:id="1613" w:author="Rosu, Vladimir [2]" w:date="2020-01-03T16:32:00Z">
            <w:rPr/>
          </w:rPrChange>
        </w:rPr>
      </w:pPr>
      <w:r w:rsidRPr="00CD0AED">
        <w:rPr>
          <w:lang w:val="en-US"/>
          <w:rPrChange w:id="1614" w:author="Rosu, Vladimir [2]" w:date="2020-01-03T16:32:00Z">
            <w:rPr/>
          </w:rPrChange>
        </w:rPr>
        <w:tab/>
        <w:t xml:space="preserve">tags: </w:t>
      </w:r>
      <w:r w:rsidRPr="00CD0AED">
        <w:rPr>
          <w:highlight w:val="yellow"/>
          <w:lang w:val="en-US"/>
          <w:rPrChange w:id="1615" w:author="Rosu, Vladimir [2]" w:date="2020-01-03T16:32:00Z">
            <w:rPr>
              <w:highlight w:val="yellow"/>
            </w:rPr>
          </w:rPrChange>
        </w:rPr>
        <w:t>"Applications:Test"</w:t>
      </w:r>
      <w:r w:rsidRPr="00CD0AED">
        <w:rPr>
          <w:lang w:val="en-US"/>
          <w:rPrChange w:id="1616" w:author="Rosu, Vladimir [2]" w:date="2020-01-03T16:32:00Z">
            <w:rPr/>
          </w:rPrChange>
        </w:rPr>
        <w:t xml:space="preserve"> /* TAGS */</w:t>
      </w:r>
    </w:p>
    <w:p w14:paraId="7530BF08" w14:textId="77777777" w:rsidR="00964482" w:rsidRPr="00CD0AED" w:rsidRDefault="00964482" w:rsidP="00964482">
      <w:pPr>
        <w:ind w:left="360"/>
        <w:jc w:val="both"/>
        <w:rPr>
          <w:lang w:val="en-US"/>
          <w:rPrChange w:id="1617" w:author="Rosu, Vladimir [2]" w:date="2020-01-03T16:32:00Z">
            <w:rPr/>
          </w:rPrChange>
        </w:rPr>
      </w:pPr>
      <w:r w:rsidRPr="00CD0AED">
        <w:rPr>
          <w:lang w:val="en-US"/>
          <w:rPrChange w:id="1618" w:author="Rosu, Vladimir [2]" w:date="2020-01-03T16:32:00Z">
            <w:rPr/>
          </w:rPrChange>
        </w:rPr>
        <w:t>});</w:t>
      </w:r>
    </w:p>
    <w:p w14:paraId="0CF797C8" w14:textId="77777777" w:rsidR="00964482" w:rsidRPr="00CD0AED" w:rsidRDefault="00964482">
      <w:pPr>
        <w:rPr>
          <w:lang w:val="en-US"/>
          <w:rPrChange w:id="1619" w:author="Rosu, Vladimir [2]" w:date="2020-01-03T16:32:00Z">
            <w:rPr/>
          </w:rPrChange>
        </w:rPr>
      </w:pPr>
      <w:r w:rsidRPr="00CD0AED">
        <w:rPr>
          <w:lang w:val="en-US"/>
          <w:rPrChange w:id="1620" w:author="Rosu, Vladimir [2]" w:date="2020-01-03T16:32:00Z">
            <w:rPr/>
          </w:rPrChange>
        </w:rPr>
        <w:br w:type="page"/>
      </w:r>
    </w:p>
    <w:p w14:paraId="5A327C43" w14:textId="28A406A8" w:rsidR="00964482" w:rsidRPr="00CD0AED" w:rsidRDefault="00D46B6C" w:rsidP="00D46B6C">
      <w:pPr>
        <w:pStyle w:val="ListParagraph"/>
        <w:numPr>
          <w:ilvl w:val="0"/>
          <w:numId w:val="1"/>
        </w:numPr>
        <w:jc w:val="center"/>
        <w:rPr>
          <w:b/>
          <w:lang w:val="en-US"/>
          <w:rPrChange w:id="1621" w:author="Rosu, Vladimir [2]" w:date="2020-01-03T16:32:00Z">
            <w:rPr>
              <w:b/>
            </w:rPr>
          </w:rPrChange>
        </w:rPr>
      </w:pPr>
      <w:r w:rsidRPr="00CD0AED">
        <w:rPr>
          <w:b/>
          <w:lang w:val="en-US"/>
          <w:rPrChange w:id="1622" w:author="Rosu, Vladimir [2]" w:date="2020-01-03T16:32:00Z">
            <w:rPr>
              <w:b/>
            </w:rPr>
          </w:rPrChange>
        </w:rPr>
        <w:lastRenderedPageBreak/>
        <w:t>DateFunctions</w:t>
      </w:r>
    </w:p>
    <w:p w14:paraId="372CB82D" w14:textId="08C16C67" w:rsidR="00D46B6C" w:rsidRPr="00CD0AED" w:rsidRDefault="00D46B6C" w:rsidP="00964482">
      <w:pPr>
        <w:ind w:left="360"/>
        <w:jc w:val="both"/>
        <w:rPr>
          <w:lang w:val="en-US"/>
          <w:rPrChange w:id="1623" w:author="Rosu, Vladimir [2]" w:date="2020-01-03T16:32:00Z">
            <w:rPr/>
          </w:rPrChange>
        </w:rPr>
      </w:pPr>
      <w:r w:rsidRPr="00CD0AED">
        <w:rPr>
          <w:lang w:val="en-US"/>
          <w:rPrChange w:id="1624" w:author="Rosu, Vladimir [2]" w:date="2020-01-03T16:32:00Z">
            <w:rPr/>
          </w:rPrChange>
        </w:rPr>
        <w:t>These snippets are extremely valuable when working with DateTime values in ThingWorx.</w:t>
      </w:r>
    </w:p>
    <w:p w14:paraId="640FD1B6" w14:textId="77777777" w:rsidR="00D46B6C" w:rsidRPr="00CD0AED" w:rsidRDefault="00D46B6C" w:rsidP="00964482">
      <w:pPr>
        <w:ind w:left="360"/>
        <w:jc w:val="both"/>
        <w:rPr>
          <w:lang w:val="en-US"/>
          <w:rPrChange w:id="1625" w:author="Rosu, Vladimir [2]" w:date="2020-01-03T16:32:00Z">
            <w:rPr/>
          </w:rPrChange>
        </w:rPr>
      </w:pPr>
    </w:p>
    <w:p w14:paraId="37A01BD8" w14:textId="7F686C4D" w:rsidR="00D46B6C" w:rsidRPr="00CD0AED" w:rsidRDefault="00D46B6C" w:rsidP="00EB6A51">
      <w:pPr>
        <w:pStyle w:val="ListParagraph"/>
        <w:numPr>
          <w:ilvl w:val="1"/>
          <w:numId w:val="1"/>
        </w:numPr>
        <w:jc w:val="both"/>
        <w:rPr>
          <w:b/>
          <w:lang w:val="en-US"/>
          <w:rPrChange w:id="1626" w:author="Rosu, Vladimir [2]" w:date="2020-01-03T16:32:00Z">
            <w:rPr>
              <w:b/>
            </w:rPr>
          </w:rPrChange>
        </w:rPr>
      </w:pPr>
      <w:r w:rsidRPr="00CD0AED">
        <w:rPr>
          <w:b/>
          <w:lang w:val="en-US"/>
          <w:rPrChange w:id="1627" w:author="Rosu, Vladimir [2]" w:date="2020-01-03T16:32:00Z">
            <w:rPr>
              <w:b/>
            </w:rPr>
          </w:rPrChange>
        </w:rPr>
        <w:t>dateAddDays</w:t>
      </w:r>
    </w:p>
    <w:p w14:paraId="5DF91792" w14:textId="1526F64A" w:rsidR="00D46B6C" w:rsidRPr="00CD0AED" w:rsidRDefault="00D46B6C" w:rsidP="00964482">
      <w:pPr>
        <w:ind w:left="360"/>
        <w:jc w:val="both"/>
        <w:rPr>
          <w:lang w:val="en-US"/>
          <w:rPrChange w:id="1628" w:author="Rosu, Vladimir [2]" w:date="2020-01-03T16:32:00Z">
            <w:rPr/>
          </w:rPrChange>
        </w:rPr>
      </w:pPr>
      <w:r w:rsidRPr="00CD0AED">
        <w:rPr>
          <w:b/>
          <w:lang w:val="en-US"/>
          <w:rPrChange w:id="1629" w:author="Rosu, Vladimir [2]" w:date="2020-01-03T16:32:00Z">
            <w:rPr>
              <w:b/>
            </w:rPr>
          </w:rPrChange>
        </w:rPr>
        <w:t>Description:</w:t>
      </w:r>
      <w:r w:rsidRPr="00CD0AED">
        <w:rPr>
          <w:lang w:val="en-US"/>
          <w:rPrChange w:id="1630" w:author="Rosu, Vladimir [2]" w:date="2020-01-03T16:32:00Z">
            <w:rPr/>
          </w:rPrChange>
        </w:rPr>
        <w:t xml:space="preserve"> Adds or substracts a specified number of days to a date</w:t>
      </w:r>
      <w:r w:rsidR="00EB6A51" w:rsidRPr="00CD0AED">
        <w:rPr>
          <w:lang w:val="en-US"/>
          <w:rPrChange w:id="1631" w:author="Rosu, Vladimir [2]" w:date="2020-01-03T16:32:00Z">
            <w:rPr/>
          </w:rPrChange>
        </w:rPr>
        <w:t>time</w:t>
      </w:r>
      <w:r w:rsidRPr="00CD0AED">
        <w:rPr>
          <w:lang w:val="en-US"/>
          <w:rPrChange w:id="1632" w:author="Rosu, Vladimir [2]" w:date="2020-01-03T16:32:00Z">
            <w:rPr/>
          </w:rPrChange>
        </w:rPr>
        <w:t xml:space="preserve"> value</w:t>
      </w:r>
      <w:r w:rsidR="00EB6A51" w:rsidRPr="00CD0AED">
        <w:rPr>
          <w:lang w:val="en-US"/>
          <w:rPrChange w:id="1633" w:author="Rosu, Vladimir [2]" w:date="2020-01-03T16:32:00Z">
            <w:rPr/>
          </w:rPrChange>
        </w:rPr>
        <w:t xml:space="preserve">. If the added value is </w:t>
      </w:r>
      <w:r w:rsidR="00D451A0" w:rsidRPr="00CD0AED">
        <w:rPr>
          <w:lang w:val="en-US"/>
          <w:rPrChange w:id="1634" w:author="Rosu, Vladimir [2]" w:date="2020-01-03T16:32:00Z">
            <w:rPr/>
          </w:rPrChange>
        </w:rPr>
        <w:t xml:space="preserve">a non-natural number, like 1.7, the snippet will disregard the </w:t>
      </w:r>
      <w:commentRangeStart w:id="1635"/>
      <w:r w:rsidR="00D451A0" w:rsidRPr="00CD0AED">
        <w:rPr>
          <w:lang w:val="en-US"/>
          <w:rPrChange w:id="1636" w:author="Rosu, Vladimir [2]" w:date="2020-01-03T16:32:00Z">
            <w:rPr/>
          </w:rPrChange>
        </w:rPr>
        <w:t>decimal</w:t>
      </w:r>
      <w:commentRangeEnd w:id="1635"/>
      <w:r w:rsidR="00D451A0" w:rsidRPr="00CD0AED">
        <w:rPr>
          <w:rStyle w:val="CommentReference"/>
          <w:lang w:val="en-US"/>
          <w:rPrChange w:id="1637" w:author="Rosu, Vladimir [2]" w:date="2020-01-03T16:32:00Z">
            <w:rPr>
              <w:rStyle w:val="CommentReference"/>
            </w:rPr>
          </w:rPrChange>
        </w:rPr>
        <w:commentReference w:id="1635"/>
      </w:r>
      <w:r w:rsidR="00D451A0" w:rsidRPr="00CD0AED">
        <w:rPr>
          <w:lang w:val="en-US"/>
          <w:rPrChange w:id="1638" w:author="Rosu, Vladimir [2]" w:date="2020-01-03T16:32:00Z">
            <w:rPr/>
          </w:rPrChange>
        </w:rPr>
        <w:t xml:space="preserve"> part.</w:t>
      </w:r>
    </w:p>
    <w:p w14:paraId="1A800F9E" w14:textId="7503327C" w:rsidR="00D46B6C" w:rsidRPr="00CD0AED" w:rsidRDefault="00D46B6C" w:rsidP="00964482">
      <w:pPr>
        <w:ind w:left="360"/>
        <w:jc w:val="both"/>
        <w:rPr>
          <w:b/>
          <w:lang w:val="en-US"/>
          <w:rPrChange w:id="1639" w:author="Rosu, Vladimir [2]" w:date="2020-01-03T16:32:00Z">
            <w:rPr>
              <w:b/>
            </w:rPr>
          </w:rPrChange>
        </w:rPr>
      </w:pPr>
      <w:r w:rsidRPr="00CD0AED">
        <w:rPr>
          <w:b/>
          <w:lang w:val="en-US"/>
          <w:rPrChange w:id="1640" w:author="Rosu, Vladimir [2]" w:date="2020-01-03T16:32:00Z">
            <w:rPr>
              <w:b/>
            </w:rPr>
          </w:rPrChange>
        </w:rPr>
        <w:t>Example usage</w:t>
      </w:r>
      <w:r w:rsidR="00EB6A51" w:rsidRPr="00CD0AED">
        <w:rPr>
          <w:b/>
          <w:lang w:val="en-US"/>
          <w:rPrChange w:id="1641" w:author="Rosu, Vladimir [2]" w:date="2020-01-03T16:32:00Z">
            <w:rPr>
              <w:b/>
            </w:rPr>
          </w:rPrChange>
        </w:rPr>
        <w:t xml:space="preserve"> (we get the current date and we add 2 days to it; use this in a service with return type DATETIME)</w:t>
      </w:r>
      <w:r w:rsidRPr="00CD0AED">
        <w:rPr>
          <w:b/>
          <w:lang w:val="en-US"/>
          <w:rPrChange w:id="1642" w:author="Rosu, Vladimir [2]" w:date="2020-01-03T16:32:00Z">
            <w:rPr>
              <w:b/>
            </w:rPr>
          </w:rPrChange>
        </w:rPr>
        <w:t>:</w:t>
      </w:r>
    </w:p>
    <w:p w14:paraId="4C1547E9" w14:textId="77777777" w:rsidR="00D46B6C" w:rsidRPr="00CD0AED" w:rsidRDefault="00D46B6C" w:rsidP="00D46B6C">
      <w:pPr>
        <w:ind w:left="360"/>
        <w:jc w:val="both"/>
        <w:rPr>
          <w:lang w:val="en-US"/>
          <w:rPrChange w:id="1643" w:author="Rosu, Vladimir [2]" w:date="2020-01-03T16:32:00Z">
            <w:rPr/>
          </w:rPrChange>
        </w:rPr>
      </w:pPr>
      <w:r w:rsidRPr="00CD0AED">
        <w:rPr>
          <w:lang w:val="en-US"/>
          <w:rPrChange w:id="1644" w:author="Rosu, Vladimir [2]" w:date="2020-01-03T16:32:00Z">
            <w:rPr/>
          </w:rPrChange>
        </w:rPr>
        <w:t>// dateValue:DATETIME</w:t>
      </w:r>
    </w:p>
    <w:p w14:paraId="67748EBB" w14:textId="77777777" w:rsidR="00D46B6C" w:rsidRPr="00CD0AED" w:rsidRDefault="00D46B6C" w:rsidP="00D46B6C">
      <w:pPr>
        <w:ind w:left="360"/>
        <w:jc w:val="both"/>
        <w:rPr>
          <w:lang w:val="en-US"/>
          <w:rPrChange w:id="1645" w:author="Rosu, Vladimir [2]" w:date="2020-01-03T16:32:00Z">
            <w:rPr/>
          </w:rPrChange>
        </w:rPr>
      </w:pPr>
      <w:r w:rsidRPr="00CD0AED">
        <w:rPr>
          <w:lang w:val="en-US"/>
          <w:rPrChange w:id="1646" w:author="Rosu, Vladimir [2]" w:date="2020-01-03T16:32:00Z">
            <w:rPr/>
          </w:rPrChange>
        </w:rPr>
        <w:t>var dateValue = new Date();</w:t>
      </w:r>
    </w:p>
    <w:p w14:paraId="7D949B02" w14:textId="77777777" w:rsidR="00D46B6C" w:rsidRPr="00CD0AED" w:rsidRDefault="00D46B6C" w:rsidP="00D46B6C">
      <w:pPr>
        <w:ind w:left="360"/>
        <w:jc w:val="both"/>
        <w:rPr>
          <w:lang w:val="en-US"/>
          <w:rPrChange w:id="1647" w:author="Rosu, Vladimir [2]" w:date="2020-01-03T16:32:00Z">
            <w:rPr/>
          </w:rPrChange>
        </w:rPr>
      </w:pPr>
    </w:p>
    <w:p w14:paraId="490B9E54" w14:textId="77777777" w:rsidR="00D46B6C" w:rsidRPr="00CD0AED" w:rsidRDefault="00D46B6C" w:rsidP="00D46B6C">
      <w:pPr>
        <w:ind w:left="360"/>
        <w:jc w:val="both"/>
        <w:rPr>
          <w:lang w:val="en-US"/>
          <w:rPrChange w:id="1648" w:author="Rosu, Vladimir [2]" w:date="2020-01-03T16:32:00Z">
            <w:rPr/>
          </w:rPrChange>
        </w:rPr>
      </w:pPr>
      <w:r w:rsidRPr="00CD0AED">
        <w:rPr>
          <w:lang w:val="en-US"/>
          <w:rPrChange w:id="1649" w:author="Rosu, Vladimir [2]" w:date="2020-01-03T16:32:00Z">
            <w:rPr/>
          </w:rPrChange>
        </w:rPr>
        <w:t>// dateAddDays(dateValue:DATETIME, amount:NUMBER):STRING</w:t>
      </w:r>
    </w:p>
    <w:p w14:paraId="5DC5C711" w14:textId="77777777" w:rsidR="00D46B6C" w:rsidRPr="00CD0AED" w:rsidRDefault="00D46B6C" w:rsidP="00D46B6C">
      <w:pPr>
        <w:ind w:left="360"/>
        <w:jc w:val="both"/>
        <w:rPr>
          <w:lang w:val="en-US"/>
          <w:rPrChange w:id="1650" w:author="Rosu, Vladimir [2]" w:date="2020-01-03T16:32:00Z">
            <w:rPr/>
          </w:rPrChange>
        </w:rPr>
      </w:pPr>
      <w:r w:rsidRPr="00CD0AED">
        <w:rPr>
          <w:lang w:val="en-US"/>
          <w:rPrChange w:id="1651" w:author="Rosu, Vladimir [2]" w:date="2020-01-03T16:32:00Z">
            <w:rPr/>
          </w:rPrChange>
        </w:rPr>
        <w:t>var result =</w:t>
      </w:r>
      <w:r w:rsidRPr="00CD0AED">
        <w:rPr>
          <w:highlight w:val="yellow"/>
          <w:lang w:val="en-US"/>
          <w:rPrChange w:id="1652" w:author="Rosu, Vladimir [2]" w:date="2020-01-03T16:32:00Z">
            <w:rPr>
              <w:highlight w:val="yellow"/>
            </w:rPr>
          </w:rPrChange>
        </w:rPr>
        <w:t xml:space="preserve"> dateAddDays(dateValue, 2);</w:t>
      </w:r>
    </w:p>
    <w:p w14:paraId="040649D3" w14:textId="47242434" w:rsidR="00D46B6C" w:rsidRPr="00CD0AED" w:rsidRDefault="00D46B6C" w:rsidP="00964482">
      <w:pPr>
        <w:ind w:left="360"/>
        <w:jc w:val="both"/>
        <w:rPr>
          <w:lang w:val="en-US"/>
          <w:rPrChange w:id="1653" w:author="Rosu, Vladimir [2]" w:date="2020-01-03T16:32:00Z">
            <w:rPr/>
          </w:rPrChange>
        </w:rPr>
      </w:pPr>
    </w:p>
    <w:p w14:paraId="508DA805" w14:textId="45EBCA9D" w:rsidR="00EB6A51" w:rsidRPr="00CD0AED" w:rsidRDefault="00EB6A51" w:rsidP="00EB6A51">
      <w:pPr>
        <w:pStyle w:val="ListParagraph"/>
        <w:numPr>
          <w:ilvl w:val="1"/>
          <w:numId w:val="1"/>
        </w:numPr>
        <w:jc w:val="both"/>
        <w:rPr>
          <w:b/>
          <w:lang w:val="en-US"/>
          <w:rPrChange w:id="1654" w:author="Rosu, Vladimir [2]" w:date="2020-01-03T16:32:00Z">
            <w:rPr>
              <w:b/>
            </w:rPr>
          </w:rPrChange>
        </w:rPr>
      </w:pPr>
      <w:r w:rsidRPr="00CD0AED">
        <w:rPr>
          <w:b/>
          <w:lang w:val="en-US"/>
          <w:rPrChange w:id="1655" w:author="Rosu, Vladimir [2]" w:date="2020-01-03T16:32:00Z">
            <w:rPr>
              <w:b/>
            </w:rPr>
          </w:rPrChange>
        </w:rPr>
        <w:t>dateAddHours</w:t>
      </w:r>
    </w:p>
    <w:p w14:paraId="01C8BDC8" w14:textId="24CE48BC" w:rsidR="00EB6A51" w:rsidRPr="00CD0AED" w:rsidRDefault="00EB6A51" w:rsidP="00964482">
      <w:pPr>
        <w:ind w:left="360"/>
        <w:jc w:val="both"/>
        <w:rPr>
          <w:lang w:val="en-US"/>
          <w:rPrChange w:id="1656" w:author="Rosu, Vladimir [2]" w:date="2020-01-03T16:32:00Z">
            <w:rPr/>
          </w:rPrChange>
        </w:rPr>
      </w:pPr>
      <w:r w:rsidRPr="00CD0AED">
        <w:rPr>
          <w:b/>
          <w:lang w:val="en-US"/>
          <w:rPrChange w:id="1657" w:author="Rosu, Vladimir [2]" w:date="2020-01-03T16:32:00Z">
            <w:rPr>
              <w:b/>
            </w:rPr>
          </w:rPrChange>
        </w:rPr>
        <w:t>Description</w:t>
      </w:r>
      <w:r w:rsidRPr="00CD0AED">
        <w:rPr>
          <w:lang w:val="en-US"/>
          <w:rPrChange w:id="1658" w:author="Rosu, Vladimir [2]" w:date="2020-01-03T16:32:00Z">
            <w:rPr/>
          </w:rPrChange>
        </w:rPr>
        <w:t>: Adds or substracts a specified number of hours to a datetime value.</w:t>
      </w:r>
      <w:r w:rsidR="00D451A0" w:rsidRPr="00CD0AED">
        <w:rPr>
          <w:lang w:val="en-US"/>
          <w:rPrChange w:id="1659" w:author="Rosu, Vladimir [2]" w:date="2020-01-03T16:32:00Z">
            <w:rPr/>
          </w:rPrChange>
        </w:rPr>
        <w:t xml:space="preserve"> If the added value is a non-natural number, like 1.7, the snippet will disregard the </w:t>
      </w:r>
      <w:commentRangeStart w:id="1660"/>
      <w:r w:rsidR="00D451A0" w:rsidRPr="00CD0AED">
        <w:rPr>
          <w:lang w:val="en-US"/>
          <w:rPrChange w:id="1661" w:author="Rosu, Vladimir [2]" w:date="2020-01-03T16:32:00Z">
            <w:rPr/>
          </w:rPrChange>
        </w:rPr>
        <w:t>decimal</w:t>
      </w:r>
      <w:commentRangeEnd w:id="1660"/>
      <w:r w:rsidR="00D451A0" w:rsidRPr="00CD0AED">
        <w:rPr>
          <w:rStyle w:val="CommentReference"/>
          <w:lang w:val="en-US"/>
          <w:rPrChange w:id="1662" w:author="Rosu, Vladimir [2]" w:date="2020-01-03T16:32:00Z">
            <w:rPr>
              <w:rStyle w:val="CommentReference"/>
            </w:rPr>
          </w:rPrChange>
        </w:rPr>
        <w:commentReference w:id="1660"/>
      </w:r>
      <w:r w:rsidR="00D451A0" w:rsidRPr="00CD0AED">
        <w:rPr>
          <w:lang w:val="en-US"/>
          <w:rPrChange w:id="1663" w:author="Rosu, Vladimir [2]" w:date="2020-01-03T16:32:00Z">
            <w:rPr/>
          </w:rPrChange>
        </w:rPr>
        <w:t xml:space="preserve"> part</w:t>
      </w:r>
    </w:p>
    <w:p w14:paraId="0BE11634" w14:textId="799F1704" w:rsidR="00EB6A51" w:rsidRPr="00CD0AED" w:rsidRDefault="00EB6A51" w:rsidP="00EB6A51">
      <w:pPr>
        <w:ind w:left="360"/>
        <w:jc w:val="both"/>
        <w:rPr>
          <w:b/>
          <w:lang w:val="en-US"/>
          <w:rPrChange w:id="1664" w:author="Rosu, Vladimir [2]" w:date="2020-01-03T16:32:00Z">
            <w:rPr>
              <w:b/>
            </w:rPr>
          </w:rPrChange>
        </w:rPr>
      </w:pPr>
      <w:r w:rsidRPr="00CD0AED">
        <w:rPr>
          <w:b/>
          <w:lang w:val="en-US"/>
          <w:rPrChange w:id="1665" w:author="Rosu, Vladimir [2]" w:date="2020-01-03T16:32:00Z">
            <w:rPr>
              <w:b/>
            </w:rPr>
          </w:rPrChange>
        </w:rPr>
        <w:t>Example usage (we get the current date and we add 2 hours to it; use this in a service with return type DATETIME):</w:t>
      </w:r>
    </w:p>
    <w:p w14:paraId="7F7F9B27" w14:textId="77777777" w:rsidR="00D451A0" w:rsidRPr="00CD0AED" w:rsidRDefault="00D451A0" w:rsidP="00D451A0">
      <w:pPr>
        <w:ind w:left="360"/>
        <w:jc w:val="both"/>
        <w:rPr>
          <w:lang w:val="en-US"/>
          <w:rPrChange w:id="1666" w:author="Rosu, Vladimir [2]" w:date="2020-01-03T16:32:00Z">
            <w:rPr/>
          </w:rPrChange>
        </w:rPr>
      </w:pPr>
      <w:r w:rsidRPr="00CD0AED">
        <w:rPr>
          <w:lang w:val="en-US"/>
          <w:rPrChange w:id="1667" w:author="Rosu, Vladimir [2]" w:date="2020-01-03T16:32:00Z">
            <w:rPr/>
          </w:rPrChange>
        </w:rPr>
        <w:t>// dateValue:DATETIME</w:t>
      </w:r>
    </w:p>
    <w:p w14:paraId="5D701D7A" w14:textId="77777777" w:rsidR="00D451A0" w:rsidRPr="00CD0AED" w:rsidRDefault="00D451A0" w:rsidP="00D451A0">
      <w:pPr>
        <w:ind w:left="360"/>
        <w:jc w:val="both"/>
        <w:rPr>
          <w:lang w:val="en-US"/>
          <w:rPrChange w:id="1668" w:author="Rosu, Vladimir [2]" w:date="2020-01-03T16:32:00Z">
            <w:rPr/>
          </w:rPrChange>
        </w:rPr>
      </w:pPr>
      <w:r w:rsidRPr="00CD0AED">
        <w:rPr>
          <w:lang w:val="en-US"/>
          <w:rPrChange w:id="1669" w:author="Rosu, Vladimir [2]" w:date="2020-01-03T16:32:00Z">
            <w:rPr/>
          </w:rPrChange>
        </w:rPr>
        <w:t>var dateValue = new Date();</w:t>
      </w:r>
    </w:p>
    <w:p w14:paraId="3127CA55" w14:textId="77777777" w:rsidR="00D451A0" w:rsidRPr="00CD0AED" w:rsidRDefault="00D451A0" w:rsidP="00D451A0">
      <w:pPr>
        <w:ind w:left="360"/>
        <w:jc w:val="both"/>
        <w:rPr>
          <w:lang w:val="en-US"/>
          <w:rPrChange w:id="1670" w:author="Rosu, Vladimir [2]" w:date="2020-01-03T16:32:00Z">
            <w:rPr/>
          </w:rPrChange>
        </w:rPr>
      </w:pPr>
    </w:p>
    <w:p w14:paraId="5E89DFC4" w14:textId="77777777" w:rsidR="00D451A0" w:rsidRPr="00CD0AED" w:rsidRDefault="00D451A0" w:rsidP="00D451A0">
      <w:pPr>
        <w:ind w:left="360"/>
        <w:jc w:val="both"/>
        <w:rPr>
          <w:lang w:val="en-US"/>
          <w:rPrChange w:id="1671" w:author="Rosu, Vladimir [2]" w:date="2020-01-03T16:32:00Z">
            <w:rPr/>
          </w:rPrChange>
        </w:rPr>
      </w:pPr>
      <w:r w:rsidRPr="00CD0AED">
        <w:rPr>
          <w:lang w:val="en-US"/>
          <w:rPrChange w:id="1672" w:author="Rosu, Vladimir [2]" w:date="2020-01-03T16:32:00Z">
            <w:rPr/>
          </w:rPrChange>
        </w:rPr>
        <w:t>// dateAddHours(dateValue:DATETIME, amount:NUMBER):STRING</w:t>
      </w:r>
    </w:p>
    <w:p w14:paraId="6A5A4794" w14:textId="4DC94F81" w:rsidR="00D451A0" w:rsidRPr="00CD0AED" w:rsidRDefault="00D451A0" w:rsidP="00D451A0">
      <w:pPr>
        <w:ind w:left="360"/>
        <w:jc w:val="both"/>
        <w:rPr>
          <w:lang w:val="en-US"/>
          <w:rPrChange w:id="1673" w:author="Rosu, Vladimir [2]" w:date="2020-01-03T16:32:00Z">
            <w:rPr/>
          </w:rPrChange>
        </w:rPr>
      </w:pPr>
      <w:r w:rsidRPr="00CD0AED">
        <w:rPr>
          <w:lang w:val="en-US"/>
          <w:rPrChange w:id="1674" w:author="Rosu, Vladimir [2]" w:date="2020-01-03T16:32:00Z">
            <w:rPr/>
          </w:rPrChange>
        </w:rPr>
        <w:t xml:space="preserve">var result = </w:t>
      </w:r>
      <w:r w:rsidRPr="00CD0AED">
        <w:rPr>
          <w:highlight w:val="yellow"/>
          <w:lang w:val="en-US"/>
          <w:rPrChange w:id="1675" w:author="Rosu, Vladimir [2]" w:date="2020-01-03T16:32:00Z">
            <w:rPr>
              <w:highlight w:val="yellow"/>
            </w:rPr>
          </w:rPrChange>
        </w:rPr>
        <w:t>dateAddHours(dateValue, 2);</w:t>
      </w:r>
    </w:p>
    <w:p w14:paraId="2478EFC1" w14:textId="77777777" w:rsidR="00D451A0" w:rsidRPr="00CD0AED" w:rsidRDefault="00D451A0" w:rsidP="00DC1DA2">
      <w:pPr>
        <w:pStyle w:val="ListParagraph"/>
        <w:ind w:left="792"/>
        <w:jc w:val="both"/>
        <w:rPr>
          <w:b/>
          <w:lang w:val="en-US"/>
          <w:rPrChange w:id="1676" w:author="Rosu, Vladimir [2]" w:date="2020-01-03T16:32:00Z">
            <w:rPr>
              <w:b/>
            </w:rPr>
          </w:rPrChange>
        </w:rPr>
      </w:pPr>
    </w:p>
    <w:p w14:paraId="19BFB37A" w14:textId="556ADB26" w:rsidR="00EB6A51" w:rsidRPr="00CD0AED" w:rsidRDefault="00DC1DA2" w:rsidP="00DC1DA2">
      <w:pPr>
        <w:pStyle w:val="ListParagraph"/>
        <w:numPr>
          <w:ilvl w:val="1"/>
          <w:numId w:val="1"/>
        </w:numPr>
        <w:jc w:val="both"/>
        <w:rPr>
          <w:b/>
          <w:lang w:val="en-US"/>
          <w:rPrChange w:id="1677" w:author="Rosu, Vladimir [2]" w:date="2020-01-03T16:32:00Z">
            <w:rPr>
              <w:b/>
            </w:rPr>
          </w:rPrChange>
        </w:rPr>
      </w:pPr>
      <w:r w:rsidRPr="00CD0AED">
        <w:rPr>
          <w:b/>
          <w:lang w:val="en-US"/>
          <w:rPrChange w:id="1678" w:author="Rosu, Vladimir [2]" w:date="2020-01-03T16:32:00Z">
            <w:rPr>
              <w:b/>
            </w:rPr>
          </w:rPrChange>
        </w:rPr>
        <w:t>dateAddMilliseconds</w:t>
      </w:r>
    </w:p>
    <w:p w14:paraId="4B837E4E" w14:textId="54360300" w:rsidR="00DC1DA2" w:rsidRPr="00CD0AED" w:rsidRDefault="00DC1DA2" w:rsidP="00DC1DA2">
      <w:pPr>
        <w:ind w:left="360"/>
        <w:jc w:val="both"/>
        <w:rPr>
          <w:lang w:val="en-US"/>
          <w:rPrChange w:id="1679" w:author="Rosu, Vladimir [2]" w:date="2020-01-03T16:32:00Z">
            <w:rPr/>
          </w:rPrChange>
        </w:rPr>
      </w:pPr>
      <w:r w:rsidRPr="00CD0AED">
        <w:rPr>
          <w:b/>
          <w:lang w:val="en-US"/>
          <w:rPrChange w:id="1680" w:author="Rosu, Vladimir [2]" w:date="2020-01-03T16:32:00Z">
            <w:rPr>
              <w:b/>
            </w:rPr>
          </w:rPrChange>
        </w:rPr>
        <w:t>Description</w:t>
      </w:r>
      <w:r w:rsidRPr="00CD0AED">
        <w:rPr>
          <w:lang w:val="en-US"/>
          <w:rPrChange w:id="1681" w:author="Rosu, Vladimir [2]" w:date="2020-01-03T16:32:00Z">
            <w:rPr/>
          </w:rPrChange>
        </w:rPr>
        <w:t xml:space="preserve">: Adds or substracts a specified number of milliseconds to a datetime value. If the added value is a non-natural number, like 1.7, the snippet will disregard the </w:t>
      </w:r>
      <w:commentRangeStart w:id="1682"/>
      <w:r w:rsidRPr="00CD0AED">
        <w:rPr>
          <w:lang w:val="en-US"/>
          <w:rPrChange w:id="1683" w:author="Rosu, Vladimir [2]" w:date="2020-01-03T16:32:00Z">
            <w:rPr/>
          </w:rPrChange>
        </w:rPr>
        <w:t>decimal</w:t>
      </w:r>
      <w:commentRangeEnd w:id="1682"/>
      <w:r w:rsidRPr="00CD0AED">
        <w:rPr>
          <w:rStyle w:val="CommentReference"/>
          <w:lang w:val="en-US"/>
          <w:rPrChange w:id="1684" w:author="Rosu, Vladimir [2]" w:date="2020-01-03T16:32:00Z">
            <w:rPr>
              <w:rStyle w:val="CommentReference"/>
            </w:rPr>
          </w:rPrChange>
        </w:rPr>
        <w:commentReference w:id="1682"/>
      </w:r>
      <w:r w:rsidRPr="00CD0AED">
        <w:rPr>
          <w:lang w:val="en-US"/>
          <w:rPrChange w:id="1685" w:author="Rosu, Vladimir [2]" w:date="2020-01-03T16:32:00Z">
            <w:rPr/>
          </w:rPrChange>
        </w:rPr>
        <w:t xml:space="preserve"> part.</w:t>
      </w:r>
    </w:p>
    <w:p w14:paraId="1C909716" w14:textId="02B3E79E" w:rsidR="00DC1DA2" w:rsidRPr="00CD0AED" w:rsidRDefault="00DC1DA2" w:rsidP="00DC1DA2">
      <w:pPr>
        <w:ind w:left="360"/>
        <w:jc w:val="both"/>
        <w:rPr>
          <w:b/>
          <w:lang w:val="en-US"/>
          <w:rPrChange w:id="1686" w:author="Rosu, Vladimir [2]" w:date="2020-01-03T16:32:00Z">
            <w:rPr>
              <w:b/>
            </w:rPr>
          </w:rPrChange>
        </w:rPr>
      </w:pPr>
      <w:r w:rsidRPr="00CD0AED">
        <w:rPr>
          <w:b/>
          <w:lang w:val="en-US"/>
          <w:rPrChange w:id="1687" w:author="Rosu, Vladimir [2]" w:date="2020-01-03T16:32:00Z">
            <w:rPr>
              <w:b/>
            </w:rPr>
          </w:rPrChange>
        </w:rPr>
        <w:t>Example usage (we get the current date and we add 2 milliseconds to it; use this in a service with return type DATETIME):</w:t>
      </w:r>
    </w:p>
    <w:p w14:paraId="3ADBD1D8" w14:textId="77777777" w:rsidR="00DC1DA2" w:rsidRPr="00CD0AED" w:rsidRDefault="00DC1DA2" w:rsidP="00DC1DA2">
      <w:pPr>
        <w:ind w:left="360"/>
        <w:jc w:val="both"/>
        <w:rPr>
          <w:lang w:val="en-US"/>
          <w:rPrChange w:id="1688" w:author="Rosu, Vladimir [2]" w:date="2020-01-03T16:32:00Z">
            <w:rPr/>
          </w:rPrChange>
        </w:rPr>
      </w:pPr>
    </w:p>
    <w:p w14:paraId="1E0E2157" w14:textId="77777777" w:rsidR="00DC1DA2" w:rsidRPr="00CD0AED" w:rsidRDefault="00DC1DA2" w:rsidP="00DC1DA2">
      <w:pPr>
        <w:ind w:left="360"/>
        <w:jc w:val="both"/>
        <w:rPr>
          <w:lang w:val="en-US"/>
          <w:rPrChange w:id="1689" w:author="Rosu, Vladimir [2]" w:date="2020-01-03T16:32:00Z">
            <w:rPr/>
          </w:rPrChange>
        </w:rPr>
      </w:pPr>
      <w:r w:rsidRPr="00CD0AED">
        <w:rPr>
          <w:lang w:val="en-US"/>
          <w:rPrChange w:id="1690" w:author="Rosu, Vladimir [2]" w:date="2020-01-03T16:32:00Z">
            <w:rPr/>
          </w:rPrChange>
        </w:rPr>
        <w:t>// dateValue:DATETIME</w:t>
      </w:r>
    </w:p>
    <w:p w14:paraId="1F21C03A" w14:textId="77777777" w:rsidR="00DC1DA2" w:rsidRPr="00CD0AED" w:rsidRDefault="00DC1DA2" w:rsidP="00DC1DA2">
      <w:pPr>
        <w:ind w:left="360"/>
        <w:jc w:val="both"/>
        <w:rPr>
          <w:lang w:val="en-US"/>
          <w:rPrChange w:id="1691" w:author="Rosu, Vladimir [2]" w:date="2020-01-03T16:32:00Z">
            <w:rPr/>
          </w:rPrChange>
        </w:rPr>
      </w:pPr>
      <w:r w:rsidRPr="00CD0AED">
        <w:rPr>
          <w:lang w:val="en-US"/>
          <w:rPrChange w:id="1692" w:author="Rosu, Vladimir [2]" w:date="2020-01-03T16:32:00Z">
            <w:rPr/>
          </w:rPrChange>
        </w:rPr>
        <w:t>var dateValue = new Date();</w:t>
      </w:r>
    </w:p>
    <w:p w14:paraId="6CD83EB2" w14:textId="77777777" w:rsidR="00DC1DA2" w:rsidRPr="00CD0AED" w:rsidRDefault="00DC1DA2" w:rsidP="00DC1DA2">
      <w:pPr>
        <w:ind w:left="360"/>
        <w:jc w:val="both"/>
        <w:rPr>
          <w:lang w:val="en-US"/>
          <w:rPrChange w:id="1693" w:author="Rosu, Vladimir [2]" w:date="2020-01-03T16:32:00Z">
            <w:rPr/>
          </w:rPrChange>
        </w:rPr>
      </w:pPr>
    </w:p>
    <w:p w14:paraId="3EEA1366" w14:textId="77777777" w:rsidR="00DC1DA2" w:rsidRPr="00CD0AED" w:rsidRDefault="00DC1DA2" w:rsidP="00DC1DA2">
      <w:pPr>
        <w:ind w:left="360"/>
        <w:jc w:val="both"/>
        <w:rPr>
          <w:lang w:val="en-US"/>
          <w:rPrChange w:id="1694" w:author="Rosu, Vladimir [2]" w:date="2020-01-03T16:32:00Z">
            <w:rPr/>
          </w:rPrChange>
        </w:rPr>
      </w:pPr>
      <w:r w:rsidRPr="00CD0AED">
        <w:rPr>
          <w:lang w:val="en-US"/>
          <w:rPrChange w:id="1695" w:author="Rosu, Vladimir [2]" w:date="2020-01-03T16:32:00Z">
            <w:rPr/>
          </w:rPrChange>
        </w:rPr>
        <w:lastRenderedPageBreak/>
        <w:t>// dateAddMilliseconds(dateValue:DATETIME, amount:NUMBER):STRING</w:t>
      </w:r>
    </w:p>
    <w:p w14:paraId="7F6629D0" w14:textId="76B0AAE6" w:rsidR="00DC1DA2" w:rsidRPr="00CD0AED" w:rsidRDefault="00DC1DA2" w:rsidP="00DC1DA2">
      <w:pPr>
        <w:ind w:left="360"/>
        <w:jc w:val="both"/>
        <w:rPr>
          <w:lang w:val="en-US"/>
          <w:rPrChange w:id="1696" w:author="Rosu, Vladimir [2]" w:date="2020-01-03T16:32:00Z">
            <w:rPr/>
          </w:rPrChange>
        </w:rPr>
      </w:pPr>
      <w:r w:rsidRPr="00CD0AED">
        <w:rPr>
          <w:lang w:val="en-US"/>
          <w:rPrChange w:id="1697" w:author="Rosu, Vladimir [2]" w:date="2020-01-03T16:32:00Z">
            <w:rPr/>
          </w:rPrChange>
        </w:rPr>
        <w:t xml:space="preserve">var result = </w:t>
      </w:r>
      <w:r w:rsidRPr="00CD0AED">
        <w:rPr>
          <w:highlight w:val="yellow"/>
          <w:lang w:val="en-US"/>
          <w:rPrChange w:id="1698" w:author="Rosu, Vladimir [2]" w:date="2020-01-03T16:32:00Z">
            <w:rPr>
              <w:highlight w:val="yellow"/>
            </w:rPr>
          </w:rPrChange>
        </w:rPr>
        <w:t>dateAddMilliseconds(dateValue, 2);</w:t>
      </w:r>
    </w:p>
    <w:p w14:paraId="729920A8" w14:textId="26CFC8EE" w:rsidR="00DC1DA2" w:rsidRPr="00CD0AED" w:rsidRDefault="00DC1DA2" w:rsidP="00DC1DA2">
      <w:pPr>
        <w:ind w:left="360"/>
        <w:jc w:val="both"/>
        <w:rPr>
          <w:lang w:val="en-US"/>
          <w:rPrChange w:id="1699" w:author="Rosu, Vladimir [2]" w:date="2020-01-03T16:32:00Z">
            <w:rPr/>
          </w:rPrChange>
        </w:rPr>
      </w:pPr>
    </w:p>
    <w:p w14:paraId="0C5C208A" w14:textId="576C147A" w:rsidR="00DC1DA2" w:rsidRPr="00CD0AED" w:rsidRDefault="00DC1DA2" w:rsidP="00DC1DA2">
      <w:pPr>
        <w:pStyle w:val="ListParagraph"/>
        <w:numPr>
          <w:ilvl w:val="1"/>
          <w:numId w:val="1"/>
        </w:numPr>
        <w:jc w:val="both"/>
        <w:rPr>
          <w:b/>
          <w:lang w:val="en-US"/>
          <w:rPrChange w:id="1700" w:author="Rosu, Vladimir [2]" w:date="2020-01-03T16:32:00Z">
            <w:rPr>
              <w:b/>
            </w:rPr>
          </w:rPrChange>
        </w:rPr>
      </w:pPr>
      <w:r w:rsidRPr="00CD0AED">
        <w:rPr>
          <w:b/>
          <w:lang w:val="en-US"/>
          <w:rPrChange w:id="1701" w:author="Rosu, Vladimir [2]" w:date="2020-01-03T16:32:00Z">
            <w:rPr>
              <w:b/>
            </w:rPr>
          </w:rPrChange>
        </w:rPr>
        <w:t>dateAddMinutes</w:t>
      </w:r>
    </w:p>
    <w:p w14:paraId="685A7F2F" w14:textId="4A137C45" w:rsidR="00DC1DA2" w:rsidRPr="00CD0AED" w:rsidRDefault="00DC1DA2" w:rsidP="00DC1DA2">
      <w:pPr>
        <w:ind w:left="360"/>
        <w:jc w:val="both"/>
        <w:rPr>
          <w:lang w:val="en-US"/>
          <w:rPrChange w:id="1702" w:author="Rosu, Vladimir [2]" w:date="2020-01-03T16:32:00Z">
            <w:rPr/>
          </w:rPrChange>
        </w:rPr>
      </w:pPr>
      <w:r w:rsidRPr="00CD0AED">
        <w:rPr>
          <w:b/>
          <w:lang w:val="en-US"/>
          <w:rPrChange w:id="1703" w:author="Rosu, Vladimir [2]" w:date="2020-01-03T16:32:00Z">
            <w:rPr>
              <w:b/>
            </w:rPr>
          </w:rPrChange>
        </w:rPr>
        <w:t>Description:</w:t>
      </w:r>
      <w:r w:rsidRPr="00CD0AED">
        <w:rPr>
          <w:lang w:val="en-US"/>
          <w:rPrChange w:id="1704" w:author="Rosu, Vladimir [2]" w:date="2020-01-03T16:32:00Z">
            <w:rPr/>
          </w:rPrChange>
        </w:rPr>
        <w:t xml:space="preserve"> Adds or substracts a specified number of minutes to a datetime value. If the added value is a non-natural number, like 1.7, the snippet will disregard the </w:t>
      </w:r>
      <w:commentRangeStart w:id="1705"/>
      <w:r w:rsidRPr="00CD0AED">
        <w:rPr>
          <w:lang w:val="en-US"/>
          <w:rPrChange w:id="1706" w:author="Rosu, Vladimir [2]" w:date="2020-01-03T16:32:00Z">
            <w:rPr/>
          </w:rPrChange>
        </w:rPr>
        <w:t>decimal</w:t>
      </w:r>
      <w:commentRangeEnd w:id="1705"/>
      <w:r w:rsidRPr="00CD0AED">
        <w:rPr>
          <w:rStyle w:val="CommentReference"/>
          <w:lang w:val="en-US"/>
          <w:rPrChange w:id="1707" w:author="Rosu, Vladimir [2]" w:date="2020-01-03T16:32:00Z">
            <w:rPr>
              <w:rStyle w:val="CommentReference"/>
            </w:rPr>
          </w:rPrChange>
        </w:rPr>
        <w:commentReference w:id="1705"/>
      </w:r>
      <w:r w:rsidRPr="00CD0AED">
        <w:rPr>
          <w:lang w:val="en-US"/>
          <w:rPrChange w:id="1708" w:author="Rosu, Vladimir [2]" w:date="2020-01-03T16:32:00Z">
            <w:rPr/>
          </w:rPrChange>
        </w:rPr>
        <w:t xml:space="preserve"> part.</w:t>
      </w:r>
    </w:p>
    <w:p w14:paraId="26B5C8D2" w14:textId="51BC082D" w:rsidR="00DC1DA2" w:rsidRPr="00CD0AED" w:rsidRDefault="00DC1DA2" w:rsidP="00DC1DA2">
      <w:pPr>
        <w:ind w:left="360"/>
        <w:jc w:val="both"/>
        <w:rPr>
          <w:b/>
          <w:lang w:val="en-US"/>
          <w:rPrChange w:id="1709" w:author="Rosu, Vladimir [2]" w:date="2020-01-03T16:32:00Z">
            <w:rPr>
              <w:b/>
            </w:rPr>
          </w:rPrChange>
        </w:rPr>
      </w:pPr>
      <w:r w:rsidRPr="00CD0AED">
        <w:rPr>
          <w:b/>
          <w:lang w:val="en-US"/>
          <w:rPrChange w:id="1710" w:author="Rosu, Vladimir [2]" w:date="2020-01-03T16:32:00Z">
            <w:rPr>
              <w:b/>
            </w:rPr>
          </w:rPrChange>
        </w:rPr>
        <w:t>Example usage (we get the current date and we add 2 minutes to it; use this in a service with return type DATETIME):</w:t>
      </w:r>
    </w:p>
    <w:p w14:paraId="14112D0C" w14:textId="77777777" w:rsidR="00DC1DA2" w:rsidRPr="00CD0AED" w:rsidRDefault="00DC1DA2" w:rsidP="00DC1DA2">
      <w:pPr>
        <w:ind w:left="360"/>
        <w:jc w:val="both"/>
        <w:rPr>
          <w:lang w:val="en-US"/>
          <w:rPrChange w:id="1711" w:author="Rosu, Vladimir [2]" w:date="2020-01-03T16:32:00Z">
            <w:rPr/>
          </w:rPrChange>
        </w:rPr>
      </w:pPr>
    </w:p>
    <w:p w14:paraId="71F9DF6D" w14:textId="77777777" w:rsidR="00DC1DA2" w:rsidRPr="00CD0AED" w:rsidRDefault="00DC1DA2" w:rsidP="00DC1DA2">
      <w:pPr>
        <w:ind w:left="360"/>
        <w:jc w:val="both"/>
        <w:rPr>
          <w:lang w:val="en-US"/>
          <w:rPrChange w:id="1712" w:author="Rosu, Vladimir [2]" w:date="2020-01-03T16:32:00Z">
            <w:rPr/>
          </w:rPrChange>
        </w:rPr>
      </w:pPr>
      <w:r w:rsidRPr="00CD0AED">
        <w:rPr>
          <w:lang w:val="en-US"/>
          <w:rPrChange w:id="1713" w:author="Rosu, Vladimir [2]" w:date="2020-01-03T16:32:00Z">
            <w:rPr/>
          </w:rPrChange>
        </w:rPr>
        <w:t>// dateValue:DATETIME</w:t>
      </w:r>
    </w:p>
    <w:p w14:paraId="19FD5009" w14:textId="77777777" w:rsidR="00DC1DA2" w:rsidRPr="00CD0AED" w:rsidRDefault="00DC1DA2" w:rsidP="00DC1DA2">
      <w:pPr>
        <w:ind w:left="360"/>
        <w:jc w:val="both"/>
        <w:rPr>
          <w:lang w:val="en-US"/>
          <w:rPrChange w:id="1714" w:author="Rosu, Vladimir [2]" w:date="2020-01-03T16:32:00Z">
            <w:rPr/>
          </w:rPrChange>
        </w:rPr>
      </w:pPr>
      <w:r w:rsidRPr="00CD0AED">
        <w:rPr>
          <w:lang w:val="en-US"/>
          <w:rPrChange w:id="1715" w:author="Rosu, Vladimir [2]" w:date="2020-01-03T16:32:00Z">
            <w:rPr/>
          </w:rPrChange>
        </w:rPr>
        <w:t>var dateValue = new Date();</w:t>
      </w:r>
    </w:p>
    <w:p w14:paraId="25F4316D" w14:textId="77777777" w:rsidR="00DC1DA2" w:rsidRPr="00CD0AED" w:rsidRDefault="00DC1DA2" w:rsidP="00DC1DA2">
      <w:pPr>
        <w:ind w:left="360"/>
        <w:jc w:val="both"/>
        <w:rPr>
          <w:lang w:val="en-US"/>
          <w:rPrChange w:id="1716" w:author="Rosu, Vladimir [2]" w:date="2020-01-03T16:32:00Z">
            <w:rPr/>
          </w:rPrChange>
        </w:rPr>
      </w:pPr>
    </w:p>
    <w:p w14:paraId="2418F95E" w14:textId="77777777" w:rsidR="00DC1DA2" w:rsidRPr="00CD0AED" w:rsidRDefault="00DC1DA2" w:rsidP="00DC1DA2">
      <w:pPr>
        <w:ind w:left="360"/>
        <w:jc w:val="both"/>
        <w:rPr>
          <w:lang w:val="en-US"/>
          <w:rPrChange w:id="1717" w:author="Rosu, Vladimir [2]" w:date="2020-01-03T16:32:00Z">
            <w:rPr/>
          </w:rPrChange>
        </w:rPr>
      </w:pPr>
      <w:r w:rsidRPr="00CD0AED">
        <w:rPr>
          <w:lang w:val="en-US"/>
          <w:rPrChange w:id="1718" w:author="Rosu, Vladimir [2]" w:date="2020-01-03T16:32:00Z">
            <w:rPr/>
          </w:rPrChange>
        </w:rPr>
        <w:t>// dateAddMinutes(dateValue:DATETIME, amount:NUMBER):STRING</w:t>
      </w:r>
    </w:p>
    <w:p w14:paraId="6D234BA9" w14:textId="77777777" w:rsidR="00DC1DA2" w:rsidRPr="00CD0AED" w:rsidRDefault="00DC1DA2" w:rsidP="00DC1DA2">
      <w:pPr>
        <w:ind w:left="360"/>
        <w:jc w:val="both"/>
        <w:rPr>
          <w:lang w:val="en-US"/>
          <w:rPrChange w:id="1719" w:author="Rosu, Vladimir [2]" w:date="2020-01-03T16:32:00Z">
            <w:rPr/>
          </w:rPrChange>
        </w:rPr>
      </w:pPr>
      <w:r w:rsidRPr="00CD0AED">
        <w:rPr>
          <w:lang w:val="en-US"/>
          <w:rPrChange w:id="1720" w:author="Rosu, Vladimir [2]" w:date="2020-01-03T16:32:00Z">
            <w:rPr/>
          </w:rPrChange>
        </w:rPr>
        <w:t xml:space="preserve">var result = </w:t>
      </w:r>
      <w:r w:rsidRPr="00CD0AED">
        <w:rPr>
          <w:highlight w:val="yellow"/>
          <w:lang w:val="en-US"/>
          <w:rPrChange w:id="1721" w:author="Rosu, Vladimir [2]" w:date="2020-01-03T16:32:00Z">
            <w:rPr>
              <w:highlight w:val="yellow"/>
            </w:rPr>
          </w:rPrChange>
        </w:rPr>
        <w:t>dateAddMinutes(dateValue, 2);</w:t>
      </w:r>
    </w:p>
    <w:p w14:paraId="54F4804A" w14:textId="7E1A7B4A" w:rsidR="00DC1DA2" w:rsidRPr="00CD0AED" w:rsidRDefault="00DC1DA2" w:rsidP="00DC1DA2">
      <w:pPr>
        <w:ind w:left="360"/>
        <w:jc w:val="both"/>
        <w:rPr>
          <w:lang w:val="en-US"/>
          <w:rPrChange w:id="1722" w:author="Rosu, Vladimir [2]" w:date="2020-01-03T16:32:00Z">
            <w:rPr/>
          </w:rPrChange>
        </w:rPr>
      </w:pPr>
    </w:p>
    <w:p w14:paraId="58F8D179" w14:textId="0FE3DF18" w:rsidR="00DC1DA2" w:rsidRPr="00CD0AED" w:rsidRDefault="001B0FCF" w:rsidP="001B0FCF">
      <w:pPr>
        <w:pStyle w:val="ListParagraph"/>
        <w:numPr>
          <w:ilvl w:val="1"/>
          <w:numId w:val="1"/>
        </w:numPr>
        <w:jc w:val="both"/>
        <w:rPr>
          <w:b/>
          <w:lang w:val="en-US"/>
          <w:rPrChange w:id="1723" w:author="Rosu, Vladimir [2]" w:date="2020-01-03T16:32:00Z">
            <w:rPr>
              <w:b/>
            </w:rPr>
          </w:rPrChange>
        </w:rPr>
      </w:pPr>
      <w:r w:rsidRPr="00CD0AED">
        <w:rPr>
          <w:b/>
          <w:lang w:val="en-US"/>
          <w:rPrChange w:id="1724" w:author="Rosu, Vladimir [2]" w:date="2020-01-03T16:32:00Z">
            <w:rPr>
              <w:b/>
            </w:rPr>
          </w:rPrChange>
        </w:rPr>
        <w:t>dateAddMonths</w:t>
      </w:r>
    </w:p>
    <w:p w14:paraId="13ED403B" w14:textId="5128CAE7" w:rsidR="001B0FCF" w:rsidRPr="00CD0AED" w:rsidRDefault="001B0FCF" w:rsidP="001B0FCF">
      <w:pPr>
        <w:ind w:left="360"/>
        <w:jc w:val="both"/>
        <w:rPr>
          <w:lang w:val="en-US"/>
          <w:rPrChange w:id="1725" w:author="Rosu, Vladimir [2]" w:date="2020-01-03T16:32:00Z">
            <w:rPr/>
          </w:rPrChange>
        </w:rPr>
      </w:pPr>
      <w:r w:rsidRPr="00CD0AED">
        <w:rPr>
          <w:b/>
          <w:lang w:val="en-US"/>
          <w:rPrChange w:id="1726" w:author="Rosu, Vladimir [2]" w:date="2020-01-03T16:32:00Z">
            <w:rPr>
              <w:b/>
            </w:rPr>
          </w:rPrChange>
        </w:rPr>
        <w:t>Description:</w:t>
      </w:r>
      <w:r w:rsidRPr="00CD0AED">
        <w:rPr>
          <w:lang w:val="en-US"/>
          <w:rPrChange w:id="1727" w:author="Rosu, Vladimir [2]" w:date="2020-01-03T16:32:00Z">
            <w:rPr/>
          </w:rPrChange>
        </w:rPr>
        <w:t xml:space="preserve"> Adds or substracts a specified number of </w:t>
      </w:r>
      <w:r w:rsidR="006B2C51" w:rsidRPr="00CD0AED">
        <w:rPr>
          <w:lang w:val="en-US"/>
          <w:rPrChange w:id="1728" w:author="Rosu, Vladimir [2]" w:date="2020-01-03T16:32:00Z">
            <w:rPr/>
          </w:rPrChange>
        </w:rPr>
        <w:t>months</w:t>
      </w:r>
      <w:r w:rsidRPr="00CD0AED">
        <w:rPr>
          <w:lang w:val="en-US"/>
          <w:rPrChange w:id="1729" w:author="Rosu, Vladimir [2]" w:date="2020-01-03T16:32:00Z">
            <w:rPr/>
          </w:rPrChange>
        </w:rPr>
        <w:t xml:space="preserve"> to a datetime value. If the added value is a non-natural number, like 1.7, the snippet will disregard the </w:t>
      </w:r>
      <w:commentRangeStart w:id="1730"/>
      <w:r w:rsidRPr="00CD0AED">
        <w:rPr>
          <w:lang w:val="en-US"/>
          <w:rPrChange w:id="1731" w:author="Rosu, Vladimir [2]" w:date="2020-01-03T16:32:00Z">
            <w:rPr/>
          </w:rPrChange>
        </w:rPr>
        <w:t>decimal</w:t>
      </w:r>
      <w:commentRangeEnd w:id="1730"/>
      <w:r w:rsidRPr="00CD0AED">
        <w:rPr>
          <w:rStyle w:val="CommentReference"/>
          <w:lang w:val="en-US"/>
          <w:rPrChange w:id="1732" w:author="Rosu, Vladimir [2]" w:date="2020-01-03T16:32:00Z">
            <w:rPr>
              <w:rStyle w:val="CommentReference"/>
            </w:rPr>
          </w:rPrChange>
        </w:rPr>
        <w:commentReference w:id="1730"/>
      </w:r>
      <w:r w:rsidRPr="00CD0AED">
        <w:rPr>
          <w:lang w:val="en-US"/>
          <w:rPrChange w:id="1733" w:author="Rosu, Vladimir [2]" w:date="2020-01-03T16:32:00Z">
            <w:rPr/>
          </w:rPrChange>
        </w:rPr>
        <w:t xml:space="preserve"> part.</w:t>
      </w:r>
    </w:p>
    <w:p w14:paraId="0FC5C285" w14:textId="59AA19FD" w:rsidR="001B0FCF" w:rsidRPr="00CD0AED" w:rsidRDefault="001B0FCF" w:rsidP="001B0FCF">
      <w:pPr>
        <w:ind w:left="360"/>
        <w:jc w:val="both"/>
        <w:rPr>
          <w:b/>
          <w:lang w:val="en-US"/>
          <w:rPrChange w:id="1734" w:author="Rosu, Vladimir [2]" w:date="2020-01-03T16:32:00Z">
            <w:rPr>
              <w:b/>
            </w:rPr>
          </w:rPrChange>
        </w:rPr>
      </w:pPr>
      <w:r w:rsidRPr="00CD0AED">
        <w:rPr>
          <w:b/>
          <w:lang w:val="en-US"/>
          <w:rPrChange w:id="1735" w:author="Rosu, Vladimir [2]" w:date="2020-01-03T16:32:00Z">
            <w:rPr>
              <w:b/>
            </w:rPr>
          </w:rPrChange>
        </w:rPr>
        <w:t xml:space="preserve">Example usage (we get the current date and we add 2 </w:t>
      </w:r>
      <w:r w:rsidR="006B2C51" w:rsidRPr="00CD0AED">
        <w:rPr>
          <w:b/>
          <w:lang w:val="en-US"/>
          <w:rPrChange w:id="1736" w:author="Rosu, Vladimir [2]" w:date="2020-01-03T16:32:00Z">
            <w:rPr>
              <w:b/>
            </w:rPr>
          </w:rPrChange>
        </w:rPr>
        <w:t>months</w:t>
      </w:r>
      <w:r w:rsidRPr="00CD0AED">
        <w:rPr>
          <w:b/>
          <w:lang w:val="en-US"/>
          <w:rPrChange w:id="1737" w:author="Rosu, Vladimir [2]" w:date="2020-01-03T16:32:00Z">
            <w:rPr>
              <w:b/>
            </w:rPr>
          </w:rPrChange>
        </w:rPr>
        <w:t xml:space="preserve"> to it; use this in a service with return type DATETIME):</w:t>
      </w:r>
    </w:p>
    <w:p w14:paraId="60E2A404" w14:textId="77777777" w:rsidR="001B0FCF" w:rsidRPr="00CD0AED" w:rsidRDefault="001B0FCF" w:rsidP="001B0FCF">
      <w:pPr>
        <w:ind w:left="360"/>
        <w:jc w:val="both"/>
        <w:rPr>
          <w:lang w:val="en-US"/>
          <w:rPrChange w:id="1738" w:author="Rosu, Vladimir [2]" w:date="2020-01-03T16:32:00Z">
            <w:rPr/>
          </w:rPrChange>
        </w:rPr>
      </w:pPr>
      <w:r w:rsidRPr="00CD0AED">
        <w:rPr>
          <w:lang w:val="en-US"/>
          <w:rPrChange w:id="1739" w:author="Rosu, Vladimir [2]" w:date="2020-01-03T16:32:00Z">
            <w:rPr/>
          </w:rPrChange>
        </w:rPr>
        <w:t>// dateValue:DATETIME</w:t>
      </w:r>
    </w:p>
    <w:p w14:paraId="71BB14DB" w14:textId="77777777" w:rsidR="001B0FCF" w:rsidRPr="00CD0AED" w:rsidRDefault="001B0FCF" w:rsidP="001B0FCF">
      <w:pPr>
        <w:ind w:left="360"/>
        <w:jc w:val="both"/>
        <w:rPr>
          <w:lang w:val="en-US"/>
          <w:rPrChange w:id="1740" w:author="Rosu, Vladimir [2]" w:date="2020-01-03T16:32:00Z">
            <w:rPr/>
          </w:rPrChange>
        </w:rPr>
      </w:pPr>
      <w:r w:rsidRPr="00CD0AED">
        <w:rPr>
          <w:lang w:val="en-US"/>
          <w:rPrChange w:id="1741" w:author="Rosu, Vladimir [2]" w:date="2020-01-03T16:32:00Z">
            <w:rPr/>
          </w:rPrChange>
        </w:rPr>
        <w:t>var dateValue = new Date();</w:t>
      </w:r>
    </w:p>
    <w:p w14:paraId="311BF984" w14:textId="77777777" w:rsidR="001B0FCF" w:rsidRPr="00CD0AED" w:rsidRDefault="001B0FCF" w:rsidP="001B0FCF">
      <w:pPr>
        <w:ind w:left="360"/>
        <w:jc w:val="both"/>
        <w:rPr>
          <w:lang w:val="en-US"/>
          <w:rPrChange w:id="1742" w:author="Rosu, Vladimir [2]" w:date="2020-01-03T16:32:00Z">
            <w:rPr/>
          </w:rPrChange>
        </w:rPr>
      </w:pPr>
    </w:p>
    <w:p w14:paraId="193FFC6C" w14:textId="77777777" w:rsidR="001B0FCF" w:rsidRPr="00CD0AED" w:rsidRDefault="001B0FCF" w:rsidP="001B0FCF">
      <w:pPr>
        <w:ind w:left="360"/>
        <w:jc w:val="both"/>
        <w:rPr>
          <w:lang w:val="en-US"/>
          <w:rPrChange w:id="1743" w:author="Rosu, Vladimir [2]" w:date="2020-01-03T16:32:00Z">
            <w:rPr/>
          </w:rPrChange>
        </w:rPr>
      </w:pPr>
      <w:r w:rsidRPr="00CD0AED">
        <w:rPr>
          <w:lang w:val="en-US"/>
          <w:rPrChange w:id="1744" w:author="Rosu, Vladimir [2]" w:date="2020-01-03T16:32:00Z">
            <w:rPr/>
          </w:rPrChange>
        </w:rPr>
        <w:t>// dateAddMonths(dateValue:DATETIME, amount:NUMBER):STRING</w:t>
      </w:r>
    </w:p>
    <w:p w14:paraId="1DA6CFD6" w14:textId="58B47C97" w:rsidR="001B0FCF" w:rsidRPr="00CD0AED" w:rsidRDefault="001B0FCF" w:rsidP="001B0FCF">
      <w:pPr>
        <w:ind w:left="360"/>
        <w:jc w:val="both"/>
        <w:rPr>
          <w:lang w:val="en-US"/>
          <w:rPrChange w:id="1745" w:author="Rosu, Vladimir [2]" w:date="2020-01-03T16:32:00Z">
            <w:rPr/>
          </w:rPrChange>
        </w:rPr>
      </w:pPr>
      <w:r w:rsidRPr="00CD0AED">
        <w:rPr>
          <w:lang w:val="en-US"/>
          <w:rPrChange w:id="1746" w:author="Rosu, Vladimir [2]" w:date="2020-01-03T16:32:00Z">
            <w:rPr/>
          </w:rPrChange>
        </w:rPr>
        <w:t xml:space="preserve">var resulted = </w:t>
      </w:r>
      <w:r w:rsidRPr="00CD0AED">
        <w:rPr>
          <w:highlight w:val="yellow"/>
          <w:lang w:val="en-US"/>
          <w:rPrChange w:id="1747" w:author="Rosu, Vladimir [2]" w:date="2020-01-03T16:32:00Z">
            <w:rPr>
              <w:highlight w:val="yellow"/>
            </w:rPr>
          </w:rPrChange>
        </w:rPr>
        <w:t>dateAddMonths(dateValue, 2);</w:t>
      </w:r>
    </w:p>
    <w:p w14:paraId="1F1CA531" w14:textId="65C413B5" w:rsidR="001B0FCF" w:rsidRPr="00CD0AED" w:rsidRDefault="001B0FCF" w:rsidP="001B0FCF">
      <w:pPr>
        <w:ind w:left="360"/>
        <w:jc w:val="both"/>
        <w:rPr>
          <w:lang w:val="en-US"/>
          <w:rPrChange w:id="1748" w:author="Rosu, Vladimir [2]" w:date="2020-01-03T16:32:00Z">
            <w:rPr/>
          </w:rPrChange>
        </w:rPr>
      </w:pPr>
    </w:p>
    <w:p w14:paraId="2E350216" w14:textId="305E9519" w:rsidR="001B0FCF" w:rsidRPr="00CD0AED" w:rsidRDefault="006B2C51" w:rsidP="006B2C51">
      <w:pPr>
        <w:pStyle w:val="ListParagraph"/>
        <w:numPr>
          <w:ilvl w:val="1"/>
          <w:numId w:val="1"/>
        </w:numPr>
        <w:jc w:val="both"/>
        <w:rPr>
          <w:b/>
          <w:lang w:val="en-US"/>
          <w:rPrChange w:id="1749" w:author="Rosu, Vladimir [2]" w:date="2020-01-03T16:32:00Z">
            <w:rPr>
              <w:b/>
            </w:rPr>
          </w:rPrChange>
        </w:rPr>
      </w:pPr>
      <w:r w:rsidRPr="00CD0AED">
        <w:rPr>
          <w:b/>
          <w:lang w:val="en-US"/>
          <w:rPrChange w:id="1750" w:author="Rosu, Vladimir [2]" w:date="2020-01-03T16:32:00Z">
            <w:rPr>
              <w:b/>
            </w:rPr>
          </w:rPrChange>
        </w:rPr>
        <w:t>dateAddSeconds</w:t>
      </w:r>
    </w:p>
    <w:p w14:paraId="6B1BC297" w14:textId="5148BCCF" w:rsidR="006B2C51" w:rsidRPr="00CD0AED" w:rsidRDefault="006B2C51" w:rsidP="006B2C51">
      <w:pPr>
        <w:ind w:left="360"/>
        <w:jc w:val="both"/>
        <w:rPr>
          <w:lang w:val="en-US"/>
          <w:rPrChange w:id="1751" w:author="Rosu, Vladimir [2]" w:date="2020-01-03T16:32:00Z">
            <w:rPr/>
          </w:rPrChange>
        </w:rPr>
      </w:pPr>
      <w:r w:rsidRPr="00CD0AED">
        <w:rPr>
          <w:b/>
          <w:lang w:val="en-US"/>
          <w:rPrChange w:id="1752" w:author="Rosu, Vladimir [2]" w:date="2020-01-03T16:32:00Z">
            <w:rPr>
              <w:b/>
            </w:rPr>
          </w:rPrChange>
        </w:rPr>
        <w:t>Description:</w:t>
      </w:r>
      <w:r w:rsidRPr="00CD0AED">
        <w:rPr>
          <w:lang w:val="en-US"/>
          <w:rPrChange w:id="1753" w:author="Rosu, Vladimir [2]" w:date="2020-01-03T16:32:00Z">
            <w:rPr/>
          </w:rPrChange>
        </w:rPr>
        <w:t xml:space="preserve"> Adds or substracts a specified number of seconds to a datetime value. If the added value is a non-natural number, like 1.7, the snippet will disregard the </w:t>
      </w:r>
      <w:commentRangeStart w:id="1754"/>
      <w:r w:rsidRPr="00CD0AED">
        <w:rPr>
          <w:lang w:val="en-US"/>
          <w:rPrChange w:id="1755" w:author="Rosu, Vladimir [2]" w:date="2020-01-03T16:32:00Z">
            <w:rPr/>
          </w:rPrChange>
        </w:rPr>
        <w:t>decimal</w:t>
      </w:r>
      <w:commentRangeEnd w:id="1754"/>
      <w:r w:rsidRPr="00CD0AED">
        <w:rPr>
          <w:rStyle w:val="CommentReference"/>
          <w:lang w:val="en-US"/>
          <w:rPrChange w:id="1756" w:author="Rosu, Vladimir [2]" w:date="2020-01-03T16:32:00Z">
            <w:rPr>
              <w:rStyle w:val="CommentReference"/>
            </w:rPr>
          </w:rPrChange>
        </w:rPr>
        <w:commentReference w:id="1754"/>
      </w:r>
      <w:r w:rsidRPr="00CD0AED">
        <w:rPr>
          <w:lang w:val="en-US"/>
          <w:rPrChange w:id="1757" w:author="Rosu, Vladimir [2]" w:date="2020-01-03T16:32:00Z">
            <w:rPr/>
          </w:rPrChange>
        </w:rPr>
        <w:t xml:space="preserve"> part.</w:t>
      </w:r>
    </w:p>
    <w:p w14:paraId="23050DA6" w14:textId="32A24744" w:rsidR="006B2C51" w:rsidRPr="00CD0AED" w:rsidRDefault="006B2C51" w:rsidP="006B2C51">
      <w:pPr>
        <w:ind w:left="360"/>
        <w:jc w:val="both"/>
        <w:rPr>
          <w:b/>
          <w:lang w:val="en-US"/>
          <w:rPrChange w:id="1758" w:author="Rosu, Vladimir [2]" w:date="2020-01-03T16:32:00Z">
            <w:rPr>
              <w:b/>
            </w:rPr>
          </w:rPrChange>
        </w:rPr>
      </w:pPr>
      <w:r w:rsidRPr="00CD0AED">
        <w:rPr>
          <w:b/>
          <w:lang w:val="en-US"/>
          <w:rPrChange w:id="1759" w:author="Rosu, Vladimir [2]" w:date="2020-01-03T16:32:00Z">
            <w:rPr>
              <w:b/>
            </w:rPr>
          </w:rPrChange>
        </w:rPr>
        <w:t>Example usage (we get the current date and we add 2 seconds to it; use this in a service with return type DATETIME):</w:t>
      </w:r>
    </w:p>
    <w:p w14:paraId="06C474C8" w14:textId="77777777" w:rsidR="006B2C51" w:rsidRPr="00CD0AED" w:rsidRDefault="006B2C51" w:rsidP="006B2C51">
      <w:pPr>
        <w:ind w:left="360"/>
        <w:jc w:val="both"/>
        <w:rPr>
          <w:lang w:val="en-US"/>
          <w:rPrChange w:id="1760" w:author="Rosu, Vladimir [2]" w:date="2020-01-03T16:32:00Z">
            <w:rPr/>
          </w:rPrChange>
        </w:rPr>
      </w:pPr>
    </w:p>
    <w:p w14:paraId="39C0D00F" w14:textId="77777777" w:rsidR="006B2C51" w:rsidRPr="00CD0AED" w:rsidRDefault="006B2C51" w:rsidP="006B2C51">
      <w:pPr>
        <w:ind w:left="360"/>
        <w:jc w:val="both"/>
        <w:rPr>
          <w:lang w:val="en-US"/>
          <w:rPrChange w:id="1761" w:author="Rosu, Vladimir [2]" w:date="2020-01-03T16:32:00Z">
            <w:rPr/>
          </w:rPrChange>
        </w:rPr>
      </w:pPr>
      <w:r w:rsidRPr="00CD0AED">
        <w:rPr>
          <w:lang w:val="en-US"/>
          <w:rPrChange w:id="1762" w:author="Rosu, Vladimir [2]" w:date="2020-01-03T16:32:00Z">
            <w:rPr/>
          </w:rPrChange>
        </w:rPr>
        <w:t>// dateValue:DATETIME</w:t>
      </w:r>
    </w:p>
    <w:p w14:paraId="34FA9A27" w14:textId="77777777" w:rsidR="006B2C51" w:rsidRPr="00CD0AED" w:rsidRDefault="006B2C51" w:rsidP="006B2C51">
      <w:pPr>
        <w:ind w:left="360"/>
        <w:jc w:val="both"/>
        <w:rPr>
          <w:lang w:val="en-US"/>
          <w:rPrChange w:id="1763" w:author="Rosu, Vladimir [2]" w:date="2020-01-03T16:32:00Z">
            <w:rPr/>
          </w:rPrChange>
        </w:rPr>
      </w:pPr>
      <w:r w:rsidRPr="00CD0AED">
        <w:rPr>
          <w:lang w:val="en-US"/>
          <w:rPrChange w:id="1764" w:author="Rosu, Vladimir [2]" w:date="2020-01-03T16:32:00Z">
            <w:rPr/>
          </w:rPrChange>
        </w:rPr>
        <w:lastRenderedPageBreak/>
        <w:t>var dateValue = new Date();</w:t>
      </w:r>
    </w:p>
    <w:p w14:paraId="0CF8A7AF" w14:textId="77777777" w:rsidR="006B2C51" w:rsidRPr="00CD0AED" w:rsidRDefault="006B2C51" w:rsidP="006B2C51">
      <w:pPr>
        <w:ind w:left="360"/>
        <w:jc w:val="both"/>
        <w:rPr>
          <w:lang w:val="en-US"/>
          <w:rPrChange w:id="1765" w:author="Rosu, Vladimir [2]" w:date="2020-01-03T16:32:00Z">
            <w:rPr/>
          </w:rPrChange>
        </w:rPr>
      </w:pPr>
    </w:p>
    <w:p w14:paraId="3A458C10" w14:textId="77777777" w:rsidR="006B2C51" w:rsidRPr="00CD0AED" w:rsidRDefault="006B2C51" w:rsidP="006B2C51">
      <w:pPr>
        <w:ind w:left="360"/>
        <w:jc w:val="both"/>
        <w:rPr>
          <w:lang w:val="en-US"/>
          <w:rPrChange w:id="1766" w:author="Rosu, Vladimir [2]" w:date="2020-01-03T16:32:00Z">
            <w:rPr/>
          </w:rPrChange>
        </w:rPr>
      </w:pPr>
      <w:r w:rsidRPr="00CD0AED">
        <w:rPr>
          <w:lang w:val="en-US"/>
          <w:rPrChange w:id="1767" w:author="Rosu, Vladimir [2]" w:date="2020-01-03T16:32:00Z">
            <w:rPr/>
          </w:rPrChange>
        </w:rPr>
        <w:t>// dateAddSeconds(dateValue:DATETIME, amount:NUMBER):STRING</w:t>
      </w:r>
    </w:p>
    <w:p w14:paraId="191B1117" w14:textId="77777777" w:rsidR="006B2C51" w:rsidRPr="00CD0AED" w:rsidRDefault="006B2C51" w:rsidP="006B2C51">
      <w:pPr>
        <w:ind w:left="360"/>
        <w:jc w:val="both"/>
        <w:rPr>
          <w:lang w:val="en-US"/>
          <w:rPrChange w:id="1768" w:author="Rosu, Vladimir [2]" w:date="2020-01-03T16:32:00Z">
            <w:rPr/>
          </w:rPrChange>
        </w:rPr>
      </w:pPr>
      <w:r w:rsidRPr="00CD0AED">
        <w:rPr>
          <w:lang w:val="en-US"/>
          <w:rPrChange w:id="1769" w:author="Rosu, Vladimir [2]" w:date="2020-01-03T16:32:00Z">
            <w:rPr/>
          </w:rPrChange>
        </w:rPr>
        <w:t xml:space="preserve">var result = </w:t>
      </w:r>
      <w:r w:rsidRPr="00CD0AED">
        <w:rPr>
          <w:highlight w:val="yellow"/>
          <w:lang w:val="en-US"/>
          <w:rPrChange w:id="1770" w:author="Rosu, Vladimir [2]" w:date="2020-01-03T16:32:00Z">
            <w:rPr>
              <w:highlight w:val="yellow"/>
            </w:rPr>
          </w:rPrChange>
        </w:rPr>
        <w:t>dateAddSeconds(dateValue, 2);</w:t>
      </w:r>
    </w:p>
    <w:p w14:paraId="3E6B5993" w14:textId="4F6A7892" w:rsidR="006B2C51" w:rsidRPr="00CD0AED" w:rsidRDefault="006B2C51" w:rsidP="006B2C51">
      <w:pPr>
        <w:ind w:left="360"/>
        <w:jc w:val="both"/>
        <w:rPr>
          <w:lang w:val="en-US"/>
          <w:rPrChange w:id="1771" w:author="Rosu, Vladimir [2]" w:date="2020-01-03T16:32:00Z">
            <w:rPr/>
          </w:rPrChange>
        </w:rPr>
      </w:pPr>
    </w:p>
    <w:p w14:paraId="42A05739" w14:textId="7FC406FD" w:rsidR="006B2C51" w:rsidRPr="00CD0AED" w:rsidRDefault="00A462C0" w:rsidP="00A462C0">
      <w:pPr>
        <w:pStyle w:val="ListParagraph"/>
        <w:numPr>
          <w:ilvl w:val="1"/>
          <w:numId w:val="1"/>
        </w:numPr>
        <w:jc w:val="both"/>
        <w:rPr>
          <w:b/>
          <w:lang w:val="en-US"/>
          <w:rPrChange w:id="1772" w:author="Rosu, Vladimir [2]" w:date="2020-01-03T16:32:00Z">
            <w:rPr>
              <w:b/>
            </w:rPr>
          </w:rPrChange>
        </w:rPr>
      </w:pPr>
      <w:r w:rsidRPr="00CD0AED">
        <w:rPr>
          <w:b/>
          <w:lang w:val="en-US"/>
          <w:rPrChange w:id="1773" w:author="Rosu, Vladimir [2]" w:date="2020-01-03T16:32:00Z">
            <w:rPr>
              <w:b/>
            </w:rPr>
          </w:rPrChange>
        </w:rPr>
        <w:t>dateAddYears</w:t>
      </w:r>
    </w:p>
    <w:p w14:paraId="534A26D8" w14:textId="77777777" w:rsidR="00A462C0" w:rsidRPr="00CD0AED" w:rsidRDefault="00A462C0" w:rsidP="00A462C0">
      <w:pPr>
        <w:ind w:left="360"/>
        <w:jc w:val="both"/>
        <w:rPr>
          <w:lang w:val="en-US"/>
          <w:rPrChange w:id="1774" w:author="Rosu, Vladimir [2]" w:date="2020-01-03T16:32:00Z">
            <w:rPr/>
          </w:rPrChange>
        </w:rPr>
      </w:pPr>
      <w:r w:rsidRPr="00CD0AED">
        <w:rPr>
          <w:b/>
          <w:lang w:val="en-US"/>
          <w:rPrChange w:id="1775" w:author="Rosu, Vladimir [2]" w:date="2020-01-03T16:32:00Z">
            <w:rPr>
              <w:b/>
            </w:rPr>
          </w:rPrChange>
        </w:rPr>
        <w:t>Description:</w:t>
      </w:r>
      <w:r w:rsidRPr="00CD0AED">
        <w:rPr>
          <w:lang w:val="en-US"/>
          <w:rPrChange w:id="1776" w:author="Rosu, Vladimir [2]" w:date="2020-01-03T16:32:00Z">
            <w:rPr/>
          </w:rPrChange>
        </w:rPr>
        <w:t xml:space="preserve"> Adds or substracts a specified number of seconds to a datetime value. If the added value is a non-natural number, like 1.7, the snippet will disregard the </w:t>
      </w:r>
      <w:commentRangeStart w:id="1777"/>
      <w:r w:rsidRPr="00CD0AED">
        <w:rPr>
          <w:lang w:val="en-US"/>
          <w:rPrChange w:id="1778" w:author="Rosu, Vladimir [2]" w:date="2020-01-03T16:32:00Z">
            <w:rPr/>
          </w:rPrChange>
        </w:rPr>
        <w:t>decimal</w:t>
      </w:r>
      <w:commentRangeEnd w:id="1777"/>
      <w:r w:rsidRPr="00CD0AED">
        <w:rPr>
          <w:rStyle w:val="CommentReference"/>
          <w:lang w:val="en-US"/>
          <w:rPrChange w:id="1779" w:author="Rosu, Vladimir [2]" w:date="2020-01-03T16:32:00Z">
            <w:rPr>
              <w:rStyle w:val="CommentReference"/>
            </w:rPr>
          </w:rPrChange>
        </w:rPr>
        <w:commentReference w:id="1777"/>
      </w:r>
      <w:r w:rsidRPr="00CD0AED">
        <w:rPr>
          <w:lang w:val="en-US"/>
          <w:rPrChange w:id="1780" w:author="Rosu, Vladimir [2]" w:date="2020-01-03T16:32:00Z">
            <w:rPr/>
          </w:rPrChange>
        </w:rPr>
        <w:t xml:space="preserve"> part.</w:t>
      </w:r>
    </w:p>
    <w:p w14:paraId="5EC10B2D" w14:textId="77777777" w:rsidR="00A462C0" w:rsidRPr="00CD0AED" w:rsidRDefault="00A462C0" w:rsidP="00A462C0">
      <w:pPr>
        <w:ind w:left="360"/>
        <w:jc w:val="both"/>
        <w:rPr>
          <w:b/>
          <w:lang w:val="en-US"/>
          <w:rPrChange w:id="1781" w:author="Rosu, Vladimir [2]" w:date="2020-01-03T16:32:00Z">
            <w:rPr>
              <w:b/>
            </w:rPr>
          </w:rPrChange>
        </w:rPr>
      </w:pPr>
      <w:r w:rsidRPr="00CD0AED">
        <w:rPr>
          <w:b/>
          <w:lang w:val="en-US"/>
          <w:rPrChange w:id="1782" w:author="Rosu, Vladimir [2]" w:date="2020-01-03T16:32:00Z">
            <w:rPr>
              <w:b/>
            </w:rPr>
          </w:rPrChange>
        </w:rPr>
        <w:t>Example usage (we get the current date and we add 2 seconds to it; use this in a service with return type DATETIME):</w:t>
      </w:r>
    </w:p>
    <w:p w14:paraId="08F77F10" w14:textId="77777777" w:rsidR="00A462C0" w:rsidRPr="00CD0AED" w:rsidRDefault="00A462C0" w:rsidP="00A462C0">
      <w:pPr>
        <w:ind w:left="360"/>
        <w:jc w:val="both"/>
        <w:rPr>
          <w:lang w:val="en-US"/>
          <w:rPrChange w:id="1783" w:author="Rosu, Vladimir [2]" w:date="2020-01-03T16:32:00Z">
            <w:rPr/>
          </w:rPrChange>
        </w:rPr>
      </w:pPr>
    </w:p>
    <w:p w14:paraId="19D237CC" w14:textId="77777777" w:rsidR="00A462C0" w:rsidRPr="00CD0AED" w:rsidRDefault="00A462C0" w:rsidP="00A462C0">
      <w:pPr>
        <w:ind w:left="360"/>
        <w:jc w:val="both"/>
        <w:rPr>
          <w:lang w:val="en-US"/>
          <w:rPrChange w:id="1784" w:author="Rosu, Vladimir [2]" w:date="2020-01-03T16:32:00Z">
            <w:rPr/>
          </w:rPrChange>
        </w:rPr>
      </w:pPr>
      <w:r w:rsidRPr="00CD0AED">
        <w:rPr>
          <w:lang w:val="en-US"/>
          <w:rPrChange w:id="1785" w:author="Rosu, Vladimir [2]" w:date="2020-01-03T16:32:00Z">
            <w:rPr/>
          </w:rPrChange>
        </w:rPr>
        <w:t>// dateValue:DATETIME</w:t>
      </w:r>
    </w:p>
    <w:p w14:paraId="30B33C51" w14:textId="77777777" w:rsidR="00A462C0" w:rsidRPr="00CD0AED" w:rsidRDefault="00A462C0" w:rsidP="00A462C0">
      <w:pPr>
        <w:ind w:left="360"/>
        <w:jc w:val="both"/>
        <w:rPr>
          <w:lang w:val="en-US"/>
          <w:rPrChange w:id="1786" w:author="Rosu, Vladimir [2]" w:date="2020-01-03T16:32:00Z">
            <w:rPr/>
          </w:rPrChange>
        </w:rPr>
      </w:pPr>
      <w:r w:rsidRPr="00CD0AED">
        <w:rPr>
          <w:lang w:val="en-US"/>
          <w:rPrChange w:id="1787" w:author="Rosu, Vladimir [2]" w:date="2020-01-03T16:32:00Z">
            <w:rPr/>
          </w:rPrChange>
        </w:rPr>
        <w:t>var dateValue = new Date();</w:t>
      </w:r>
    </w:p>
    <w:p w14:paraId="671DB389" w14:textId="77777777" w:rsidR="00A462C0" w:rsidRPr="00CD0AED" w:rsidRDefault="00A462C0" w:rsidP="00A462C0">
      <w:pPr>
        <w:ind w:left="360"/>
        <w:jc w:val="both"/>
        <w:rPr>
          <w:lang w:val="en-US"/>
          <w:rPrChange w:id="1788" w:author="Rosu, Vladimir [2]" w:date="2020-01-03T16:32:00Z">
            <w:rPr/>
          </w:rPrChange>
        </w:rPr>
      </w:pPr>
    </w:p>
    <w:p w14:paraId="797D6CE0" w14:textId="77777777" w:rsidR="00A462C0" w:rsidRPr="00CD0AED" w:rsidRDefault="00A462C0" w:rsidP="00A462C0">
      <w:pPr>
        <w:ind w:left="360"/>
        <w:jc w:val="both"/>
        <w:rPr>
          <w:lang w:val="en-US"/>
          <w:rPrChange w:id="1789" w:author="Rosu, Vladimir [2]" w:date="2020-01-03T16:32:00Z">
            <w:rPr/>
          </w:rPrChange>
        </w:rPr>
      </w:pPr>
      <w:r w:rsidRPr="00CD0AED">
        <w:rPr>
          <w:lang w:val="en-US"/>
          <w:rPrChange w:id="1790" w:author="Rosu, Vladimir [2]" w:date="2020-01-03T16:32:00Z">
            <w:rPr/>
          </w:rPrChange>
        </w:rPr>
        <w:t>// dateAddYears(dateValue:DATETIME, amount:NUMBER):STRING</w:t>
      </w:r>
    </w:p>
    <w:p w14:paraId="5BC6D2F9" w14:textId="77777777" w:rsidR="00A462C0" w:rsidRPr="00CD0AED" w:rsidRDefault="00A462C0" w:rsidP="00A462C0">
      <w:pPr>
        <w:ind w:left="360"/>
        <w:jc w:val="both"/>
        <w:rPr>
          <w:lang w:val="en-US"/>
          <w:rPrChange w:id="1791" w:author="Rosu, Vladimir [2]" w:date="2020-01-03T16:32:00Z">
            <w:rPr/>
          </w:rPrChange>
        </w:rPr>
      </w:pPr>
      <w:r w:rsidRPr="00CD0AED">
        <w:rPr>
          <w:lang w:val="en-US"/>
          <w:rPrChange w:id="1792" w:author="Rosu, Vladimir [2]" w:date="2020-01-03T16:32:00Z">
            <w:rPr/>
          </w:rPrChange>
        </w:rPr>
        <w:t xml:space="preserve">var result = </w:t>
      </w:r>
      <w:r w:rsidRPr="00CD0AED">
        <w:rPr>
          <w:highlight w:val="yellow"/>
          <w:lang w:val="en-US"/>
          <w:rPrChange w:id="1793" w:author="Rosu, Vladimir [2]" w:date="2020-01-03T16:32:00Z">
            <w:rPr>
              <w:highlight w:val="yellow"/>
            </w:rPr>
          </w:rPrChange>
        </w:rPr>
        <w:t>dateAddYears(dateValue, 2);</w:t>
      </w:r>
    </w:p>
    <w:p w14:paraId="1E4D0695" w14:textId="75986F33" w:rsidR="00A462C0" w:rsidRPr="00CD0AED" w:rsidRDefault="00A462C0" w:rsidP="006B2C51">
      <w:pPr>
        <w:ind w:left="360"/>
        <w:jc w:val="both"/>
        <w:rPr>
          <w:lang w:val="en-US"/>
          <w:rPrChange w:id="1794" w:author="Rosu, Vladimir [2]" w:date="2020-01-03T16:32:00Z">
            <w:rPr/>
          </w:rPrChange>
        </w:rPr>
      </w:pPr>
    </w:p>
    <w:p w14:paraId="73EEE213" w14:textId="709DDD9C" w:rsidR="00A462C0" w:rsidRPr="00CD0AED" w:rsidRDefault="009F7A41" w:rsidP="00CD65CB">
      <w:pPr>
        <w:pStyle w:val="ListParagraph"/>
        <w:numPr>
          <w:ilvl w:val="1"/>
          <w:numId w:val="1"/>
        </w:numPr>
        <w:jc w:val="both"/>
        <w:rPr>
          <w:b/>
          <w:lang w:val="en-US"/>
          <w:rPrChange w:id="1795" w:author="Rosu, Vladimir [2]" w:date="2020-01-03T16:32:00Z">
            <w:rPr>
              <w:b/>
            </w:rPr>
          </w:rPrChange>
        </w:rPr>
      </w:pPr>
      <w:r w:rsidRPr="00CD0AED">
        <w:rPr>
          <w:b/>
          <w:lang w:val="en-US"/>
          <w:rPrChange w:id="1796" w:author="Rosu, Vladimir [2]" w:date="2020-01-03T16:32:00Z">
            <w:rPr>
              <w:b/>
            </w:rPr>
          </w:rPrChange>
        </w:rPr>
        <w:t>dateDayOfWeek</w:t>
      </w:r>
    </w:p>
    <w:p w14:paraId="734B957E" w14:textId="171D9088" w:rsidR="009F7A41" w:rsidRPr="00CD0AED" w:rsidRDefault="009F7A41" w:rsidP="006B2C51">
      <w:pPr>
        <w:ind w:left="360"/>
        <w:jc w:val="both"/>
        <w:rPr>
          <w:lang w:val="en-US"/>
          <w:rPrChange w:id="1797" w:author="Rosu, Vladimir [2]" w:date="2020-01-03T16:32:00Z">
            <w:rPr/>
          </w:rPrChange>
        </w:rPr>
      </w:pPr>
      <w:r w:rsidRPr="00CD0AED">
        <w:rPr>
          <w:b/>
          <w:lang w:val="en-US"/>
          <w:rPrChange w:id="1798" w:author="Rosu, Vladimir [2]" w:date="2020-01-03T16:32:00Z">
            <w:rPr>
              <w:b/>
            </w:rPr>
          </w:rPrChange>
        </w:rPr>
        <w:t>Description</w:t>
      </w:r>
      <w:r w:rsidRPr="00CD0AED">
        <w:rPr>
          <w:lang w:val="en-US"/>
          <w:rPrChange w:id="1799" w:author="Rosu, Vladimir [2]" w:date="2020-01-03T16:32:00Z">
            <w:rPr/>
          </w:rPrChange>
        </w:rPr>
        <w:t>: this function returns a number representing the day of the week. Minimum is 1, representing Monday, and Maximum is 7, representing Sunday.</w:t>
      </w:r>
    </w:p>
    <w:p w14:paraId="643E5E96" w14:textId="499655B3" w:rsidR="009F7A41" w:rsidRPr="00CD0AED" w:rsidRDefault="009F7A41" w:rsidP="006B2C51">
      <w:pPr>
        <w:ind w:left="360"/>
        <w:jc w:val="both"/>
        <w:rPr>
          <w:b/>
          <w:lang w:val="en-US"/>
          <w:rPrChange w:id="1800" w:author="Rosu, Vladimir [2]" w:date="2020-01-03T16:32:00Z">
            <w:rPr>
              <w:b/>
            </w:rPr>
          </w:rPrChange>
        </w:rPr>
      </w:pPr>
      <w:r w:rsidRPr="00CD0AED">
        <w:rPr>
          <w:b/>
          <w:lang w:val="en-US"/>
          <w:rPrChange w:id="1801" w:author="Rosu, Vladimir [2]" w:date="2020-01-03T16:32:00Z">
            <w:rPr>
              <w:b/>
            </w:rPr>
          </w:rPrChange>
        </w:rPr>
        <w:t>Example usage (this service uses the</w:t>
      </w:r>
      <w:r w:rsidR="00CD65CB" w:rsidRPr="00CD0AED">
        <w:rPr>
          <w:b/>
          <w:lang w:val="en-US"/>
          <w:rPrChange w:id="1802" w:author="Rosu, Vladimir [2]" w:date="2020-01-03T16:32:00Z">
            <w:rPr>
              <w:b/>
            </w:rPr>
          </w:rPrChange>
        </w:rPr>
        <w:t xml:space="preserve"> current date as an input parameter; </w:t>
      </w:r>
      <w:r w:rsidRPr="00CD0AED">
        <w:rPr>
          <w:b/>
          <w:lang w:val="en-US"/>
          <w:rPrChange w:id="1803" w:author="Rosu, Vladimir [2]" w:date="2020-01-03T16:32:00Z">
            <w:rPr>
              <w:b/>
            </w:rPr>
          </w:rPrChange>
        </w:rPr>
        <w:t xml:space="preserve">use this in a service with return type </w:t>
      </w:r>
      <w:r w:rsidR="00296285" w:rsidRPr="00CD0AED">
        <w:rPr>
          <w:b/>
          <w:lang w:val="en-US"/>
          <w:rPrChange w:id="1804" w:author="Rosu, Vladimir [2]" w:date="2020-01-03T16:32:00Z">
            <w:rPr>
              <w:b/>
            </w:rPr>
          </w:rPrChange>
        </w:rPr>
        <w:t>NUMBER</w:t>
      </w:r>
      <w:r w:rsidRPr="00CD0AED">
        <w:rPr>
          <w:b/>
          <w:lang w:val="en-US"/>
          <w:rPrChange w:id="1805" w:author="Rosu, Vladimir [2]" w:date="2020-01-03T16:32:00Z">
            <w:rPr>
              <w:b/>
            </w:rPr>
          </w:rPrChange>
        </w:rPr>
        <w:t>):</w:t>
      </w:r>
    </w:p>
    <w:p w14:paraId="1AD63407" w14:textId="77777777" w:rsidR="009F7A41" w:rsidRPr="00CD0AED" w:rsidRDefault="009F7A41" w:rsidP="009F7A41">
      <w:pPr>
        <w:ind w:left="360"/>
        <w:jc w:val="both"/>
        <w:rPr>
          <w:lang w:val="en-US"/>
          <w:rPrChange w:id="1806" w:author="Rosu, Vladimir [2]" w:date="2020-01-03T16:32:00Z">
            <w:rPr/>
          </w:rPrChange>
        </w:rPr>
      </w:pPr>
    </w:p>
    <w:p w14:paraId="2696A5BE" w14:textId="77777777" w:rsidR="009F7A41" w:rsidRPr="00CD0AED" w:rsidRDefault="009F7A41" w:rsidP="009F7A41">
      <w:pPr>
        <w:ind w:left="360"/>
        <w:jc w:val="both"/>
        <w:rPr>
          <w:lang w:val="en-US"/>
          <w:rPrChange w:id="1807" w:author="Rosu, Vladimir [2]" w:date="2020-01-03T16:32:00Z">
            <w:rPr/>
          </w:rPrChange>
        </w:rPr>
      </w:pPr>
      <w:r w:rsidRPr="00CD0AED">
        <w:rPr>
          <w:lang w:val="en-US"/>
          <w:rPrChange w:id="1808" w:author="Rosu, Vladimir [2]" w:date="2020-01-03T16:32:00Z">
            <w:rPr/>
          </w:rPrChange>
        </w:rPr>
        <w:t>// dateValue:DATETIME</w:t>
      </w:r>
    </w:p>
    <w:p w14:paraId="7C614283" w14:textId="77777777" w:rsidR="009F7A41" w:rsidRPr="00CD0AED" w:rsidRDefault="009F7A41" w:rsidP="009F7A41">
      <w:pPr>
        <w:ind w:left="360"/>
        <w:jc w:val="both"/>
        <w:rPr>
          <w:lang w:val="en-US"/>
          <w:rPrChange w:id="1809" w:author="Rosu, Vladimir [2]" w:date="2020-01-03T16:32:00Z">
            <w:rPr/>
          </w:rPrChange>
        </w:rPr>
      </w:pPr>
      <w:r w:rsidRPr="00CD0AED">
        <w:rPr>
          <w:lang w:val="en-US"/>
          <w:rPrChange w:id="1810" w:author="Rosu, Vladimir [2]" w:date="2020-01-03T16:32:00Z">
            <w:rPr/>
          </w:rPrChange>
        </w:rPr>
        <w:t>var dateValue = new Date();</w:t>
      </w:r>
    </w:p>
    <w:p w14:paraId="3A418949" w14:textId="77777777" w:rsidR="009F7A41" w:rsidRPr="00CD0AED" w:rsidRDefault="009F7A41" w:rsidP="009F7A41">
      <w:pPr>
        <w:ind w:left="360"/>
        <w:jc w:val="both"/>
        <w:rPr>
          <w:lang w:val="en-US"/>
          <w:rPrChange w:id="1811" w:author="Rosu, Vladimir [2]" w:date="2020-01-03T16:32:00Z">
            <w:rPr/>
          </w:rPrChange>
        </w:rPr>
      </w:pPr>
    </w:p>
    <w:p w14:paraId="7F3C8C5C" w14:textId="77777777" w:rsidR="009F7A41" w:rsidRPr="00CD0AED" w:rsidRDefault="009F7A41" w:rsidP="009F7A41">
      <w:pPr>
        <w:ind w:left="360"/>
        <w:jc w:val="both"/>
        <w:rPr>
          <w:lang w:val="en-US"/>
          <w:rPrChange w:id="1812" w:author="Rosu, Vladimir [2]" w:date="2020-01-03T16:32:00Z">
            <w:rPr/>
          </w:rPrChange>
        </w:rPr>
      </w:pPr>
      <w:r w:rsidRPr="00CD0AED">
        <w:rPr>
          <w:lang w:val="en-US"/>
          <w:rPrChange w:id="1813" w:author="Rosu, Vladimir [2]" w:date="2020-01-03T16:32:00Z">
            <w:rPr/>
          </w:rPrChange>
        </w:rPr>
        <w:t>// dateDayOfWeek(dateValue:DATETIME):NUMBER</w:t>
      </w:r>
    </w:p>
    <w:p w14:paraId="50E19344" w14:textId="77777777" w:rsidR="009F7A41" w:rsidRPr="00CD0AED" w:rsidRDefault="009F7A41" w:rsidP="009F7A41">
      <w:pPr>
        <w:ind w:left="360"/>
        <w:jc w:val="both"/>
        <w:rPr>
          <w:lang w:val="en-US"/>
          <w:rPrChange w:id="1814" w:author="Rosu, Vladimir [2]" w:date="2020-01-03T16:32:00Z">
            <w:rPr/>
          </w:rPrChange>
        </w:rPr>
      </w:pPr>
      <w:r w:rsidRPr="00CD0AED">
        <w:rPr>
          <w:lang w:val="en-US"/>
          <w:rPrChange w:id="1815" w:author="Rosu, Vladimir [2]" w:date="2020-01-03T16:32:00Z">
            <w:rPr/>
          </w:rPrChange>
        </w:rPr>
        <w:t xml:space="preserve">var result = </w:t>
      </w:r>
      <w:r w:rsidRPr="00CD0AED">
        <w:rPr>
          <w:highlight w:val="yellow"/>
          <w:lang w:val="en-US"/>
          <w:rPrChange w:id="1816" w:author="Rosu, Vladimir [2]" w:date="2020-01-03T16:32:00Z">
            <w:rPr>
              <w:highlight w:val="yellow"/>
            </w:rPr>
          </w:rPrChange>
        </w:rPr>
        <w:t>dateDayOfWeek(dateValue);</w:t>
      </w:r>
    </w:p>
    <w:p w14:paraId="7E23AF24" w14:textId="53CC33C7" w:rsidR="009F7A41" w:rsidRPr="00CD0AED" w:rsidRDefault="009F7A41" w:rsidP="006B2C51">
      <w:pPr>
        <w:ind w:left="360"/>
        <w:jc w:val="both"/>
        <w:rPr>
          <w:lang w:val="en-US"/>
          <w:rPrChange w:id="1817" w:author="Rosu, Vladimir [2]" w:date="2020-01-03T16:32:00Z">
            <w:rPr/>
          </w:rPrChange>
        </w:rPr>
      </w:pPr>
    </w:p>
    <w:p w14:paraId="5BEB3348" w14:textId="1696CC33" w:rsidR="00CD65CB" w:rsidRPr="00CD0AED" w:rsidRDefault="00FF4A3A" w:rsidP="00296285">
      <w:pPr>
        <w:pStyle w:val="ListParagraph"/>
        <w:numPr>
          <w:ilvl w:val="1"/>
          <w:numId w:val="1"/>
        </w:numPr>
        <w:jc w:val="both"/>
        <w:rPr>
          <w:b/>
          <w:lang w:val="en-US"/>
          <w:rPrChange w:id="1818" w:author="Rosu, Vladimir [2]" w:date="2020-01-03T16:32:00Z">
            <w:rPr>
              <w:b/>
            </w:rPr>
          </w:rPrChange>
        </w:rPr>
      </w:pPr>
      <w:r w:rsidRPr="00CD0AED">
        <w:rPr>
          <w:b/>
          <w:lang w:val="en-US"/>
          <w:rPrChange w:id="1819" w:author="Rosu, Vladimir [2]" w:date="2020-01-03T16:32:00Z">
            <w:rPr>
              <w:b/>
            </w:rPr>
          </w:rPrChange>
        </w:rPr>
        <w:t>dateDayOfYear</w:t>
      </w:r>
    </w:p>
    <w:p w14:paraId="32249114" w14:textId="0859E84C" w:rsidR="00FF4A3A" w:rsidRPr="00CD0AED" w:rsidRDefault="00FF4A3A" w:rsidP="006B2C51">
      <w:pPr>
        <w:ind w:left="360"/>
        <w:jc w:val="both"/>
        <w:rPr>
          <w:lang w:val="en-US"/>
          <w:rPrChange w:id="1820" w:author="Rosu, Vladimir [2]" w:date="2020-01-03T16:32:00Z">
            <w:rPr/>
          </w:rPrChange>
        </w:rPr>
      </w:pPr>
      <w:r w:rsidRPr="00CD0AED">
        <w:rPr>
          <w:lang w:val="en-US"/>
          <w:rPrChange w:id="1821" w:author="Rosu, Vladimir [2]" w:date="2020-01-03T16:32:00Z">
            <w:rPr/>
          </w:rPrChange>
        </w:rPr>
        <w:t>Description: this function returns a number representing the day of the year, with a minimum of 0 and maximum of 365</w:t>
      </w:r>
    </w:p>
    <w:p w14:paraId="7C31569D" w14:textId="2762821B" w:rsidR="00FF4A3A" w:rsidRPr="00CD0AED" w:rsidRDefault="00FF4A3A" w:rsidP="006B2C51">
      <w:pPr>
        <w:ind w:left="360"/>
        <w:jc w:val="both"/>
        <w:rPr>
          <w:b/>
          <w:lang w:val="en-US"/>
          <w:rPrChange w:id="1822" w:author="Rosu, Vladimir [2]" w:date="2020-01-03T16:32:00Z">
            <w:rPr>
              <w:b/>
            </w:rPr>
          </w:rPrChange>
        </w:rPr>
      </w:pPr>
      <w:r w:rsidRPr="00CD0AED">
        <w:rPr>
          <w:b/>
          <w:lang w:val="en-US"/>
          <w:rPrChange w:id="1823" w:author="Rosu, Vladimir [2]" w:date="2020-01-03T16:32:00Z">
            <w:rPr>
              <w:b/>
            </w:rPr>
          </w:rPrChange>
        </w:rPr>
        <w:lastRenderedPageBreak/>
        <w:t xml:space="preserve">Example usage: </w:t>
      </w:r>
      <w:r w:rsidR="00296285" w:rsidRPr="00CD0AED">
        <w:rPr>
          <w:b/>
          <w:lang w:val="en-US"/>
          <w:rPrChange w:id="1824" w:author="Rosu, Vladimir [2]" w:date="2020-01-03T16:32:00Z">
            <w:rPr>
              <w:b/>
            </w:rPr>
          </w:rPrChange>
        </w:rPr>
        <w:t>(this service uses the current date as an input parameter; use this in a service with return type NUMBER):</w:t>
      </w:r>
    </w:p>
    <w:p w14:paraId="6DD570C1" w14:textId="77777777" w:rsidR="00296285" w:rsidRPr="00CD0AED" w:rsidRDefault="00296285" w:rsidP="00296285">
      <w:pPr>
        <w:ind w:left="360"/>
        <w:jc w:val="both"/>
        <w:rPr>
          <w:lang w:val="en-US"/>
          <w:rPrChange w:id="1825" w:author="Rosu, Vladimir [2]" w:date="2020-01-03T16:32:00Z">
            <w:rPr/>
          </w:rPrChange>
        </w:rPr>
      </w:pPr>
    </w:p>
    <w:p w14:paraId="30539B0B" w14:textId="77777777" w:rsidR="00296285" w:rsidRPr="00CD0AED" w:rsidRDefault="00296285" w:rsidP="00296285">
      <w:pPr>
        <w:ind w:left="360"/>
        <w:jc w:val="both"/>
        <w:rPr>
          <w:lang w:val="en-US"/>
          <w:rPrChange w:id="1826" w:author="Rosu, Vladimir [2]" w:date="2020-01-03T16:32:00Z">
            <w:rPr/>
          </w:rPrChange>
        </w:rPr>
      </w:pPr>
      <w:r w:rsidRPr="00CD0AED">
        <w:rPr>
          <w:lang w:val="en-US"/>
          <w:rPrChange w:id="1827" w:author="Rosu, Vladimir [2]" w:date="2020-01-03T16:32:00Z">
            <w:rPr/>
          </w:rPrChange>
        </w:rPr>
        <w:t>// dateValue:DATETIME</w:t>
      </w:r>
    </w:p>
    <w:p w14:paraId="126FC373" w14:textId="77777777" w:rsidR="00296285" w:rsidRPr="00CD0AED" w:rsidRDefault="00296285" w:rsidP="00296285">
      <w:pPr>
        <w:ind w:left="360"/>
        <w:jc w:val="both"/>
        <w:rPr>
          <w:lang w:val="en-US"/>
          <w:rPrChange w:id="1828" w:author="Rosu, Vladimir [2]" w:date="2020-01-03T16:32:00Z">
            <w:rPr/>
          </w:rPrChange>
        </w:rPr>
      </w:pPr>
      <w:r w:rsidRPr="00CD0AED">
        <w:rPr>
          <w:lang w:val="en-US"/>
          <w:rPrChange w:id="1829" w:author="Rosu, Vladimir [2]" w:date="2020-01-03T16:32:00Z">
            <w:rPr/>
          </w:rPrChange>
        </w:rPr>
        <w:t>var dateValue = new Date();</w:t>
      </w:r>
    </w:p>
    <w:p w14:paraId="64A9CD12" w14:textId="77777777" w:rsidR="00296285" w:rsidRPr="00CD0AED" w:rsidRDefault="00296285" w:rsidP="00296285">
      <w:pPr>
        <w:ind w:left="360"/>
        <w:jc w:val="both"/>
        <w:rPr>
          <w:lang w:val="en-US"/>
          <w:rPrChange w:id="1830" w:author="Rosu, Vladimir [2]" w:date="2020-01-03T16:32:00Z">
            <w:rPr/>
          </w:rPrChange>
        </w:rPr>
      </w:pPr>
    </w:p>
    <w:p w14:paraId="612D1184" w14:textId="77777777" w:rsidR="00296285" w:rsidRPr="00CD0AED" w:rsidRDefault="00296285" w:rsidP="00296285">
      <w:pPr>
        <w:ind w:left="360"/>
        <w:jc w:val="both"/>
        <w:rPr>
          <w:lang w:val="en-US"/>
          <w:rPrChange w:id="1831" w:author="Rosu, Vladimir [2]" w:date="2020-01-03T16:32:00Z">
            <w:rPr/>
          </w:rPrChange>
        </w:rPr>
      </w:pPr>
      <w:r w:rsidRPr="00CD0AED">
        <w:rPr>
          <w:lang w:val="en-US"/>
          <w:rPrChange w:id="1832" w:author="Rosu, Vladimir [2]" w:date="2020-01-03T16:32:00Z">
            <w:rPr/>
          </w:rPrChange>
        </w:rPr>
        <w:t>// dateDayOfYear(dateValue:DATETIME):NUMBER</w:t>
      </w:r>
    </w:p>
    <w:p w14:paraId="1905D6F6" w14:textId="77777777" w:rsidR="00296285" w:rsidRPr="00CD0AED" w:rsidRDefault="00296285" w:rsidP="00296285">
      <w:pPr>
        <w:ind w:left="360"/>
        <w:jc w:val="both"/>
        <w:rPr>
          <w:lang w:val="en-US"/>
          <w:rPrChange w:id="1833" w:author="Rosu, Vladimir [2]" w:date="2020-01-03T16:32:00Z">
            <w:rPr/>
          </w:rPrChange>
        </w:rPr>
      </w:pPr>
      <w:r w:rsidRPr="00CD0AED">
        <w:rPr>
          <w:lang w:val="en-US"/>
          <w:rPrChange w:id="1834" w:author="Rosu, Vladimir [2]" w:date="2020-01-03T16:32:00Z">
            <w:rPr/>
          </w:rPrChange>
        </w:rPr>
        <w:t xml:space="preserve">var result = </w:t>
      </w:r>
      <w:r w:rsidRPr="00CD0AED">
        <w:rPr>
          <w:highlight w:val="yellow"/>
          <w:lang w:val="en-US"/>
          <w:rPrChange w:id="1835" w:author="Rosu, Vladimir [2]" w:date="2020-01-03T16:32:00Z">
            <w:rPr>
              <w:highlight w:val="yellow"/>
            </w:rPr>
          </w:rPrChange>
        </w:rPr>
        <w:t>dateDayOfYear(dateValue);</w:t>
      </w:r>
    </w:p>
    <w:p w14:paraId="10146553" w14:textId="77777777" w:rsidR="00296285" w:rsidRPr="00CD0AED" w:rsidRDefault="00296285" w:rsidP="00296285">
      <w:pPr>
        <w:ind w:left="360"/>
        <w:jc w:val="both"/>
        <w:rPr>
          <w:lang w:val="en-US"/>
          <w:rPrChange w:id="1836" w:author="Rosu, Vladimir [2]" w:date="2020-01-03T16:32:00Z">
            <w:rPr/>
          </w:rPrChange>
        </w:rPr>
      </w:pPr>
    </w:p>
    <w:p w14:paraId="092603A1" w14:textId="5D4A6443" w:rsidR="00296285" w:rsidRPr="00CD0AED" w:rsidRDefault="00ED13B2" w:rsidP="00ED13B2">
      <w:pPr>
        <w:pStyle w:val="ListParagraph"/>
        <w:numPr>
          <w:ilvl w:val="1"/>
          <w:numId w:val="1"/>
        </w:numPr>
        <w:jc w:val="both"/>
        <w:rPr>
          <w:b/>
          <w:lang w:val="en-US"/>
          <w:rPrChange w:id="1837" w:author="Rosu, Vladimir [2]" w:date="2020-01-03T16:32:00Z">
            <w:rPr>
              <w:b/>
            </w:rPr>
          </w:rPrChange>
        </w:rPr>
      </w:pPr>
      <w:r w:rsidRPr="00CD0AED">
        <w:rPr>
          <w:b/>
          <w:lang w:val="en-US"/>
          <w:rPrChange w:id="1838" w:author="Rosu, Vladimir [2]" w:date="2020-01-03T16:32:00Z">
            <w:rPr>
              <w:b/>
            </w:rPr>
          </w:rPrChange>
        </w:rPr>
        <w:t>dateDifference</w:t>
      </w:r>
    </w:p>
    <w:p w14:paraId="714EFF45" w14:textId="67B1F91B" w:rsidR="00ED13B2" w:rsidRPr="00CD0AED" w:rsidRDefault="00ED13B2" w:rsidP="006B2C51">
      <w:pPr>
        <w:ind w:left="360"/>
        <w:jc w:val="both"/>
        <w:rPr>
          <w:lang w:val="en-US"/>
          <w:rPrChange w:id="1839" w:author="Rosu, Vladimir [2]" w:date="2020-01-03T16:32:00Z">
            <w:rPr/>
          </w:rPrChange>
        </w:rPr>
      </w:pPr>
      <w:r w:rsidRPr="00CD0AED">
        <w:rPr>
          <w:b/>
          <w:lang w:val="en-US"/>
          <w:rPrChange w:id="1840" w:author="Rosu, Vladimir [2]" w:date="2020-01-03T16:32:00Z">
            <w:rPr>
              <w:b/>
            </w:rPr>
          </w:rPrChange>
        </w:rPr>
        <w:t>Description</w:t>
      </w:r>
      <w:r w:rsidRPr="00CD0AED">
        <w:rPr>
          <w:lang w:val="en-US"/>
          <w:rPrChange w:id="1841" w:author="Rosu, Vladimir [2]" w:date="2020-01-03T16:32:00Z">
            <w:rPr/>
          </w:rPrChange>
        </w:rPr>
        <w:t>: returns the difference in milliseconds between 2 dates</w:t>
      </w:r>
    </w:p>
    <w:p w14:paraId="31AE8249" w14:textId="22F7DB1C" w:rsidR="00ED13B2" w:rsidRPr="00CD0AED" w:rsidRDefault="00ED13B2" w:rsidP="006B2C51">
      <w:pPr>
        <w:ind w:left="360"/>
        <w:jc w:val="both"/>
        <w:rPr>
          <w:b/>
          <w:lang w:val="en-US"/>
          <w:rPrChange w:id="1842" w:author="Rosu, Vladimir [2]" w:date="2020-01-03T16:32:00Z">
            <w:rPr>
              <w:b/>
            </w:rPr>
          </w:rPrChange>
        </w:rPr>
      </w:pPr>
      <w:r w:rsidRPr="00CD0AED">
        <w:rPr>
          <w:b/>
          <w:lang w:val="en-US"/>
          <w:rPrChange w:id="1843" w:author="Rosu, Vladimir [2]" w:date="2020-01-03T16:32:00Z">
            <w:rPr>
              <w:b/>
            </w:rPr>
          </w:rPrChange>
        </w:rPr>
        <w:t>Example Usage (we calculate the difference between 2 dates: date1 is the current date to which we add 1000 milliseconds, and date2 is the current date; use this in a service with result type NUMBER; result should be 1000):</w:t>
      </w:r>
    </w:p>
    <w:p w14:paraId="6E32C0C8" w14:textId="77777777" w:rsidR="00ED13B2" w:rsidRPr="00CD0AED" w:rsidRDefault="00ED13B2" w:rsidP="00ED13B2">
      <w:pPr>
        <w:ind w:left="360"/>
        <w:jc w:val="both"/>
        <w:rPr>
          <w:lang w:val="en-US"/>
          <w:rPrChange w:id="1844" w:author="Rosu, Vladimir [2]" w:date="2020-01-03T16:32:00Z">
            <w:rPr/>
          </w:rPrChange>
        </w:rPr>
      </w:pPr>
      <w:r w:rsidRPr="00CD0AED">
        <w:rPr>
          <w:lang w:val="en-US"/>
          <w:rPrChange w:id="1845" w:author="Rosu, Vladimir [2]" w:date="2020-01-03T16:32:00Z">
            <w:rPr/>
          </w:rPrChange>
        </w:rPr>
        <w:t>var inputDate = new Date();</w:t>
      </w:r>
    </w:p>
    <w:p w14:paraId="2C1AAEBF" w14:textId="77777777" w:rsidR="00ED13B2" w:rsidRPr="00CD0AED" w:rsidRDefault="00ED13B2" w:rsidP="00ED13B2">
      <w:pPr>
        <w:ind w:left="360"/>
        <w:jc w:val="both"/>
        <w:rPr>
          <w:lang w:val="en-US"/>
          <w:rPrChange w:id="1846" w:author="Rosu, Vladimir [2]" w:date="2020-01-03T16:32:00Z">
            <w:rPr/>
          </w:rPrChange>
        </w:rPr>
      </w:pPr>
      <w:r w:rsidRPr="00CD0AED">
        <w:rPr>
          <w:lang w:val="en-US"/>
          <w:rPrChange w:id="1847" w:author="Rosu, Vladimir [2]" w:date="2020-01-03T16:32:00Z">
            <w:rPr/>
          </w:rPrChange>
        </w:rPr>
        <w:t>// date1:DATETIME</w:t>
      </w:r>
    </w:p>
    <w:p w14:paraId="16AE930E" w14:textId="77777777" w:rsidR="00ED13B2" w:rsidRPr="00CD0AED" w:rsidRDefault="00ED13B2" w:rsidP="00ED13B2">
      <w:pPr>
        <w:ind w:left="360"/>
        <w:jc w:val="both"/>
        <w:rPr>
          <w:lang w:val="en-US"/>
          <w:rPrChange w:id="1848" w:author="Rosu, Vladimir [2]" w:date="2020-01-03T16:32:00Z">
            <w:rPr/>
          </w:rPrChange>
        </w:rPr>
      </w:pPr>
      <w:r w:rsidRPr="00CD0AED">
        <w:rPr>
          <w:lang w:val="en-US"/>
          <w:rPrChange w:id="1849" w:author="Rosu, Vladimir [2]" w:date="2020-01-03T16:32:00Z">
            <w:rPr/>
          </w:rPrChange>
        </w:rPr>
        <w:t>var date1 = dateAddMilliseconds(inputDate, 1000);</w:t>
      </w:r>
    </w:p>
    <w:p w14:paraId="424C465E" w14:textId="77777777" w:rsidR="00ED13B2" w:rsidRPr="00CD0AED" w:rsidRDefault="00ED13B2" w:rsidP="00ED13B2">
      <w:pPr>
        <w:ind w:left="360"/>
        <w:jc w:val="both"/>
        <w:rPr>
          <w:lang w:val="en-US"/>
          <w:rPrChange w:id="1850" w:author="Rosu, Vladimir [2]" w:date="2020-01-03T16:32:00Z">
            <w:rPr/>
          </w:rPrChange>
        </w:rPr>
      </w:pPr>
    </w:p>
    <w:p w14:paraId="03346C87" w14:textId="77777777" w:rsidR="00ED13B2" w:rsidRPr="00CD0AED" w:rsidRDefault="00ED13B2" w:rsidP="00ED13B2">
      <w:pPr>
        <w:ind w:left="360"/>
        <w:jc w:val="both"/>
        <w:rPr>
          <w:lang w:val="en-US"/>
          <w:rPrChange w:id="1851" w:author="Rosu, Vladimir [2]" w:date="2020-01-03T16:32:00Z">
            <w:rPr/>
          </w:rPrChange>
        </w:rPr>
      </w:pPr>
      <w:r w:rsidRPr="00CD0AED">
        <w:rPr>
          <w:lang w:val="en-US"/>
          <w:rPrChange w:id="1852" w:author="Rosu, Vladimir [2]" w:date="2020-01-03T16:32:00Z">
            <w:rPr/>
          </w:rPrChange>
        </w:rPr>
        <w:t>// date2:DATETIME</w:t>
      </w:r>
    </w:p>
    <w:p w14:paraId="0D342B7F" w14:textId="77777777" w:rsidR="00ED13B2" w:rsidRPr="00CD0AED" w:rsidRDefault="00ED13B2" w:rsidP="00ED13B2">
      <w:pPr>
        <w:ind w:left="360"/>
        <w:jc w:val="both"/>
        <w:rPr>
          <w:lang w:val="en-US"/>
          <w:rPrChange w:id="1853" w:author="Rosu, Vladimir [2]" w:date="2020-01-03T16:32:00Z">
            <w:rPr/>
          </w:rPrChange>
        </w:rPr>
      </w:pPr>
      <w:r w:rsidRPr="00CD0AED">
        <w:rPr>
          <w:lang w:val="en-US"/>
          <w:rPrChange w:id="1854" w:author="Rosu, Vladimir [2]" w:date="2020-01-03T16:32:00Z">
            <w:rPr/>
          </w:rPrChange>
        </w:rPr>
        <w:t>var date2 = inputDate;</w:t>
      </w:r>
    </w:p>
    <w:p w14:paraId="25756050" w14:textId="77777777" w:rsidR="00ED13B2" w:rsidRPr="00CD0AED" w:rsidRDefault="00ED13B2" w:rsidP="00ED13B2">
      <w:pPr>
        <w:ind w:left="360"/>
        <w:jc w:val="both"/>
        <w:rPr>
          <w:lang w:val="en-US"/>
          <w:rPrChange w:id="1855" w:author="Rosu, Vladimir [2]" w:date="2020-01-03T16:32:00Z">
            <w:rPr/>
          </w:rPrChange>
        </w:rPr>
      </w:pPr>
    </w:p>
    <w:p w14:paraId="22FC97E0" w14:textId="77777777" w:rsidR="00ED13B2" w:rsidRPr="00CD0AED" w:rsidRDefault="00ED13B2" w:rsidP="00ED13B2">
      <w:pPr>
        <w:ind w:left="360"/>
        <w:jc w:val="both"/>
        <w:rPr>
          <w:lang w:val="en-US"/>
          <w:rPrChange w:id="1856" w:author="Rosu, Vladimir [2]" w:date="2020-01-03T16:32:00Z">
            <w:rPr/>
          </w:rPrChange>
        </w:rPr>
      </w:pPr>
      <w:r w:rsidRPr="00CD0AED">
        <w:rPr>
          <w:lang w:val="en-US"/>
          <w:rPrChange w:id="1857" w:author="Rosu, Vladimir [2]" w:date="2020-01-03T16:32:00Z">
            <w:rPr/>
          </w:rPrChange>
        </w:rPr>
        <w:t>// dateDifference(date1:DATETIME, date2:DATETIME):NUMBER</w:t>
      </w:r>
    </w:p>
    <w:p w14:paraId="7A6AD4A9" w14:textId="09F537E2" w:rsidR="00ED13B2" w:rsidRPr="00CD0AED" w:rsidRDefault="00ED13B2" w:rsidP="00ED13B2">
      <w:pPr>
        <w:ind w:left="360"/>
        <w:jc w:val="both"/>
        <w:rPr>
          <w:lang w:val="en-US"/>
          <w:rPrChange w:id="1858" w:author="Rosu, Vladimir [2]" w:date="2020-01-03T16:32:00Z">
            <w:rPr/>
          </w:rPrChange>
        </w:rPr>
      </w:pPr>
      <w:r w:rsidRPr="00CD0AED">
        <w:rPr>
          <w:lang w:val="en-US"/>
          <w:rPrChange w:id="1859" w:author="Rosu, Vladimir [2]" w:date="2020-01-03T16:32:00Z">
            <w:rPr/>
          </w:rPrChange>
        </w:rPr>
        <w:t xml:space="preserve">var result = </w:t>
      </w:r>
      <w:r w:rsidRPr="00CD0AED">
        <w:rPr>
          <w:highlight w:val="yellow"/>
          <w:lang w:val="en-US"/>
          <w:rPrChange w:id="1860" w:author="Rosu, Vladimir [2]" w:date="2020-01-03T16:32:00Z">
            <w:rPr>
              <w:highlight w:val="yellow"/>
            </w:rPr>
          </w:rPrChange>
        </w:rPr>
        <w:t>dateDifference(date1, date2)</w:t>
      </w:r>
      <w:r w:rsidRPr="00CD0AED">
        <w:rPr>
          <w:lang w:val="en-US"/>
          <w:rPrChange w:id="1861" w:author="Rosu, Vladimir [2]" w:date="2020-01-03T16:32:00Z">
            <w:rPr/>
          </w:rPrChange>
        </w:rPr>
        <w:t>;</w:t>
      </w:r>
    </w:p>
    <w:p w14:paraId="1F6D8EE7" w14:textId="01EEEDD9" w:rsidR="00ED13B2" w:rsidRPr="00CD0AED" w:rsidRDefault="00ED13B2" w:rsidP="00ED13B2">
      <w:pPr>
        <w:ind w:left="360"/>
        <w:jc w:val="both"/>
        <w:rPr>
          <w:lang w:val="en-US"/>
          <w:rPrChange w:id="1862" w:author="Rosu, Vladimir [2]" w:date="2020-01-03T16:32:00Z">
            <w:rPr/>
          </w:rPrChange>
        </w:rPr>
      </w:pPr>
    </w:p>
    <w:p w14:paraId="46275175" w14:textId="01C4B8BD" w:rsidR="001948B1" w:rsidRPr="00CD0AED" w:rsidRDefault="00BC366E" w:rsidP="00BC366E">
      <w:pPr>
        <w:pStyle w:val="ListParagraph"/>
        <w:numPr>
          <w:ilvl w:val="1"/>
          <w:numId w:val="1"/>
        </w:numPr>
        <w:jc w:val="both"/>
        <w:rPr>
          <w:b/>
          <w:lang w:val="en-US"/>
          <w:rPrChange w:id="1863" w:author="Rosu, Vladimir [2]" w:date="2020-01-03T16:32:00Z">
            <w:rPr>
              <w:b/>
            </w:rPr>
          </w:rPrChange>
        </w:rPr>
      </w:pPr>
      <w:r w:rsidRPr="00CD0AED">
        <w:rPr>
          <w:b/>
          <w:lang w:val="en-US"/>
          <w:rPrChange w:id="1864" w:author="Rosu, Vladimir [2]" w:date="2020-01-03T16:32:00Z">
            <w:rPr>
              <w:b/>
            </w:rPr>
          </w:rPrChange>
        </w:rPr>
        <w:t>dateFormat</w:t>
      </w:r>
    </w:p>
    <w:p w14:paraId="72EFCDB9" w14:textId="3ED73C68" w:rsidR="00BC366E" w:rsidRPr="00CD0AED" w:rsidRDefault="00BC366E" w:rsidP="00ED13B2">
      <w:pPr>
        <w:ind w:left="360"/>
        <w:jc w:val="both"/>
        <w:rPr>
          <w:lang w:val="en-US"/>
          <w:rPrChange w:id="1865" w:author="Rosu, Vladimir [2]" w:date="2020-01-03T16:32:00Z">
            <w:rPr/>
          </w:rPrChange>
        </w:rPr>
      </w:pPr>
      <w:r w:rsidRPr="00CD0AED">
        <w:rPr>
          <w:b/>
          <w:lang w:val="en-US"/>
          <w:rPrChange w:id="1866" w:author="Rosu, Vladimir [2]" w:date="2020-01-03T16:32:00Z">
            <w:rPr>
              <w:b/>
            </w:rPr>
          </w:rPrChange>
        </w:rPr>
        <w:t>Description</w:t>
      </w:r>
      <w:r w:rsidRPr="00CD0AED">
        <w:rPr>
          <w:lang w:val="en-US"/>
          <w:rPrChange w:id="1867" w:author="Rosu, Vladimir [2]" w:date="2020-01-03T16:32:00Z">
            <w:rPr/>
          </w:rPrChange>
        </w:rPr>
        <w:t>: returns a datetime as a string, formatted in a specific way</w:t>
      </w:r>
    </w:p>
    <w:p w14:paraId="5E46F778" w14:textId="3512FB72" w:rsidR="00BC366E" w:rsidRPr="00CD0AED" w:rsidRDefault="00BC366E" w:rsidP="00ED13B2">
      <w:pPr>
        <w:ind w:left="360"/>
        <w:jc w:val="both"/>
        <w:rPr>
          <w:lang w:val="en-US"/>
          <w:rPrChange w:id="1868" w:author="Rosu, Vladimir [2]" w:date="2020-01-03T16:32:00Z">
            <w:rPr/>
          </w:rPrChange>
        </w:rPr>
      </w:pPr>
      <w:r w:rsidRPr="00CD0AED">
        <w:rPr>
          <w:lang w:val="en-US"/>
          <w:rPrChange w:id="1869" w:author="Rosu, Vladimir [2]" w:date="2020-01-03T16:32:00Z">
            <w:rPr/>
          </w:rPrChange>
        </w:rPr>
        <w:t xml:space="preserve">The format used is the one from the joda library, and specific examples can be seen at </w:t>
      </w:r>
      <w:r w:rsidR="00CD0AED" w:rsidRPr="00CD0AED">
        <w:rPr>
          <w:lang w:val="en-US"/>
          <w:rPrChange w:id="1870" w:author="Rosu, Vladimir [2]" w:date="2020-01-03T16:32:00Z">
            <w:rPr/>
          </w:rPrChange>
        </w:rPr>
        <w:fldChar w:fldCharType="begin"/>
      </w:r>
      <w:r w:rsidR="00CD0AED" w:rsidRPr="00CD0AED">
        <w:rPr>
          <w:lang w:val="en-US"/>
          <w:rPrChange w:id="1871" w:author="Rosu, Vladimir [2]" w:date="2020-01-03T16:32:00Z">
            <w:rPr/>
          </w:rPrChange>
        </w:rPr>
        <w:instrText xml:space="preserve"> HYPERLINK "http://www.joda.org/joda-time/apidocs/org/joda/time/format/DateTimeFormat.html" </w:instrText>
      </w:r>
      <w:r w:rsidR="00CD0AED" w:rsidRPr="00CD0AED">
        <w:rPr>
          <w:lang w:val="en-US"/>
          <w:rPrChange w:id="1872" w:author="Rosu, Vladimir [2]" w:date="2020-01-03T16:32:00Z">
            <w:rPr/>
          </w:rPrChange>
        </w:rPr>
        <w:fldChar w:fldCharType="separate"/>
      </w:r>
      <w:r w:rsidRPr="00CD0AED">
        <w:rPr>
          <w:rStyle w:val="Hyperlink"/>
          <w:lang w:val="en-US"/>
          <w:rPrChange w:id="1873" w:author="Rosu, Vladimir [2]" w:date="2020-01-03T16:32:00Z">
            <w:rPr>
              <w:rStyle w:val="Hyperlink"/>
            </w:rPr>
          </w:rPrChange>
        </w:rPr>
        <w:t>http://www.joda.org/joda-time/apidocs/org/joda/time/format/DateTimeFormat.html</w:t>
      </w:r>
      <w:r w:rsidR="00CD0AED" w:rsidRPr="00CD0AED">
        <w:rPr>
          <w:rStyle w:val="Hyperlink"/>
          <w:lang w:val="en-US"/>
          <w:rPrChange w:id="1874" w:author="Rosu, Vladimir [2]" w:date="2020-01-03T16:32:00Z">
            <w:rPr>
              <w:rStyle w:val="Hyperlink"/>
            </w:rPr>
          </w:rPrChange>
        </w:rPr>
        <w:fldChar w:fldCharType="end"/>
      </w:r>
    </w:p>
    <w:p w14:paraId="417767FD" w14:textId="0670610F" w:rsidR="00BC366E" w:rsidRPr="00CD0AED" w:rsidDel="004C2924" w:rsidRDefault="00BC366E" w:rsidP="00ED13B2">
      <w:pPr>
        <w:ind w:left="360"/>
        <w:jc w:val="both"/>
        <w:rPr>
          <w:del w:id="1875" w:author="Rosu, Vladimir" w:date="2017-09-13T10:42:00Z"/>
          <w:lang w:val="en-US"/>
          <w:rPrChange w:id="1876" w:author="Rosu, Vladimir [2]" w:date="2020-01-03T16:32:00Z">
            <w:rPr>
              <w:del w:id="1877" w:author="Rosu, Vladimir" w:date="2017-09-13T10:42:00Z"/>
            </w:rPr>
          </w:rPrChange>
        </w:rPr>
      </w:pPr>
      <w:del w:id="1878" w:author="Rosu, Vladimir" w:date="2017-09-13T10:42:00Z">
        <w:r w:rsidRPr="00CD0AED" w:rsidDel="004C2924">
          <w:rPr>
            <w:lang w:val="en-US"/>
            <w:rPrChange w:id="1879" w:author="Rosu, Vladimir [2]" w:date="2020-01-03T16:32:00Z">
              <w:rPr/>
            </w:rPrChange>
          </w:rPr>
          <w:delText>The returned string will always be the in UTC format. For example at my computer I use UTC+3, but the return will be in UTC+0 format.</w:delText>
        </w:r>
      </w:del>
    </w:p>
    <w:p w14:paraId="51ED645E" w14:textId="34ACC62D" w:rsidR="00BC366E" w:rsidRPr="00CD0AED" w:rsidRDefault="00BC366E" w:rsidP="00ED13B2">
      <w:pPr>
        <w:ind w:left="360"/>
        <w:jc w:val="both"/>
        <w:rPr>
          <w:b/>
          <w:lang w:val="en-US"/>
          <w:rPrChange w:id="1880" w:author="Rosu, Vladimir [2]" w:date="2020-01-03T16:32:00Z">
            <w:rPr>
              <w:b/>
            </w:rPr>
          </w:rPrChange>
        </w:rPr>
      </w:pPr>
      <w:r w:rsidRPr="00CD0AED">
        <w:rPr>
          <w:b/>
          <w:lang w:val="en-US"/>
          <w:rPrChange w:id="1881" w:author="Rosu, Vladimir [2]" w:date="2020-01-03T16:32:00Z">
            <w:rPr>
              <w:b/>
            </w:rPr>
          </w:rPrChange>
        </w:rPr>
        <w:t xml:space="preserve">Example Usage (we </w:t>
      </w:r>
      <w:r w:rsidR="003F2C7A" w:rsidRPr="00CD0AED">
        <w:rPr>
          <w:b/>
          <w:lang w:val="en-US"/>
          <w:rPrChange w:id="1882" w:author="Rosu, Vladimir [2]" w:date="2020-01-03T16:32:00Z">
            <w:rPr>
              <w:b/>
            </w:rPr>
          </w:rPrChange>
        </w:rPr>
        <w:t>get</w:t>
      </w:r>
      <w:r w:rsidRPr="00CD0AED">
        <w:rPr>
          <w:b/>
          <w:lang w:val="en-US"/>
          <w:rPrChange w:id="1883" w:author="Rosu, Vladimir [2]" w:date="2020-01-03T16:32:00Z">
            <w:rPr>
              <w:b/>
            </w:rPr>
          </w:rPrChange>
        </w:rPr>
        <w:t xml:space="preserve"> the current date and we </w:t>
      </w:r>
      <w:r w:rsidR="003F2C7A" w:rsidRPr="00CD0AED">
        <w:rPr>
          <w:b/>
          <w:lang w:val="en-US"/>
          <w:rPrChange w:id="1884" w:author="Rosu, Vladimir [2]" w:date="2020-01-03T16:32:00Z">
            <w:rPr>
              <w:b/>
            </w:rPr>
          </w:rPrChange>
        </w:rPr>
        <w:t>output as a string, formatted in a specific format</w:t>
      </w:r>
      <w:r w:rsidRPr="00CD0AED">
        <w:rPr>
          <w:b/>
          <w:lang w:val="en-US"/>
          <w:rPrChange w:id="1885" w:author="Rosu, Vladimir [2]" w:date="2020-01-03T16:32:00Z">
            <w:rPr>
              <w:b/>
            </w:rPr>
          </w:rPrChange>
        </w:rPr>
        <w:t>):</w:t>
      </w:r>
    </w:p>
    <w:p w14:paraId="092A8025" w14:textId="77777777" w:rsidR="00BC366E" w:rsidRPr="00CD0AED" w:rsidRDefault="00BC366E" w:rsidP="00BC366E">
      <w:pPr>
        <w:ind w:left="360"/>
        <w:jc w:val="both"/>
        <w:rPr>
          <w:lang w:val="en-US"/>
          <w:rPrChange w:id="1886" w:author="Rosu, Vladimir [2]" w:date="2020-01-03T16:32:00Z">
            <w:rPr/>
          </w:rPrChange>
        </w:rPr>
      </w:pPr>
    </w:p>
    <w:p w14:paraId="3E82B6D3" w14:textId="77777777" w:rsidR="00BC366E" w:rsidRPr="00CD0AED" w:rsidRDefault="00BC366E" w:rsidP="00BC366E">
      <w:pPr>
        <w:ind w:left="360"/>
        <w:jc w:val="both"/>
        <w:rPr>
          <w:lang w:val="en-US"/>
          <w:rPrChange w:id="1887" w:author="Rosu, Vladimir [2]" w:date="2020-01-03T16:32:00Z">
            <w:rPr/>
          </w:rPrChange>
        </w:rPr>
      </w:pPr>
      <w:r w:rsidRPr="00CD0AED">
        <w:rPr>
          <w:lang w:val="en-US"/>
          <w:rPrChange w:id="1888" w:author="Rosu, Vladimir [2]" w:date="2020-01-03T16:32:00Z">
            <w:rPr/>
          </w:rPrChange>
        </w:rPr>
        <w:t>// dateValue:DATETIME</w:t>
      </w:r>
    </w:p>
    <w:p w14:paraId="37AC9D03" w14:textId="77777777" w:rsidR="00BC366E" w:rsidRPr="00CD0AED" w:rsidRDefault="00BC366E" w:rsidP="00BC366E">
      <w:pPr>
        <w:ind w:left="360"/>
        <w:jc w:val="both"/>
        <w:rPr>
          <w:lang w:val="en-US"/>
          <w:rPrChange w:id="1889" w:author="Rosu, Vladimir [2]" w:date="2020-01-03T16:32:00Z">
            <w:rPr/>
          </w:rPrChange>
        </w:rPr>
      </w:pPr>
      <w:r w:rsidRPr="00CD0AED">
        <w:rPr>
          <w:lang w:val="en-US"/>
          <w:rPrChange w:id="1890" w:author="Rosu, Vladimir [2]" w:date="2020-01-03T16:32:00Z">
            <w:rPr/>
          </w:rPrChange>
        </w:rPr>
        <w:t>var dateValue = new Date();</w:t>
      </w:r>
    </w:p>
    <w:p w14:paraId="74104631" w14:textId="77777777" w:rsidR="00BC366E" w:rsidRPr="00CD0AED" w:rsidRDefault="00BC366E" w:rsidP="00BC366E">
      <w:pPr>
        <w:ind w:left="360"/>
        <w:jc w:val="both"/>
        <w:rPr>
          <w:lang w:val="en-US"/>
          <w:rPrChange w:id="1891" w:author="Rosu, Vladimir [2]" w:date="2020-01-03T16:32:00Z">
            <w:rPr/>
          </w:rPrChange>
        </w:rPr>
      </w:pPr>
    </w:p>
    <w:p w14:paraId="2F61B84B" w14:textId="77777777" w:rsidR="00BC366E" w:rsidRPr="00CD0AED" w:rsidRDefault="00BC366E" w:rsidP="00BC366E">
      <w:pPr>
        <w:ind w:left="360"/>
        <w:jc w:val="both"/>
        <w:rPr>
          <w:lang w:val="en-US"/>
          <w:rPrChange w:id="1892" w:author="Rosu, Vladimir [2]" w:date="2020-01-03T16:32:00Z">
            <w:rPr/>
          </w:rPrChange>
        </w:rPr>
      </w:pPr>
      <w:r w:rsidRPr="00CD0AED">
        <w:rPr>
          <w:lang w:val="en-US"/>
          <w:rPrChange w:id="1893" w:author="Rosu, Vladimir [2]" w:date="2020-01-03T16:32:00Z">
            <w:rPr/>
          </w:rPrChange>
        </w:rPr>
        <w:t>// dateFormat(dateValue:DATETIME, dateFormat:STRING):STRING</w:t>
      </w:r>
    </w:p>
    <w:p w14:paraId="52E7DDB3" w14:textId="77777777" w:rsidR="00BC366E" w:rsidRPr="00CD0AED" w:rsidRDefault="00BC366E" w:rsidP="00BC366E">
      <w:pPr>
        <w:ind w:left="360"/>
        <w:jc w:val="both"/>
        <w:rPr>
          <w:lang w:val="en-US"/>
          <w:rPrChange w:id="1894" w:author="Rosu, Vladimir [2]" w:date="2020-01-03T16:32:00Z">
            <w:rPr/>
          </w:rPrChange>
        </w:rPr>
      </w:pPr>
      <w:r w:rsidRPr="00CD0AED">
        <w:rPr>
          <w:lang w:val="en-US"/>
          <w:rPrChange w:id="1895" w:author="Rosu, Vladimir [2]" w:date="2020-01-03T16:32:00Z">
            <w:rPr/>
          </w:rPrChange>
        </w:rPr>
        <w:t xml:space="preserve">var result = </w:t>
      </w:r>
      <w:r w:rsidRPr="00CD0AED">
        <w:rPr>
          <w:highlight w:val="yellow"/>
          <w:lang w:val="en-US"/>
          <w:rPrChange w:id="1896" w:author="Rosu, Vladimir [2]" w:date="2020-01-03T16:32:00Z">
            <w:rPr>
              <w:highlight w:val="yellow"/>
            </w:rPr>
          </w:rPrChange>
        </w:rPr>
        <w:t>dateFormat(dateValue, "yyyy-MM-dd HH:mm:ss");</w:t>
      </w:r>
    </w:p>
    <w:p w14:paraId="24310EAB" w14:textId="77777777" w:rsidR="00BC366E" w:rsidRPr="00CD0AED" w:rsidRDefault="00BC366E" w:rsidP="00BC366E">
      <w:pPr>
        <w:ind w:left="360"/>
        <w:jc w:val="both"/>
        <w:rPr>
          <w:lang w:val="en-US"/>
          <w:rPrChange w:id="1897" w:author="Rosu, Vladimir [2]" w:date="2020-01-03T16:32:00Z">
            <w:rPr/>
          </w:rPrChange>
        </w:rPr>
      </w:pPr>
    </w:p>
    <w:p w14:paraId="74E7E468" w14:textId="241F505C" w:rsidR="00BC366E" w:rsidRPr="00CD0AED" w:rsidRDefault="005A6DB9" w:rsidP="00ED13B2">
      <w:pPr>
        <w:ind w:left="360"/>
        <w:jc w:val="both"/>
        <w:rPr>
          <w:b/>
          <w:lang w:val="en-US"/>
          <w:rPrChange w:id="1898" w:author="Rosu, Vladimir [2]" w:date="2020-01-03T16:32:00Z">
            <w:rPr>
              <w:b/>
            </w:rPr>
          </w:rPrChange>
        </w:rPr>
      </w:pPr>
      <w:r w:rsidRPr="00CD0AED">
        <w:rPr>
          <w:b/>
          <w:lang w:val="en-US"/>
          <w:rPrChange w:id="1899" w:author="Rosu, Vladimir [2]" w:date="2020-01-03T16:32:00Z">
            <w:rPr>
              <w:b/>
            </w:rPr>
          </w:rPrChange>
        </w:rPr>
        <w:t>6.12 dateFormatISO</w:t>
      </w:r>
    </w:p>
    <w:p w14:paraId="605A9B6F" w14:textId="2654F14B" w:rsidR="005A6DB9" w:rsidRPr="00CD0AED" w:rsidRDefault="005A6DB9" w:rsidP="00ED13B2">
      <w:pPr>
        <w:ind w:left="360"/>
        <w:jc w:val="both"/>
        <w:rPr>
          <w:lang w:val="en-US"/>
          <w:rPrChange w:id="1900" w:author="Rosu, Vladimir [2]" w:date="2020-01-03T16:32:00Z">
            <w:rPr/>
          </w:rPrChange>
        </w:rPr>
      </w:pPr>
      <w:r w:rsidRPr="00CD0AED">
        <w:rPr>
          <w:b/>
          <w:lang w:val="en-US"/>
          <w:rPrChange w:id="1901" w:author="Rosu, Vladimir [2]" w:date="2020-01-03T16:32:00Z">
            <w:rPr>
              <w:b/>
            </w:rPr>
          </w:rPrChange>
        </w:rPr>
        <w:t>Description:</w:t>
      </w:r>
      <w:r w:rsidRPr="00CD0AED">
        <w:rPr>
          <w:lang w:val="en-US"/>
          <w:rPrChange w:id="1902" w:author="Rosu, Vladimir [2]" w:date="2020-01-03T16:32:00Z">
            <w:rPr/>
          </w:rPrChange>
        </w:rPr>
        <w:t xml:space="preserve"> </w:t>
      </w:r>
      <w:r w:rsidR="003F2C7A" w:rsidRPr="00CD0AED">
        <w:rPr>
          <w:lang w:val="en-US"/>
          <w:rPrChange w:id="1903" w:author="Rosu, Vladimir [2]" w:date="2020-01-03T16:32:00Z">
            <w:rPr/>
          </w:rPrChange>
        </w:rPr>
        <w:t>returns a D</w:t>
      </w:r>
      <w:r w:rsidR="008F093D" w:rsidRPr="00CD0AED">
        <w:rPr>
          <w:lang w:val="en-US"/>
          <w:rPrChange w:id="1904" w:author="Rosu, Vladimir [2]" w:date="2020-01-03T16:32:00Z">
            <w:rPr/>
          </w:rPrChange>
        </w:rPr>
        <w:t xml:space="preserve">atetime as a string, formatted in the </w:t>
      </w:r>
      <w:r w:rsidR="00CD0AED" w:rsidRPr="00CD0AED">
        <w:rPr>
          <w:lang w:val="en-US"/>
          <w:rPrChange w:id="1905" w:author="Rosu, Vladimir [2]" w:date="2020-01-03T16:32:00Z">
            <w:rPr/>
          </w:rPrChange>
        </w:rPr>
        <w:fldChar w:fldCharType="begin"/>
      </w:r>
      <w:r w:rsidR="00CD0AED" w:rsidRPr="00CD0AED">
        <w:rPr>
          <w:lang w:val="en-US"/>
          <w:rPrChange w:id="1906" w:author="Rosu, Vladimir [2]" w:date="2020-01-03T16:32:00Z">
            <w:rPr/>
          </w:rPrChange>
        </w:rPr>
        <w:instrText xml:space="preserve"> HYPERLINK "https://en.wikipedia.org/wiki/ISO_8601" </w:instrText>
      </w:r>
      <w:r w:rsidR="00CD0AED" w:rsidRPr="00CD0AED">
        <w:rPr>
          <w:lang w:val="en-US"/>
          <w:rPrChange w:id="1907" w:author="Rosu, Vladimir [2]" w:date="2020-01-03T16:32:00Z">
            <w:rPr/>
          </w:rPrChange>
        </w:rPr>
        <w:fldChar w:fldCharType="separate"/>
      </w:r>
      <w:r w:rsidR="008F093D" w:rsidRPr="00CD0AED">
        <w:rPr>
          <w:rStyle w:val="Hyperlink"/>
          <w:lang w:val="en-US"/>
          <w:rPrChange w:id="1908" w:author="Rosu, Vladimir [2]" w:date="2020-01-03T16:32:00Z">
            <w:rPr>
              <w:rStyle w:val="Hyperlink"/>
            </w:rPr>
          </w:rPrChange>
        </w:rPr>
        <w:t>https://en.wikipedia.org/wiki/ISO_8601</w:t>
      </w:r>
      <w:r w:rsidR="00CD0AED" w:rsidRPr="00CD0AED">
        <w:rPr>
          <w:rStyle w:val="Hyperlink"/>
          <w:lang w:val="en-US"/>
          <w:rPrChange w:id="1909" w:author="Rosu, Vladimir [2]" w:date="2020-01-03T16:32:00Z">
            <w:rPr>
              <w:rStyle w:val="Hyperlink"/>
            </w:rPr>
          </w:rPrChange>
        </w:rPr>
        <w:fldChar w:fldCharType="end"/>
      </w:r>
      <w:r w:rsidR="008F093D" w:rsidRPr="00CD0AED">
        <w:rPr>
          <w:lang w:val="en-US"/>
          <w:rPrChange w:id="1910" w:author="Rosu, Vladimir [2]" w:date="2020-01-03T16:32:00Z">
            <w:rPr/>
          </w:rPrChange>
        </w:rPr>
        <w:t xml:space="preserve"> format.</w:t>
      </w:r>
    </w:p>
    <w:p w14:paraId="62034908" w14:textId="71951862" w:rsidR="008F093D" w:rsidRPr="00CD0AED" w:rsidRDefault="003F2C7A" w:rsidP="00ED13B2">
      <w:pPr>
        <w:ind w:left="360"/>
        <w:jc w:val="both"/>
        <w:rPr>
          <w:lang w:val="en-US"/>
          <w:rPrChange w:id="1911" w:author="Rosu, Vladimir [2]" w:date="2020-01-03T16:32:00Z">
            <w:rPr/>
          </w:rPrChange>
        </w:rPr>
      </w:pPr>
      <w:r w:rsidRPr="00CD0AED">
        <w:rPr>
          <w:lang w:val="en-US"/>
          <w:rPrChange w:id="1912" w:author="Rosu, Vladimir [2]" w:date="2020-01-03T16:32:00Z">
            <w:rPr/>
          </w:rPrChange>
        </w:rPr>
        <w:t>It does not have any input parameter. The output format is locked as „Combined date and time in UTC”: 2017-09-11T13:49:34+00:00</w:t>
      </w:r>
    </w:p>
    <w:p w14:paraId="7FD55644" w14:textId="701701A4" w:rsidR="003F2C7A" w:rsidRPr="00CD0AED" w:rsidRDefault="003F2C7A" w:rsidP="00ED13B2">
      <w:pPr>
        <w:ind w:left="360"/>
        <w:jc w:val="both"/>
        <w:rPr>
          <w:lang w:val="en-US"/>
          <w:rPrChange w:id="1913" w:author="Rosu, Vladimir [2]" w:date="2020-01-03T16:32:00Z">
            <w:rPr/>
          </w:rPrChange>
        </w:rPr>
      </w:pPr>
    </w:p>
    <w:p w14:paraId="3DA6F61A" w14:textId="2D975CEB" w:rsidR="003F2C7A" w:rsidRPr="00CD0AED" w:rsidRDefault="003F2C7A" w:rsidP="00ED13B2">
      <w:pPr>
        <w:ind w:left="360"/>
        <w:jc w:val="both"/>
        <w:rPr>
          <w:b/>
          <w:lang w:val="en-US"/>
          <w:rPrChange w:id="1914" w:author="Rosu, Vladimir [2]" w:date="2020-01-03T16:32:00Z">
            <w:rPr>
              <w:b/>
            </w:rPr>
          </w:rPrChange>
        </w:rPr>
      </w:pPr>
      <w:r w:rsidRPr="00CD0AED">
        <w:rPr>
          <w:b/>
          <w:lang w:val="en-US"/>
          <w:rPrChange w:id="1915" w:author="Rosu, Vladimir [2]" w:date="2020-01-03T16:32:00Z">
            <w:rPr>
              <w:b/>
            </w:rPr>
          </w:rPrChange>
        </w:rPr>
        <w:t>Example usage: (we get the current datetime and we display it as a string, formatted in the ISO8601 format</w:t>
      </w:r>
      <w:r w:rsidR="00234D0D" w:rsidRPr="00CD0AED">
        <w:rPr>
          <w:b/>
          <w:lang w:val="en-US"/>
          <w:rPrChange w:id="1916" w:author="Rosu, Vladimir [2]" w:date="2020-01-03T16:32:00Z">
            <w:rPr>
              <w:b/>
            </w:rPr>
          </w:rPrChange>
        </w:rPr>
        <w:t>;use this in a service with result type DATETIME</w:t>
      </w:r>
      <w:r w:rsidRPr="00CD0AED">
        <w:rPr>
          <w:b/>
          <w:lang w:val="en-US"/>
          <w:rPrChange w:id="1917" w:author="Rosu, Vladimir [2]" w:date="2020-01-03T16:32:00Z">
            <w:rPr>
              <w:b/>
            </w:rPr>
          </w:rPrChange>
        </w:rPr>
        <w:t>):</w:t>
      </w:r>
    </w:p>
    <w:p w14:paraId="215A7BF0" w14:textId="77777777" w:rsidR="003F2C7A" w:rsidRPr="00CD0AED" w:rsidRDefault="003F2C7A" w:rsidP="003F2C7A">
      <w:pPr>
        <w:ind w:left="360"/>
        <w:jc w:val="both"/>
        <w:rPr>
          <w:lang w:val="en-US"/>
          <w:rPrChange w:id="1918" w:author="Rosu, Vladimir [2]" w:date="2020-01-03T16:32:00Z">
            <w:rPr/>
          </w:rPrChange>
        </w:rPr>
      </w:pPr>
    </w:p>
    <w:p w14:paraId="27516295" w14:textId="77777777" w:rsidR="003F2C7A" w:rsidRPr="00CD0AED" w:rsidRDefault="003F2C7A" w:rsidP="003F2C7A">
      <w:pPr>
        <w:ind w:left="360"/>
        <w:jc w:val="both"/>
        <w:rPr>
          <w:lang w:val="en-US"/>
          <w:rPrChange w:id="1919" w:author="Rosu, Vladimir [2]" w:date="2020-01-03T16:32:00Z">
            <w:rPr/>
          </w:rPrChange>
        </w:rPr>
      </w:pPr>
      <w:r w:rsidRPr="00CD0AED">
        <w:rPr>
          <w:lang w:val="en-US"/>
          <w:rPrChange w:id="1920" w:author="Rosu, Vladimir [2]" w:date="2020-01-03T16:32:00Z">
            <w:rPr/>
          </w:rPrChange>
        </w:rPr>
        <w:t>// dateValue:DATETIME</w:t>
      </w:r>
    </w:p>
    <w:p w14:paraId="783FB109" w14:textId="77777777" w:rsidR="003F2C7A" w:rsidRPr="00CD0AED" w:rsidRDefault="003F2C7A" w:rsidP="003F2C7A">
      <w:pPr>
        <w:ind w:left="360"/>
        <w:jc w:val="both"/>
        <w:rPr>
          <w:lang w:val="en-US"/>
          <w:rPrChange w:id="1921" w:author="Rosu, Vladimir [2]" w:date="2020-01-03T16:32:00Z">
            <w:rPr/>
          </w:rPrChange>
        </w:rPr>
      </w:pPr>
      <w:r w:rsidRPr="00CD0AED">
        <w:rPr>
          <w:lang w:val="en-US"/>
          <w:rPrChange w:id="1922" w:author="Rosu, Vladimir [2]" w:date="2020-01-03T16:32:00Z">
            <w:rPr/>
          </w:rPrChange>
        </w:rPr>
        <w:t>var dateValue = new Date();</w:t>
      </w:r>
    </w:p>
    <w:p w14:paraId="3E77AE57" w14:textId="77777777" w:rsidR="003F2C7A" w:rsidRPr="00CD0AED" w:rsidRDefault="003F2C7A" w:rsidP="003F2C7A">
      <w:pPr>
        <w:ind w:left="360"/>
        <w:jc w:val="both"/>
        <w:rPr>
          <w:lang w:val="en-US"/>
          <w:rPrChange w:id="1923" w:author="Rosu, Vladimir [2]" w:date="2020-01-03T16:32:00Z">
            <w:rPr/>
          </w:rPrChange>
        </w:rPr>
      </w:pPr>
    </w:p>
    <w:p w14:paraId="1068140E" w14:textId="77777777" w:rsidR="003F2C7A" w:rsidRPr="00CD0AED" w:rsidRDefault="003F2C7A" w:rsidP="003F2C7A">
      <w:pPr>
        <w:ind w:left="360"/>
        <w:jc w:val="both"/>
        <w:rPr>
          <w:lang w:val="en-US"/>
          <w:rPrChange w:id="1924" w:author="Rosu, Vladimir [2]" w:date="2020-01-03T16:32:00Z">
            <w:rPr/>
          </w:rPrChange>
        </w:rPr>
      </w:pPr>
      <w:r w:rsidRPr="00CD0AED">
        <w:rPr>
          <w:lang w:val="en-US"/>
          <w:rPrChange w:id="1925" w:author="Rosu, Vladimir [2]" w:date="2020-01-03T16:32:00Z">
            <w:rPr/>
          </w:rPrChange>
        </w:rPr>
        <w:t>// dateFormatISO(dateValue:DATETIME):STRING</w:t>
      </w:r>
    </w:p>
    <w:p w14:paraId="03D60567" w14:textId="77777777" w:rsidR="003F2C7A" w:rsidRPr="00CD0AED" w:rsidRDefault="003F2C7A" w:rsidP="003F2C7A">
      <w:pPr>
        <w:ind w:left="360"/>
        <w:jc w:val="both"/>
        <w:rPr>
          <w:lang w:val="en-US"/>
          <w:rPrChange w:id="1926" w:author="Rosu, Vladimir [2]" w:date="2020-01-03T16:32:00Z">
            <w:rPr/>
          </w:rPrChange>
        </w:rPr>
      </w:pPr>
      <w:r w:rsidRPr="00CD0AED">
        <w:rPr>
          <w:lang w:val="en-US"/>
          <w:rPrChange w:id="1927" w:author="Rosu, Vladimir [2]" w:date="2020-01-03T16:32:00Z">
            <w:rPr/>
          </w:rPrChange>
        </w:rPr>
        <w:t xml:space="preserve">var result = </w:t>
      </w:r>
      <w:r w:rsidRPr="00CD0AED">
        <w:rPr>
          <w:highlight w:val="yellow"/>
          <w:lang w:val="en-US"/>
          <w:rPrChange w:id="1928" w:author="Rosu, Vladimir [2]" w:date="2020-01-03T16:32:00Z">
            <w:rPr>
              <w:highlight w:val="yellow"/>
            </w:rPr>
          </w:rPrChange>
        </w:rPr>
        <w:t>dateFormatISO(dateValue);</w:t>
      </w:r>
    </w:p>
    <w:p w14:paraId="57886A69" w14:textId="30EBCF4C" w:rsidR="003F2C7A" w:rsidRPr="00CD0AED" w:rsidRDefault="003F2C7A" w:rsidP="00ED13B2">
      <w:pPr>
        <w:ind w:left="360"/>
        <w:jc w:val="both"/>
        <w:rPr>
          <w:lang w:val="en-US"/>
          <w:rPrChange w:id="1929" w:author="Rosu, Vladimir [2]" w:date="2020-01-03T16:32:00Z">
            <w:rPr/>
          </w:rPrChange>
        </w:rPr>
      </w:pPr>
    </w:p>
    <w:p w14:paraId="4E377A6E" w14:textId="1AEA4C5E" w:rsidR="00234D0D" w:rsidRPr="00CD0AED" w:rsidRDefault="00234D0D" w:rsidP="00234D0D">
      <w:pPr>
        <w:ind w:left="360"/>
        <w:jc w:val="both"/>
        <w:rPr>
          <w:b/>
          <w:lang w:val="en-US"/>
          <w:rPrChange w:id="1930" w:author="Rosu, Vladimir [2]" w:date="2020-01-03T16:32:00Z">
            <w:rPr>
              <w:b/>
            </w:rPr>
          </w:rPrChange>
        </w:rPr>
      </w:pPr>
      <w:r w:rsidRPr="00CD0AED">
        <w:rPr>
          <w:b/>
          <w:lang w:val="en-US"/>
          <w:rPrChange w:id="1931" w:author="Rosu, Vladimir [2]" w:date="2020-01-03T16:32:00Z">
            <w:rPr>
              <w:b/>
            </w:rPr>
          </w:rPrChange>
        </w:rPr>
        <w:t>6.13 dateMax</w:t>
      </w:r>
    </w:p>
    <w:p w14:paraId="3FA4A754" w14:textId="68BB5271" w:rsidR="00234D0D" w:rsidRPr="00CD0AED" w:rsidRDefault="00234D0D" w:rsidP="00234D0D">
      <w:pPr>
        <w:ind w:left="360"/>
        <w:jc w:val="both"/>
        <w:rPr>
          <w:lang w:val="en-US"/>
          <w:rPrChange w:id="1932" w:author="Rosu, Vladimir [2]" w:date="2020-01-03T16:32:00Z">
            <w:rPr/>
          </w:rPrChange>
        </w:rPr>
      </w:pPr>
      <w:r w:rsidRPr="00CD0AED">
        <w:rPr>
          <w:b/>
          <w:lang w:val="en-US"/>
          <w:rPrChange w:id="1933" w:author="Rosu, Vladimir [2]" w:date="2020-01-03T16:32:00Z">
            <w:rPr>
              <w:b/>
            </w:rPr>
          </w:rPrChange>
        </w:rPr>
        <w:t>Description:</w:t>
      </w:r>
      <w:r w:rsidR="00E065BE" w:rsidRPr="00CD0AED">
        <w:rPr>
          <w:lang w:val="en-US"/>
          <w:rPrChange w:id="1934" w:author="Rosu, Vladimir [2]" w:date="2020-01-03T16:32:00Z">
            <w:rPr/>
          </w:rPrChange>
        </w:rPr>
        <w:t xml:space="preserve"> the dateMax snippet returns the maximum of 2 dates, in a number format</w:t>
      </w:r>
      <w:r w:rsidR="002C59B7" w:rsidRPr="00CD0AED">
        <w:rPr>
          <w:lang w:val="en-US"/>
          <w:rPrChange w:id="1935" w:author="Rosu, Vladimir [2]" w:date="2020-01-03T16:32:00Z">
            <w:rPr/>
          </w:rPrChange>
        </w:rPr>
        <w:t>. Thingworx will automatically convert it to Date if you set the result type as DateTime</w:t>
      </w:r>
    </w:p>
    <w:p w14:paraId="5B703962" w14:textId="3C68C69C" w:rsidR="00234D0D" w:rsidRPr="00CD0AED" w:rsidRDefault="00234D0D" w:rsidP="00234D0D">
      <w:pPr>
        <w:ind w:left="360"/>
        <w:jc w:val="both"/>
        <w:rPr>
          <w:lang w:val="en-US"/>
          <w:rPrChange w:id="1936" w:author="Rosu, Vladimir [2]" w:date="2020-01-03T16:32:00Z">
            <w:rPr/>
          </w:rPrChange>
        </w:rPr>
      </w:pPr>
    </w:p>
    <w:p w14:paraId="1A98103D" w14:textId="44DF5397" w:rsidR="00E065BE" w:rsidRPr="00CD0AED" w:rsidRDefault="00E065BE" w:rsidP="00234D0D">
      <w:pPr>
        <w:ind w:left="360"/>
        <w:jc w:val="both"/>
        <w:rPr>
          <w:b/>
          <w:lang w:val="en-US"/>
          <w:rPrChange w:id="1937" w:author="Rosu, Vladimir [2]" w:date="2020-01-03T16:32:00Z">
            <w:rPr>
              <w:b/>
            </w:rPr>
          </w:rPrChange>
        </w:rPr>
      </w:pPr>
      <w:r w:rsidRPr="00CD0AED">
        <w:rPr>
          <w:b/>
          <w:lang w:val="en-US"/>
          <w:rPrChange w:id="1938" w:author="Rosu, Vladimir [2]" w:date="2020-01-03T16:32:00Z">
            <w:rPr>
              <w:b/>
            </w:rPr>
          </w:rPrChange>
        </w:rPr>
        <w:t>Example usage (we create 2 Date objects, the first being a Date one hour in advance, and the second being the current date; use this in a service with result type DATETIME):</w:t>
      </w:r>
    </w:p>
    <w:p w14:paraId="32FB61B1" w14:textId="77777777" w:rsidR="00234D0D" w:rsidRPr="00CD0AED" w:rsidRDefault="00234D0D" w:rsidP="00234D0D">
      <w:pPr>
        <w:ind w:left="360"/>
        <w:jc w:val="both"/>
        <w:rPr>
          <w:lang w:val="en-US"/>
          <w:rPrChange w:id="1939" w:author="Rosu, Vladimir [2]" w:date="2020-01-03T16:32:00Z">
            <w:rPr/>
          </w:rPrChange>
        </w:rPr>
      </w:pPr>
      <w:r w:rsidRPr="00CD0AED">
        <w:rPr>
          <w:lang w:val="en-US"/>
          <w:rPrChange w:id="1940" w:author="Rosu, Vladimir [2]" w:date="2020-01-03T16:32:00Z">
            <w:rPr/>
          </w:rPrChange>
        </w:rPr>
        <w:t>var date1 = dateAddHours(new Date(), 1);</w:t>
      </w:r>
    </w:p>
    <w:p w14:paraId="0AAB5FBD" w14:textId="77777777" w:rsidR="00234D0D" w:rsidRPr="00CD0AED" w:rsidRDefault="00234D0D" w:rsidP="00234D0D">
      <w:pPr>
        <w:ind w:left="360"/>
        <w:jc w:val="both"/>
        <w:rPr>
          <w:lang w:val="en-US"/>
          <w:rPrChange w:id="1941" w:author="Rosu, Vladimir [2]" w:date="2020-01-03T16:32:00Z">
            <w:rPr/>
          </w:rPrChange>
        </w:rPr>
      </w:pPr>
      <w:r w:rsidRPr="00CD0AED">
        <w:rPr>
          <w:lang w:val="en-US"/>
          <w:rPrChange w:id="1942" w:author="Rosu, Vladimir [2]" w:date="2020-01-03T16:32:00Z">
            <w:rPr/>
          </w:rPrChange>
        </w:rPr>
        <w:t>var date2 = new Date();</w:t>
      </w:r>
    </w:p>
    <w:p w14:paraId="5887BEA0" w14:textId="77777777" w:rsidR="00234D0D" w:rsidRPr="00CD0AED" w:rsidRDefault="00234D0D" w:rsidP="00234D0D">
      <w:pPr>
        <w:ind w:left="360"/>
        <w:jc w:val="both"/>
        <w:rPr>
          <w:lang w:val="en-US"/>
          <w:rPrChange w:id="1943" w:author="Rosu, Vladimir [2]" w:date="2020-01-03T16:32:00Z">
            <w:rPr/>
          </w:rPrChange>
        </w:rPr>
      </w:pPr>
      <w:r w:rsidRPr="00CD0AED">
        <w:rPr>
          <w:lang w:val="en-US"/>
          <w:rPrChange w:id="1944" w:author="Rosu, Vladimir [2]" w:date="2020-01-03T16:32:00Z">
            <w:rPr/>
          </w:rPrChange>
        </w:rPr>
        <w:t>// dateMax(date1:DATETIME, date2:DATETIME):NUMBER</w:t>
      </w:r>
    </w:p>
    <w:p w14:paraId="6AA8DD42" w14:textId="3443FF49" w:rsidR="00234D0D" w:rsidRPr="00CD0AED" w:rsidRDefault="00EA0411" w:rsidP="00234D0D">
      <w:pPr>
        <w:ind w:left="360"/>
        <w:jc w:val="both"/>
        <w:rPr>
          <w:lang w:val="en-US"/>
          <w:rPrChange w:id="1945" w:author="Rosu, Vladimir [2]" w:date="2020-01-03T16:32:00Z">
            <w:rPr/>
          </w:rPrChange>
        </w:rPr>
      </w:pPr>
      <w:r w:rsidRPr="00CD0AED">
        <w:rPr>
          <w:lang w:val="en-US"/>
          <w:rPrChange w:id="1946" w:author="Rosu, Vladimir [2]" w:date="2020-01-03T16:32:00Z">
            <w:rPr/>
          </w:rPrChange>
        </w:rPr>
        <w:t xml:space="preserve">var result = </w:t>
      </w:r>
      <w:r w:rsidR="00234D0D" w:rsidRPr="00CD0AED">
        <w:rPr>
          <w:highlight w:val="yellow"/>
          <w:lang w:val="en-US"/>
          <w:rPrChange w:id="1947" w:author="Rosu, Vladimir [2]" w:date="2020-01-03T16:32:00Z">
            <w:rPr>
              <w:highlight w:val="yellow"/>
            </w:rPr>
          </w:rPrChange>
        </w:rPr>
        <w:t>dateMax(date1, date2)</w:t>
      </w:r>
      <w:r w:rsidR="00234D0D" w:rsidRPr="00CD0AED">
        <w:rPr>
          <w:lang w:val="en-US"/>
          <w:rPrChange w:id="1948" w:author="Rosu, Vladimir [2]" w:date="2020-01-03T16:32:00Z">
            <w:rPr/>
          </w:rPrChange>
        </w:rPr>
        <w:t>;</w:t>
      </w:r>
    </w:p>
    <w:p w14:paraId="2E88F242" w14:textId="686887E3" w:rsidR="0007667B" w:rsidRPr="00CD0AED" w:rsidRDefault="0007667B">
      <w:pPr>
        <w:rPr>
          <w:lang w:val="en-US"/>
          <w:rPrChange w:id="1949" w:author="Rosu, Vladimir [2]" w:date="2020-01-03T16:32:00Z">
            <w:rPr/>
          </w:rPrChange>
        </w:rPr>
      </w:pPr>
      <w:r w:rsidRPr="00CD0AED">
        <w:rPr>
          <w:lang w:val="en-US"/>
          <w:rPrChange w:id="1950" w:author="Rosu, Vladimir [2]" w:date="2020-01-03T16:32:00Z">
            <w:rPr/>
          </w:rPrChange>
        </w:rPr>
        <w:br w:type="page"/>
      </w:r>
    </w:p>
    <w:p w14:paraId="469D942C" w14:textId="246DDCA0" w:rsidR="0007667B" w:rsidRPr="00CD0AED" w:rsidRDefault="0007667B" w:rsidP="0007667B">
      <w:pPr>
        <w:ind w:left="360"/>
        <w:jc w:val="both"/>
        <w:rPr>
          <w:b/>
          <w:lang w:val="en-US"/>
          <w:rPrChange w:id="1951" w:author="Rosu, Vladimir [2]" w:date="2020-01-03T16:32:00Z">
            <w:rPr>
              <w:b/>
            </w:rPr>
          </w:rPrChange>
        </w:rPr>
      </w:pPr>
      <w:r w:rsidRPr="00CD0AED">
        <w:rPr>
          <w:b/>
          <w:lang w:val="en-US"/>
          <w:rPrChange w:id="1952" w:author="Rosu, Vladimir [2]" w:date="2020-01-03T16:32:00Z">
            <w:rPr>
              <w:b/>
            </w:rPr>
          </w:rPrChange>
        </w:rPr>
        <w:lastRenderedPageBreak/>
        <w:t>6.1</w:t>
      </w:r>
      <w:ins w:id="1953" w:author="Rosu, Vladimir" w:date="2017-10-02T10:23:00Z">
        <w:r w:rsidR="0048377F" w:rsidRPr="00CD0AED">
          <w:rPr>
            <w:b/>
            <w:lang w:val="en-US"/>
            <w:rPrChange w:id="1954" w:author="Rosu, Vladimir [2]" w:date="2020-01-03T16:32:00Z">
              <w:rPr>
                <w:b/>
              </w:rPr>
            </w:rPrChange>
          </w:rPr>
          <w:t>4</w:t>
        </w:r>
      </w:ins>
      <w:del w:id="1955" w:author="Rosu, Vladimir" w:date="2017-10-02T10:23:00Z">
        <w:r w:rsidRPr="00CD0AED" w:rsidDel="0048377F">
          <w:rPr>
            <w:b/>
            <w:lang w:val="en-US"/>
            <w:rPrChange w:id="1956" w:author="Rosu, Vladimir [2]" w:date="2020-01-03T16:32:00Z">
              <w:rPr>
                <w:b/>
              </w:rPr>
            </w:rPrChange>
          </w:rPr>
          <w:delText>3</w:delText>
        </w:r>
      </w:del>
      <w:r w:rsidRPr="00CD0AED">
        <w:rPr>
          <w:b/>
          <w:lang w:val="en-US"/>
          <w:rPrChange w:id="1957" w:author="Rosu, Vladimir [2]" w:date="2020-01-03T16:32:00Z">
            <w:rPr>
              <w:b/>
            </w:rPr>
          </w:rPrChange>
        </w:rPr>
        <w:t xml:space="preserve"> dateMin</w:t>
      </w:r>
    </w:p>
    <w:p w14:paraId="264A2770" w14:textId="2349505E" w:rsidR="0007667B" w:rsidRPr="00CD0AED" w:rsidRDefault="0007667B" w:rsidP="0007667B">
      <w:pPr>
        <w:ind w:left="360"/>
        <w:jc w:val="both"/>
        <w:rPr>
          <w:lang w:val="en-US"/>
          <w:rPrChange w:id="1958" w:author="Rosu, Vladimir [2]" w:date="2020-01-03T16:32:00Z">
            <w:rPr/>
          </w:rPrChange>
        </w:rPr>
      </w:pPr>
      <w:r w:rsidRPr="00CD0AED">
        <w:rPr>
          <w:b/>
          <w:lang w:val="en-US"/>
          <w:rPrChange w:id="1959" w:author="Rosu, Vladimir [2]" w:date="2020-01-03T16:32:00Z">
            <w:rPr>
              <w:b/>
            </w:rPr>
          </w:rPrChange>
        </w:rPr>
        <w:t>Description:</w:t>
      </w:r>
      <w:r w:rsidRPr="00CD0AED">
        <w:rPr>
          <w:lang w:val="en-US"/>
          <w:rPrChange w:id="1960" w:author="Rosu, Vladimir [2]" w:date="2020-01-03T16:32:00Z">
            <w:rPr/>
          </w:rPrChange>
        </w:rPr>
        <w:t xml:space="preserve"> the dateMin snippet returns the minimum of 2 dates, in a number format. </w:t>
      </w:r>
      <w:r w:rsidR="00EA0411" w:rsidRPr="00CD0AED">
        <w:rPr>
          <w:lang w:val="en-US"/>
          <w:rPrChange w:id="1961" w:author="Rosu, Vladimir [2]" w:date="2020-01-03T16:32:00Z">
            <w:rPr/>
          </w:rPrChange>
        </w:rPr>
        <w:t>Thingworx will automatically convert it to Date if you set the result type as DateTime</w:t>
      </w:r>
    </w:p>
    <w:p w14:paraId="05D7CA29" w14:textId="77777777" w:rsidR="0007667B" w:rsidRPr="00CD0AED" w:rsidRDefault="0007667B" w:rsidP="0007667B">
      <w:pPr>
        <w:ind w:left="360"/>
        <w:jc w:val="both"/>
        <w:rPr>
          <w:lang w:val="en-US"/>
          <w:rPrChange w:id="1962" w:author="Rosu, Vladimir [2]" w:date="2020-01-03T16:32:00Z">
            <w:rPr/>
          </w:rPrChange>
        </w:rPr>
      </w:pPr>
    </w:p>
    <w:p w14:paraId="42732B89" w14:textId="77777777" w:rsidR="0007667B" w:rsidRPr="00CD0AED" w:rsidRDefault="0007667B" w:rsidP="0007667B">
      <w:pPr>
        <w:ind w:left="360"/>
        <w:jc w:val="both"/>
        <w:rPr>
          <w:b/>
          <w:lang w:val="en-US"/>
          <w:rPrChange w:id="1963" w:author="Rosu, Vladimir [2]" w:date="2020-01-03T16:32:00Z">
            <w:rPr>
              <w:b/>
            </w:rPr>
          </w:rPrChange>
        </w:rPr>
      </w:pPr>
      <w:r w:rsidRPr="00CD0AED">
        <w:rPr>
          <w:b/>
          <w:lang w:val="en-US"/>
          <w:rPrChange w:id="1964" w:author="Rosu, Vladimir [2]" w:date="2020-01-03T16:32:00Z">
            <w:rPr>
              <w:b/>
            </w:rPr>
          </w:rPrChange>
        </w:rPr>
        <w:t>Example usage (we create 2 Date objects, the first being a Date one hour in advance, and the second being the current date; use this in a service with result type DATETIME):</w:t>
      </w:r>
    </w:p>
    <w:p w14:paraId="5759F9CA" w14:textId="77777777" w:rsidR="0007667B" w:rsidRPr="00CD0AED" w:rsidRDefault="0007667B" w:rsidP="0007667B">
      <w:pPr>
        <w:ind w:left="360"/>
        <w:jc w:val="both"/>
        <w:rPr>
          <w:lang w:val="en-US"/>
          <w:rPrChange w:id="1965" w:author="Rosu, Vladimir [2]" w:date="2020-01-03T16:32:00Z">
            <w:rPr/>
          </w:rPrChange>
        </w:rPr>
      </w:pPr>
      <w:r w:rsidRPr="00CD0AED">
        <w:rPr>
          <w:lang w:val="en-US"/>
          <w:rPrChange w:id="1966" w:author="Rosu, Vladimir [2]" w:date="2020-01-03T16:32:00Z">
            <w:rPr/>
          </w:rPrChange>
        </w:rPr>
        <w:t>var date1 = dateAddHours(new Date(), 1);</w:t>
      </w:r>
    </w:p>
    <w:p w14:paraId="31D09E1D" w14:textId="77777777" w:rsidR="0007667B" w:rsidRPr="00CD0AED" w:rsidRDefault="0007667B" w:rsidP="0007667B">
      <w:pPr>
        <w:ind w:left="360"/>
        <w:jc w:val="both"/>
        <w:rPr>
          <w:lang w:val="en-US"/>
          <w:rPrChange w:id="1967" w:author="Rosu, Vladimir [2]" w:date="2020-01-03T16:32:00Z">
            <w:rPr/>
          </w:rPrChange>
        </w:rPr>
      </w:pPr>
      <w:r w:rsidRPr="00CD0AED">
        <w:rPr>
          <w:lang w:val="en-US"/>
          <w:rPrChange w:id="1968" w:author="Rosu, Vladimir [2]" w:date="2020-01-03T16:32:00Z">
            <w:rPr/>
          </w:rPrChange>
        </w:rPr>
        <w:t>var date2 = new Date();</w:t>
      </w:r>
    </w:p>
    <w:p w14:paraId="2B4E8F4F" w14:textId="78F1BB23" w:rsidR="0007667B" w:rsidRPr="00CD0AED" w:rsidRDefault="0007667B" w:rsidP="0007667B">
      <w:pPr>
        <w:ind w:left="360"/>
        <w:jc w:val="both"/>
        <w:rPr>
          <w:lang w:val="en-US"/>
          <w:rPrChange w:id="1969" w:author="Rosu, Vladimir [2]" w:date="2020-01-03T16:32:00Z">
            <w:rPr/>
          </w:rPrChange>
        </w:rPr>
      </w:pPr>
      <w:r w:rsidRPr="00CD0AED">
        <w:rPr>
          <w:lang w:val="en-US"/>
          <w:rPrChange w:id="1970" w:author="Rosu, Vladimir [2]" w:date="2020-01-03T16:32:00Z">
            <w:rPr/>
          </w:rPrChange>
        </w:rPr>
        <w:t>// dateMin(date1:DATETIME, date2:DATETIME):NUMBER</w:t>
      </w:r>
    </w:p>
    <w:p w14:paraId="7FDC9C31" w14:textId="56C7C543" w:rsidR="0007667B" w:rsidRPr="00CD0AED" w:rsidRDefault="0007667B" w:rsidP="0007667B">
      <w:pPr>
        <w:ind w:left="360"/>
        <w:jc w:val="both"/>
        <w:rPr>
          <w:lang w:val="en-US"/>
          <w:rPrChange w:id="1971" w:author="Rosu, Vladimir [2]" w:date="2020-01-03T16:32:00Z">
            <w:rPr/>
          </w:rPrChange>
        </w:rPr>
      </w:pPr>
      <w:r w:rsidRPr="00CD0AED">
        <w:rPr>
          <w:lang w:val="en-US"/>
          <w:rPrChange w:id="1972" w:author="Rosu, Vladimir [2]" w:date="2020-01-03T16:32:00Z">
            <w:rPr/>
          </w:rPrChange>
        </w:rPr>
        <w:t xml:space="preserve">var result </w:t>
      </w:r>
      <w:r w:rsidR="00EA0411" w:rsidRPr="00CD0AED">
        <w:rPr>
          <w:lang w:val="en-US"/>
          <w:rPrChange w:id="1973" w:author="Rosu, Vladimir [2]" w:date="2020-01-03T16:32:00Z">
            <w:rPr/>
          </w:rPrChange>
        </w:rPr>
        <w:t>=</w:t>
      </w:r>
      <w:r w:rsidRPr="00CD0AED">
        <w:rPr>
          <w:highlight w:val="yellow"/>
          <w:lang w:val="en-US"/>
          <w:rPrChange w:id="1974" w:author="Rosu, Vladimir [2]" w:date="2020-01-03T16:32:00Z">
            <w:rPr>
              <w:highlight w:val="yellow"/>
            </w:rPr>
          </w:rPrChange>
        </w:rPr>
        <w:t>dateMin(date1, date2)</w:t>
      </w:r>
      <w:r w:rsidRPr="00CD0AED">
        <w:rPr>
          <w:lang w:val="en-US"/>
          <w:rPrChange w:id="1975" w:author="Rosu, Vladimir [2]" w:date="2020-01-03T16:32:00Z">
            <w:rPr/>
          </w:rPrChange>
        </w:rPr>
        <w:t>;</w:t>
      </w:r>
    </w:p>
    <w:p w14:paraId="0D32107F" w14:textId="26D4AA70" w:rsidR="00234D0D" w:rsidRPr="00CD0AED" w:rsidRDefault="00234D0D" w:rsidP="00234D0D">
      <w:pPr>
        <w:ind w:left="360"/>
        <w:jc w:val="both"/>
        <w:rPr>
          <w:lang w:val="en-US"/>
          <w:rPrChange w:id="1976" w:author="Rosu, Vladimir [2]" w:date="2020-01-03T16:32:00Z">
            <w:rPr/>
          </w:rPrChange>
        </w:rPr>
      </w:pPr>
    </w:p>
    <w:p w14:paraId="479B61FB" w14:textId="25B5ABCF" w:rsidR="00EA0411" w:rsidRPr="00CD0AED" w:rsidRDefault="003D63C7" w:rsidP="00234D0D">
      <w:pPr>
        <w:ind w:left="360"/>
        <w:jc w:val="both"/>
        <w:rPr>
          <w:b/>
          <w:lang w:val="en-US"/>
          <w:rPrChange w:id="1977" w:author="Rosu, Vladimir [2]" w:date="2020-01-03T16:32:00Z">
            <w:rPr/>
          </w:rPrChange>
        </w:rPr>
      </w:pPr>
      <w:r w:rsidRPr="00CD0AED">
        <w:rPr>
          <w:b/>
          <w:lang w:val="en-US"/>
          <w:rPrChange w:id="1978" w:author="Rosu, Vladimir [2]" w:date="2020-01-03T16:32:00Z">
            <w:rPr/>
          </w:rPrChange>
        </w:rPr>
        <w:t>6.1</w:t>
      </w:r>
      <w:ins w:id="1979" w:author="Rosu, Vladimir" w:date="2017-10-02T10:23:00Z">
        <w:r w:rsidR="0048377F" w:rsidRPr="00CD0AED">
          <w:rPr>
            <w:b/>
            <w:lang w:val="en-US"/>
            <w:rPrChange w:id="1980" w:author="Rosu, Vladimir [2]" w:date="2020-01-03T16:32:00Z">
              <w:rPr>
                <w:b/>
              </w:rPr>
            </w:rPrChange>
          </w:rPr>
          <w:t>5</w:t>
        </w:r>
      </w:ins>
      <w:del w:id="1981" w:author="Rosu, Vladimir" w:date="2017-10-02T10:23:00Z">
        <w:r w:rsidRPr="00CD0AED" w:rsidDel="0048377F">
          <w:rPr>
            <w:b/>
            <w:lang w:val="en-US"/>
            <w:rPrChange w:id="1982" w:author="Rosu, Vladimir [2]" w:date="2020-01-03T16:32:00Z">
              <w:rPr/>
            </w:rPrChange>
          </w:rPr>
          <w:delText>4</w:delText>
        </w:r>
      </w:del>
      <w:r w:rsidRPr="00CD0AED">
        <w:rPr>
          <w:b/>
          <w:lang w:val="en-US"/>
          <w:rPrChange w:id="1983" w:author="Rosu, Vladimir [2]" w:date="2020-01-03T16:32:00Z">
            <w:rPr/>
          </w:rPrChange>
        </w:rPr>
        <w:t xml:space="preserve"> dateOffset</w:t>
      </w:r>
    </w:p>
    <w:p w14:paraId="5FC121DA" w14:textId="05B4477B" w:rsidR="003D63C7" w:rsidRPr="00CD0AED" w:rsidRDefault="003D63C7" w:rsidP="00234D0D">
      <w:pPr>
        <w:ind w:left="360"/>
        <w:jc w:val="both"/>
        <w:rPr>
          <w:lang w:val="en-US"/>
          <w:rPrChange w:id="1984" w:author="Rosu, Vladimir [2]" w:date="2020-01-03T16:32:00Z">
            <w:rPr/>
          </w:rPrChange>
        </w:rPr>
      </w:pPr>
      <w:r w:rsidRPr="00CD0AED">
        <w:rPr>
          <w:b/>
          <w:lang w:val="en-US"/>
          <w:rPrChange w:id="1985" w:author="Rosu, Vladimir [2]" w:date="2020-01-03T16:32:00Z">
            <w:rPr/>
          </w:rPrChange>
        </w:rPr>
        <w:t>Description</w:t>
      </w:r>
      <w:r w:rsidRPr="00CD0AED">
        <w:rPr>
          <w:lang w:val="en-US"/>
          <w:rPrChange w:id="1986" w:author="Rosu, Vladimir [2]" w:date="2020-01-03T16:32:00Z">
            <w:rPr/>
          </w:rPrChange>
        </w:rPr>
        <w:t>: the dateOffset snippet returns the offset since the UTC time for a date.</w:t>
      </w:r>
    </w:p>
    <w:p w14:paraId="7429F545" w14:textId="5BA0BB36" w:rsidR="003D63C7" w:rsidRPr="00CD0AED" w:rsidRDefault="003D63C7" w:rsidP="003D63C7">
      <w:pPr>
        <w:ind w:left="360"/>
        <w:jc w:val="both"/>
        <w:rPr>
          <w:b/>
          <w:lang w:val="en-US"/>
          <w:rPrChange w:id="1987" w:author="Rosu, Vladimir [2]" w:date="2020-01-03T16:32:00Z">
            <w:rPr>
              <w:b/>
            </w:rPr>
          </w:rPrChange>
        </w:rPr>
      </w:pPr>
      <w:r w:rsidRPr="00CD0AED">
        <w:rPr>
          <w:b/>
          <w:lang w:val="en-US"/>
          <w:rPrChange w:id="1988" w:author="Rosu, Vladimir [2]" w:date="2020-01-03T16:32:00Z">
            <w:rPr>
              <w:b/>
            </w:rPr>
          </w:rPrChange>
        </w:rPr>
        <w:t>Example usage 1 (we create a new Date object and we get the offset in miliseconds since the UTC time.</w:t>
      </w:r>
      <w:ins w:id="1989" w:author="Rosu, Vladimir" w:date="2017-09-14T16:01:00Z">
        <w:r w:rsidR="00E34F73" w:rsidRPr="00CD0AED">
          <w:rPr>
            <w:b/>
            <w:lang w:val="en-US"/>
            <w:rPrChange w:id="1990" w:author="Rosu, Vladimir [2]" w:date="2020-01-03T16:32:00Z">
              <w:rPr>
                <w:b/>
              </w:rPr>
            </w:rPrChange>
          </w:rPr>
          <w:t xml:space="preserve"> As </w:t>
        </w:r>
      </w:ins>
      <w:del w:id="1991" w:author="Rosu, Vladimir" w:date="2017-09-14T16:01:00Z">
        <w:r w:rsidRPr="00CD0AED" w:rsidDel="00E34F73">
          <w:rPr>
            <w:b/>
            <w:lang w:val="en-US"/>
            <w:rPrChange w:id="1992" w:author="Rosu, Vladimir [2]" w:date="2020-01-03T16:32:00Z">
              <w:rPr>
                <w:b/>
              </w:rPr>
            </w:rPrChange>
          </w:rPr>
          <w:delText xml:space="preserve"> T</w:delText>
        </w:r>
      </w:del>
      <w:ins w:id="1993" w:author="Rosu, Vladimir" w:date="2017-09-14T16:01:00Z">
        <w:r w:rsidR="00E34F73" w:rsidRPr="00CD0AED">
          <w:rPr>
            <w:b/>
            <w:lang w:val="en-US"/>
            <w:rPrChange w:id="1994" w:author="Rosu, Vladimir [2]" w:date="2020-01-03T16:32:00Z">
              <w:rPr>
                <w:b/>
              </w:rPr>
            </w:rPrChange>
          </w:rPr>
          <w:t>t</w:t>
        </w:r>
      </w:ins>
      <w:r w:rsidRPr="00CD0AED">
        <w:rPr>
          <w:b/>
          <w:lang w:val="en-US"/>
          <w:rPrChange w:id="1995" w:author="Rosu, Vladimir [2]" w:date="2020-01-03T16:32:00Z">
            <w:rPr>
              <w:b/>
            </w:rPr>
          </w:rPrChange>
        </w:rPr>
        <w:t>he server timezone is UTC+3 and the new Date will be in that timezone,</w:t>
      </w:r>
      <w:del w:id="1996" w:author="Rosu, Vladimir" w:date="2017-09-14T16:01:00Z">
        <w:r w:rsidRPr="00CD0AED" w:rsidDel="00E34F73">
          <w:rPr>
            <w:b/>
            <w:lang w:val="en-US"/>
            <w:rPrChange w:id="1997" w:author="Rosu, Vladimir [2]" w:date="2020-01-03T16:32:00Z">
              <w:rPr>
                <w:b/>
              </w:rPr>
            </w:rPrChange>
          </w:rPr>
          <w:delText xml:space="preserve"> so</w:delText>
        </w:r>
      </w:del>
      <w:r w:rsidRPr="00CD0AED">
        <w:rPr>
          <w:b/>
          <w:lang w:val="en-US"/>
          <w:rPrChange w:id="1998" w:author="Rosu, Vladimir [2]" w:date="2020-01-03T16:32:00Z">
            <w:rPr>
              <w:b/>
            </w:rPr>
          </w:rPrChange>
        </w:rPr>
        <w:t xml:space="preserve"> the snippet will return </w:t>
      </w:r>
      <w:r w:rsidRPr="00CD0AED">
        <w:rPr>
          <w:rFonts w:ascii="Arial" w:hAnsi="Arial" w:cs="Arial"/>
          <w:b/>
          <w:color w:val="3D4647"/>
          <w:sz w:val="18"/>
          <w:szCs w:val="18"/>
          <w:shd w:val="clear" w:color="auto" w:fill="EDEDED"/>
          <w:lang w:val="en-US"/>
          <w:rPrChange w:id="1999" w:author="Rosu, Vladimir [2]" w:date="2020-01-03T16:32:00Z">
            <w:rPr>
              <w:rFonts w:ascii="Arial" w:hAnsi="Arial" w:cs="Arial"/>
              <w:b/>
              <w:color w:val="3D4647"/>
              <w:sz w:val="18"/>
              <w:szCs w:val="18"/>
              <w:shd w:val="clear" w:color="auto" w:fill="EDEDED"/>
            </w:rPr>
          </w:rPrChange>
        </w:rPr>
        <w:t>10800000 = 3 hrs):</w:t>
      </w:r>
    </w:p>
    <w:p w14:paraId="08B34CBC" w14:textId="77777777" w:rsidR="003D63C7" w:rsidRPr="00CD0AED" w:rsidRDefault="003D63C7" w:rsidP="003D63C7">
      <w:pPr>
        <w:ind w:left="360"/>
        <w:jc w:val="both"/>
        <w:rPr>
          <w:lang w:val="en-US"/>
          <w:rPrChange w:id="2000" w:author="Rosu, Vladimir [2]" w:date="2020-01-03T16:32:00Z">
            <w:rPr/>
          </w:rPrChange>
        </w:rPr>
      </w:pPr>
      <w:r w:rsidRPr="00CD0AED">
        <w:rPr>
          <w:lang w:val="en-US"/>
          <w:rPrChange w:id="2001" w:author="Rosu, Vladimir [2]" w:date="2020-01-03T16:32:00Z">
            <w:rPr/>
          </w:rPrChange>
        </w:rPr>
        <w:t>// dateValue:DATETIME</w:t>
      </w:r>
    </w:p>
    <w:p w14:paraId="619374BA" w14:textId="77777777" w:rsidR="003D63C7" w:rsidRPr="00CD0AED" w:rsidRDefault="003D63C7" w:rsidP="003D63C7">
      <w:pPr>
        <w:ind w:left="360"/>
        <w:jc w:val="both"/>
        <w:rPr>
          <w:lang w:val="en-US"/>
          <w:rPrChange w:id="2002" w:author="Rosu, Vladimir [2]" w:date="2020-01-03T16:32:00Z">
            <w:rPr/>
          </w:rPrChange>
        </w:rPr>
      </w:pPr>
      <w:r w:rsidRPr="00CD0AED">
        <w:rPr>
          <w:lang w:val="en-US"/>
          <w:rPrChange w:id="2003" w:author="Rosu, Vladimir [2]" w:date="2020-01-03T16:32:00Z">
            <w:rPr/>
          </w:rPrChange>
        </w:rPr>
        <w:t>var dateValue = new Date();</w:t>
      </w:r>
    </w:p>
    <w:p w14:paraId="70F1F8C1" w14:textId="77777777" w:rsidR="003D63C7" w:rsidRPr="00CD0AED" w:rsidRDefault="003D63C7" w:rsidP="003D63C7">
      <w:pPr>
        <w:ind w:left="360"/>
        <w:jc w:val="both"/>
        <w:rPr>
          <w:lang w:val="en-US"/>
          <w:rPrChange w:id="2004" w:author="Rosu, Vladimir [2]" w:date="2020-01-03T16:32:00Z">
            <w:rPr/>
          </w:rPrChange>
        </w:rPr>
      </w:pPr>
    </w:p>
    <w:p w14:paraId="0DE1079E" w14:textId="77777777" w:rsidR="003D63C7" w:rsidRPr="00CD0AED" w:rsidRDefault="003D63C7" w:rsidP="003D63C7">
      <w:pPr>
        <w:ind w:left="360"/>
        <w:jc w:val="both"/>
        <w:rPr>
          <w:lang w:val="en-US"/>
          <w:rPrChange w:id="2005" w:author="Rosu, Vladimir [2]" w:date="2020-01-03T16:32:00Z">
            <w:rPr/>
          </w:rPrChange>
        </w:rPr>
      </w:pPr>
      <w:r w:rsidRPr="00CD0AED">
        <w:rPr>
          <w:lang w:val="en-US"/>
          <w:rPrChange w:id="2006" w:author="Rosu, Vladimir [2]" w:date="2020-01-03T16:32:00Z">
            <w:rPr/>
          </w:rPrChange>
        </w:rPr>
        <w:t>// dateOffset(dateValue:DATETIME):NUMBER</w:t>
      </w:r>
    </w:p>
    <w:p w14:paraId="0CEDE37C" w14:textId="77777777" w:rsidR="003D63C7" w:rsidRPr="00CD0AED" w:rsidRDefault="003D63C7" w:rsidP="003D63C7">
      <w:pPr>
        <w:ind w:left="360"/>
        <w:jc w:val="both"/>
        <w:rPr>
          <w:lang w:val="en-US"/>
          <w:rPrChange w:id="2007" w:author="Rosu, Vladimir [2]" w:date="2020-01-03T16:32:00Z">
            <w:rPr/>
          </w:rPrChange>
        </w:rPr>
      </w:pPr>
      <w:r w:rsidRPr="00CD0AED">
        <w:rPr>
          <w:lang w:val="en-US"/>
          <w:rPrChange w:id="2008" w:author="Rosu, Vladimir [2]" w:date="2020-01-03T16:32:00Z">
            <w:rPr/>
          </w:rPrChange>
        </w:rPr>
        <w:t xml:space="preserve">var result = </w:t>
      </w:r>
      <w:r w:rsidRPr="00CD0AED">
        <w:rPr>
          <w:highlight w:val="yellow"/>
          <w:lang w:val="en-US"/>
          <w:rPrChange w:id="2009" w:author="Rosu, Vladimir [2]" w:date="2020-01-03T16:32:00Z">
            <w:rPr>
              <w:highlight w:val="yellow"/>
            </w:rPr>
          </w:rPrChange>
        </w:rPr>
        <w:t>dateOffset(</w:t>
      </w:r>
      <w:commentRangeStart w:id="2010"/>
      <w:r w:rsidRPr="00CD0AED">
        <w:rPr>
          <w:highlight w:val="yellow"/>
          <w:lang w:val="en-US"/>
          <w:rPrChange w:id="2011" w:author="Rosu, Vladimir [2]" w:date="2020-01-03T16:32:00Z">
            <w:rPr>
              <w:highlight w:val="yellow"/>
            </w:rPr>
          </w:rPrChange>
        </w:rPr>
        <w:t>dateValue</w:t>
      </w:r>
      <w:commentRangeEnd w:id="2010"/>
      <w:r w:rsidR="00F47E26" w:rsidRPr="00CD0AED">
        <w:rPr>
          <w:rStyle w:val="CommentReference"/>
          <w:lang w:val="en-US"/>
          <w:rPrChange w:id="2012" w:author="Rosu, Vladimir [2]" w:date="2020-01-03T16:32:00Z">
            <w:rPr>
              <w:rStyle w:val="CommentReference"/>
            </w:rPr>
          </w:rPrChange>
        </w:rPr>
        <w:commentReference w:id="2010"/>
      </w:r>
      <w:r w:rsidRPr="00CD0AED">
        <w:rPr>
          <w:highlight w:val="yellow"/>
          <w:lang w:val="en-US"/>
          <w:rPrChange w:id="2013" w:author="Rosu, Vladimir [2]" w:date="2020-01-03T16:32:00Z">
            <w:rPr>
              <w:highlight w:val="yellow"/>
            </w:rPr>
          </w:rPrChange>
        </w:rPr>
        <w:t>);</w:t>
      </w:r>
    </w:p>
    <w:p w14:paraId="7026EF68" w14:textId="1316D28E" w:rsidR="003D63C7" w:rsidRPr="00CD0AED" w:rsidRDefault="003D63C7" w:rsidP="00234D0D">
      <w:pPr>
        <w:ind w:left="360"/>
        <w:jc w:val="both"/>
        <w:rPr>
          <w:lang w:val="en-US"/>
          <w:rPrChange w:id="2014" w:author="Rosu, Vladimir [2]" w:date="2020-01-03T16:32:00Z">
            <w:rPr/>
          </w:rPrChange>
        </w:rPr>
      </w:pPr>
    </w:p>
    <w:p w14:paraId="6D9848F5" w14:textId="6617ACE1" w:rsidR="003D63C7" w:rsidRPr="00CD0AED" w:rsidRDefault="00F47E26" w:rsidP="00234D0D">
      <w:pPr>
        <w:ind w:left="360"/>
        <w:jc w:val="both"/>
        <w:rPr>
          <w:ins w:id="2015" w:author="Rosu, Vladimir" w:date="2017-09-25T23:14:00Z"/>
          <w:lang w:val="en-US"/>
          <w:rPrChange w:id="2016" w:author="Rosu, Vladimir [2]" w:date="2020-01-03T16:32:00Z">
            <w:rPr>
              <w:ins w:id="2017" w:author="Rosu, Vladimir" w:date="2017-09-25T23:14:00Z"/>
            </w:rPr>
          </w:rPrChange>
        </w:rPr>
      </w:pPr>
      <w:ins w:id="2018" w:author="Rosu, Vladimir" w:date="2017-09-25T23:14:00Z">
        <w:r w:rsidRPr="00CD0AED">
          <w:rPr>
            <w:b/>
            <w:lang w:val="en-US"/>
            <w:rPrChange w:id="2019" w:author="Rosu, Vladimir [2]" w:date="2020-01-03T16:32:00Z">
              <w:rPr/>
            </w:rPrChange>
          </w:rPr>
          <w:t>6.1</w:t>
        </w:r>
        <w:r w:rsidR="0048377F" w:rsidRPr="00CD0AED">
          <w:rPr>
            <w:b/>
            <w:lang w:val="en-US"/>
            <w:rPrChange w:id="2020" w:author="Rosu, Vladimir [2]" w:date="2020-01-03T16:32:00Z">
              <w:rPr>
                <w:b/>
              </w:rPr>
            </w:rPrChange>
          </w:rPr>
          <w:t>6</w:t>
        </w:r>
        <w:r w:rsidRPr="00CD0AED">
          <w:rPr>
            <w:lang w:val="en-US"/>
            <w:rPrChange w:id="2021" w:author="Rosu, Vladimir [2]" w:date="2020-01-03T16:32:00Z">
              <w:rPr/>
            </w:rPrChange>
          </w:rPr>
          <w:t xml:space="preserve"> </w:t>
        </w:r>
        <w:r w:rsidRPr="00CD0AED">
          <w:rPr>
            <w:b/>
            <w:lang w:val="en-US"/>
            <w:rPrChange w:id="2022" w:author="Rosu, Vladimir [2]" w:date="2020-01-03T16:32:00Z">
              <w:rPr/>
            </w:rPrChange>
          </w:rPr>
          <w:t>parseDate</w:t>
        </w:r>
      </w:ins>
    </w:p>
    <w:p w14:paraId="2692C668" w14:textId="4388A585" w:rsidR="00F47E26" w:rsidRPr="00CD0AED" w:rsidRDefault="00F47E26" w:rsidP="00F47E26">
      <w:pPr>
        <w:ind w:left="360"/>
        <w:jc w:val="both"/>
        <w:rPr>
          <w:ins w:id="2023" w:author="Rosu, Vladimir" w:date="2017-09-25T23:14:00Z"/>
          <w:lang w:val="en-US"/>
          <w:rPrChange w:id="2024" w:author="Rosu, Vladimir [2]" w:date="2020-01-03T16:32:00Z">
            <w:rPr>
              <w:ins w:id="2025" w:author="Rosu, Vladimir" w:date="2017-09-25T23:14:00Z"/>
            </w:rPr>
          </w:rPrChange>
        </w:rPr>
      </w:pPr>
      <w:ins w:id="2026" w:author="Rosu, Vladimir" w:date="2017-09-25T23:14:00Z">
        <w:r w:rsidRPr="00CD0AED">
          <w:rPr>
            <w:b/>
            <w:lang w:val="en-US"/>
            <w:rPrChange w:id="2027" w:author="Rosu, Vladimir [2]" w:date="2020-01-03T16:32:00Z">
              <w:rPr>
                <w:b/>
              </w:rPr>
            </w:rPrChange>
          </w:rPr>
          <w:t>Description</w:t>
        </w:r>
        <w:r w:rsidRPr="00CD0AED">
          <w:rPr>
            <w:lang w:val="en-US"/>
            <w:rPrChange w:id="2028" w:author="Rosu, Vladimir [2]" w:date="2020-01-03T16:32:00Z">
              <w:rPr/>
            </w:rPrChange>
          </w:rPr>
          <w:t xml:space="preserve">: </w:t>
        </w:r>
      </w:ins>
      <w:ins w:id="2029" w:author="Rosu, Vladimir" w:date="2017-10-02T10:16:00Z">
        <w:r w:rsidR="00093DCE" w:rsidRPr="00CD0AED">
          <w:rPr>
            <w:lang w:val="en-US"/>
            <w:rPrChange w:id="2030" w:author="Rosu, Vladimir [2]" w:date="2020-01-03T16:32:00Z">
              <w:rPr/>
            </w:rPrChange>
          </w:rPr>
          <w:t>parses</w:t>
        </w:r>
      </w:ins>
      <w:ins w:id="2031" w:author="Rosu, Vladimir" w:date="2017-09-25T23:14:00Z">
        <w:r w:rsidRPr="00CD0AED">
          <w:rPr>
            <w:lang w:val="en-US"/>
            <w:rPrChange w:id="2032" w:author="Rosu, Vladimir [2]" w:date="2020-01-03T16:32:00Z">
              <w:rPr/>
            </w:rPrChange>
          </w:rPr>
          <w:t xml:space="preserve"> a </w:t>
        </w:r>
      </w:ins>
      <w:ins w:id="2033" w:author="Rosu, Vladimir" w:date="2017-10-02T10:17:00Z">
        <w:r w:rsidR="00093DCE" w:rsidRPr="00CD0AED">
          <w:rPr>
            <w:lang w:val="en-US"/>
            <w:rPrChange w:id="2034" w:author="Rosu, Vladimir [2]" w:date="2020-01-03T16:32:00Z">
              <w:rPr/>
            </w:rPrChange>
          </w:rPr>
          <w:t>string and outputs a datetime value</w:t>
        </w:r>
      </w:ins>
      <w:ins w:id="2035" w:author="Rosu, Vladimir" w:date="2017-09-25T23:14:00Z">
        <w:r w:rsidRPr="00CD0AED">
          <w:rPr>
            <w:lang w:val="en-US"/>
            <w:rPrChange w:id="2036" w:author="Rosu, Vladimir [2]" w:date="2020-01-03T16:32:00Z">
              <w:rPr/>
            </w:rPrChange>
          </w:rPr>
          <w:t xml:space="preserve">, </w:t>
        </w:r>
      </w:ins>
      <w:ins w:id="2037" w:author="Rosu, Vladimir" w:date="2017-09-25T23:15:00Z">
        <w:r w:rsidRPr="00CD0AED">
          <w:rPr>
            <w:lang w:val="en-US"/>
            <w:rPrChange w:id="2038" w:author="Rosu, Vladimir [2]" w:date="2020-01-03T16:32:00Z">
              <w:rPr/>
            </w:rPrChange>
          </w:rPr>
          <w:t>based on a specific format.</w:t>
        </w:r>
      </w:ins>
    </w:p>
    <w:p w14:paraId="67D246C4" w14:textId="77777777" w:rsidR="00F47E26" w:rsidRPr="00CD0AED" w:rsidRDefault="00F47E26" w:rsidP="00F47E26">
      <w:pPr>
        <w:ind w:left="360"/>
        <w:jc w:val="both"/>
        <w:rPr>
          <w:ins w:id="2039" w:author="Rosu, Vladimir" w:date="2017-09-25T23:14:00Z"/>
          <w:lang w:val="en-US"/>
          <w:rPrChange w:id="2040" w:author="Rosu, Vladimir [2]" w:date="2020-01-03T16:32:00Z">
            <w:rPr>
              <w:ins w:id="2041" w:author="Rosu, Vladimir" w:date="2017-09-25T23:14:00Z"/>
            </w:rPr>
          </w:rPrChange>
        </w:rPr>
      </w:pPr>
      <w:ins w:id="2042" w:author="Rosu, Vladimir" w:date="2017-09-25T23:14:00Z">
        <w:r w:rsidRPr="00CD0AED">
          <w:rPr>
            <w:lang w:val="en-US"/>
            <w:rPrChange w:id="2043" w:author="Rosu, Vladimir [2]" w:date="2020-01-03T16:32:00Z">
              <w:rPr/>
            </w:rPrChange>
          </w:rPr>
          <w:t xml:space="preserve">The format used is the one from the joda library, and specific examples can be seen at </w:t>
        </w:r>
        <w:r w:rsidRPr="00CD0AED">
          <w:rPr>
            <w:lang w:val="en-US"/>
            <w:rPrChange w:id="2044" w:author="Rosu, Vladimir [2]" w:date="2020-01-03T16:32:00Z">
              <w:rPr/>
            </w:rPrChange>
          </w:rPr>
          <w:fldChar w:fldCharType="begin"/>
        </w:r>
        <w:r w:rsidRPr="00CD0AED">
          <w:rPr>
            <w:lang w:val="en-US"/>
            <w:rPrChange w:id="2045" w:author="Rosu, Vladimir [2]" w:date="2020-01-03T16:32:00Z">
              <w:rPr/>
            </w:rPrChange>
          </w:rPr>
          <w:instrText xml:space="preserve"> HYPERLINK "http://www.joda.org/joda-time/apidocs/org/joda/time/format/DateTimeFormat.html" </w:instrText>
        </w:r>
        <w:r w:rsidRPr="00CD0AED">
          <w:rPr>
            <w:lang w:val="en-US"/>
            <w:rPrChange w:id="2046" w:author="Rosu, Vladimir [2]" w:date="2020-01-03T16:32:00Z">
              <w:rPr/>
            </w:rPrChange>
          </w:rPr>
          <w:fldChar w:fldCharType="separate"/>
        </w:r>
        <w:r w:rsidRPr="00CD0AED">
          <w:rPr>
            <w:rStyle w:val="Hyperlink"/>
            <w:lang w:val="en-US"/>
            <w:rPrChange w:id="2047" w:author="Rosu, Vladimir [2]" w:date="2020-01-03T16:32:00Z">
              <w:rPr>
                <w:rStyle w:val="Hyperlink"/>
              </w:rPr>
            </w:rPrChange>
          </w:rPr>
          <w:t>http://www.joda.org/joda-time/apidocs/org/joda/time/format/DateTimeFormat.html</w:t>
        </w:r>
        <w:r w:rsidRPr="00CD0AED">
          <w:rPr>
            <w:rStyle w:val="Hyperlink"/>
            <w:lang w:val="en-US"/>
            <w:rPrChange w:id="2048" w:author="Rosu, Vladimir [2]" w:date="2020-01-03T16:32:00Z">
              <w:rPr>
                <w:rStyle w:val="Hyperlink"/>
              </w:rPr>
            </w:rPrChange>
          </w:rPr>
          <w:fldChar w:fldCharType="end"/>
        </w:r>
      </w:ins>
    </w:p>
    <w:p w14:paraId="08F1B5E2" w14:textId="722A6D76" w:rsidR="00F47E26" w:rsidRPr="00CD0AED" w:rsidRDefault="00F47E26" w:rsidP="00F47E26">
      <w:pPr>
        <w:ind w:left="360"/>
        <w:jc w:val="both"/>
        <w:rPr>
          <w:ins w:id="2049" w:author="Rosu, Vladimir" w:date="2017-09-25T23:14:00Z"/>
          <w:b/>
          <w:lang w:val="en-US"/>
          <w:rPrChange w:id="2050" w:author="Rosu, Vladimir [2]" w:date="2020-01-03T16:32:00Z">
            <w:rPr>
              <w:ins w:id="2051" w:author="Rosu, Vladimir" w:date="2017-09-25T23:14:00Z"/>
              <w:b/>
            </w:rPr>
          </w:rPrChange>
        </w:rPr>
      </w:pPr>
      <w:ins w:id="2052" w:author="Rosu, Vladimir" w:date="2017-09-25T23:14:00Z">
        <w:r w:rsidRPr="00CD0AED">
          <w:rPr>
            <w:b/>
            <w:lang w:val="en-US"/>
            <w:rPrChange w:id="2053" w:author="Rosu, Vladimir [2]" w:date="2020-01-03T16:32:00Z">
              <w:rPr>
                <w:b/>
              </w:rPr>
            </w:rPrChange>
          </w:rPr>
          <w:t>Example Usage</w:t>
        </w:r>
      </w:ins>
      <w:ins w:id="2054" w:author="Rosu, Vladimir" w:date="2017-10-02T10:18:00Z">
        <w:r w:rsidR="00093DCE" w:rsidRPr="00CD0AED">
          <w:rPr>
            <w:b/>
            <w:lang w:val="en-US"/>
            <w:rPrChange w:id="2055" w:author="Rosu, Vladimir [2]" w:date="2020-01-03T16:32:00Z">
              <w:rPr>
                <w:b/>
              </w:rPr>
            </w:rPrChange>
          </w:rPr>
          <w:t xml:space="preserve"> 1</w:t>
        </w:r>
      </w:ins>
      <w:ins w:id="2056" w:author="Rosu, Vladimir" w:date="2017-09-25T23:14:00Z">
        <w:r w:rsidRPr="00CD0AED">
          <w:rPr>
            <w:b/>
            <w:lang w:val="en-US"/>
            <w:rPrChange w:id="2057" w:author="Rosu, Vladimir [2]" w:date="2020-01-03T16:32:00Z">
              <w:rPr>
                <w:b/>
              </w:rPr>
            </w:rPrChange>
          </w:rPr>
          <w:t xml:space="preserve"> (we </w:t>
        </w:r>
      </w:ins>
      <w:ins w:id="2058" w:author="Rosu, Vladimir" w:date="2017-10-02T10:17:00Z">
        <w:r w:rsidR="00093DCE" w:rsidRPr="00CD0AED">
          <w:rPr>
            <w:b/>
            <w:lang w:val="en-US"/>
            <w:rPrChange w:id="2059" w:author="Rosu, Vladimir [2]" w:date="2020-01-03T16:32:00Z">
              <w:rPr>
                <w:b/>
              </w:rPr>
            </w:rPrChange>
          </w:rPr>
          <w:t>parse an input string based on a specific dateFormat</w:t>
        </w:r>
      </w:ins>
      <w:ins w:id="2060" w:author="Rosu, Vladimir" w:date="2017-09-25T23:14:00Z">
        <w:r w:rsidRPr="00CD0AED">
          <w:rPr>
            <w:b/>
            <w:lang w:val="en-US"/>
            <w:rPrChange w:id="2061" w:author="Rosu, Vladimir [2]" w:date="2020-01-03T16:32:00Z">
              <w:rPr>
                <w:b/>
              </w:rPr>
            </w:rPrChange>
          </w:rPr>
          <w:t>):</w:t>
        </w:r>
      </w:ins>
    </w:p>
    <w:p w14:paraId="12523949" w14:textId="60B64106" w:rsidR="00EE78E8" w:rsidRPr="00CD0AED" w:rsidRDefault="00093DCE" w:rsidP="00234D0D">
      <w:pPr>
        <w:ind w:left="360"/>
        <w:jc w:val="both"/>
        <w:rPr>
          <w:ins w:id="2062" w:author="Rosu, Vladimir" w:date="2017-10-02T10:18:00Z"/>
          <w:lang w:val="en-US"/>
          <w:rPrChange w:id="2063" w:author="Rosu, Vladimir [2]" w:date="2020-01-03T16:32:00Z">
            <w:rPr>
              <w:ins w:id="2064" w:author="Rosu, Vladimir" w:date="2017-10-02T10:18:00Z"/>
            </w:rPr>
          </w:rPrChange>
        </w:rPr>
      </w:pPr>
      <w:ins w:id="2065" w:author="Rosu, Vladimir" w:date="2017-10-02T10:17:00Z">
        <w:r w:rsidRPr="00CD0AED">
          <w:rPr>
            <w:lang w:val="en-US"/>
            <w:rPrChange w:id="2066" w:author="Rosu, Vladimir [2]" w:date="2020-01-03T16:32:00Z">
              <w:rPr/>
            </w:rPrChange>
          </w:rPr>
          <w:t xml:space="preserve">var result </w:t>
        </w:r>
        <w:r w:rsidRPr="00CD0AED">
          <w:rPr>
            <w:highlight w:val="yellow"/>
            <w:lang w:val="en-US"/>
            <w:rPrChange w:id="2067" w:author="Rosu, Vladimir [2]" w:date="2020-01-03T16:32:00Z">
              <w:rPr/>
            </w:rPrChange>
          </w:rPr>
          <w:t>= parseDate("2017-09-22 13:00:15", "yyyy-MM-dd HH:mm:ss");</w:t>
        </w:r>
      </w:ins>
    </w:p>
    <w:p w14:paraId="4AE97871" w14:textId="79BE6B27" w:rsidR="00093DCE" w:rsidRPr="00CD0AED" w:rsidRDefault="00093DCE" w:rsidP="00234D0D">
      <w:pPr>
        <w:ind w:left="360"/>
        <w:jc w:val="both"/>
        <w:rPr>
          <w:ins w:id="2068" w:author="Rosu, Vladimir" w:date="2017-10-02T10:18:00Z"/>
          <w:lang w:val="en-US"/>
          <w:rPrChange w:id="2069" w:author="Rosu, Vladimir [2]" w:date="2020-01-03T16:32:00Z">
            <w:rPr>
              <w:ins w:id="2070" w:author="Rosu, Vladimir" w:date="2017-10-02T10:18:00Z"/>
            </w:rPr>
          </w:rPrChange>
        </w:rPr>
      </w:pPr>
    </w:p>
    <w:p w14:paraId="1921AAC9" w14:textId="5B033955" w:rsidR="00093DCE" w:rsidRPr="00CD0AED" w:rsidRDefault="0048377F" w:rsidP="00234D0D">
      <w:pPr>
        <w:ind w:left="360"/>
        <w:jc w:val="both"/>
        <w:rPr>
          <w:ins w:id="2071" w:author="Rosu, Vladimir" w:date="2017-10-02T10:23:00Z"/>
          <w:b/>
          <w:lang w:val="en-US"/>
          <w:rPrChange w:id="2072" w:author="Rosu, Vladimir [2]" w:date="2020-01-03T16:32:00Z">
            <w:rPr>
              <w:ins w:id="2073" w:author="Rosu, Vladimir" w:date="2017-10-02T10:23:00Z"/>
            </w:rPr>
          </w:rPrChange>
        </w:rPr>
      </w:pPr>
      <w:ins w:id="2074" w:author="Rosu, Vladimir" w:date="2017-10-02T10:23:00Z">
        <w:r w:rsidRPr="00CD0AED">
          <w:rPr>
            <w:b/>
            <w:lang w:val="en-US"/>
            <w:rPrChange w:id="2075" w:author="Rosu, Vladimir [2]" w:date="2020-01-03T16:32:00Z">
              <w:rPr/>
            </w:rPrChange>
          </w:rPr>
          <w:t>6.17 parseDateISO</w:t>
        </w:r>
      </w:ins>
    </w:p>
    <w:p w14:paraId="25BB6891" w14:textId="74DCC4A2" w:rsidR="0048377F" w:rsidRPr="00CD0AED" w:rsidRDefault="0048377F" w:rsidP="00234D0D">
      <w:pPr>
        <w:ind w:left="360"/>
        <w:jc w:val="both"/>
        <w:rPr>
          <w:ins w:id="2076" w:author="Rosu, Vladimir" w:date="2017-10-02T10:27:00Z"/>
          <w:lang w:val="en-US"/>
          <w:rPrChange w:id="2077" w:author="Rosu, Vladimir [2]" w:date="2020-01-03T16:32:00Z">
            <w:rPr>
              <w:ins w:id="2078" w:author="Rosu, Vladimir" w:date="2017-10-02T10:27:00Z"/>
            </w:rPr>
          </w:rPrChange>
        </w:rPr>
      </w:pPr>
      <w:ins w:id="2079" w:author="Rosu, Vladimir" w:date="2017-10-02T10:23:00Z">
        <w:r w:rsidRPr="00CD0AED">
          <w:rPr>
            <w:b/>
            <w:lang w:val="en-US"/>
            <w:rPrChange w:id="2080" w:author="Rosu, Vladimir [2]" w:date="2020-01-03T16:32:00Z">
              <w:rPr/>
            </w:rPrChange>
          </w:rPr>
          <w:t>Description</w:t>
        </w:r>
        <w:r w:rsidRPr="00CD0AED">
          <w:rPr>
            <w:lang w:val="en-US"/>
            <w:rPrChange w:id="2081" w:author="Rosu, Vladimir [2]" w:date="2020-01-03T16:32:00Z">
              <w:rPr/>
            </w:rPrChange>
          </w:rPr>
          <w:t xml:space="preserve">: parses a string </w:t>
        </w:r>
      </w:ins>
      <w:ins w:id="2082" w:author="Rosu, Vladimir" w:date="2017-10-02T10:24:00Z">
        <w:r w:rsidRPr="00CD0AED">
          <w:rPr>
            <w:lang w:val="en-US"/>
            <w:rPrChange w:id="2083" w:author="Rosu, Vladimir [2]" w:date="2020-01-03T16:32:00Z">
              <w:rPr/>
            </w:rPrChange>
          </w:rPr>
          <w:t xml:space="preserve">and outputs a datetime value, </w:t>
        </w:r>
      </w:ins>
      <w:ins w:id="2084" w:author="Rosu, Vladimir" w:date="2017-10-02T10:27:00Z">
        <w:r w:rsidR="00EB227B" w:rsidRPr="00CD0AED">
          <w:rPr>
            <w:lang w:val="en-US"/>
            <w:rPrChange w:id="2085" w:author="Rosu, Vladimir [2]" w:date="2020-01-03T16:32:00Z">
              <w:rPr/>
            </w:rPrChange>
          </w:rPr>
          <w:t>trying to match the ISO8601 format.</w:t>
        </w:r>
      </w:ins>
    </w:p>
    <w:p w14:paraId="54705EE1" w14:textId="4A262221" w:rsidR="00EB227B" w:rsidRPr="00CD0AED" w:rsidRDefault="00EB227B" w:rsidP="00234D0D">
      <w:pPr>
        <w:ind w:left="360"/>
        <w:jc w:val="both"/>
        <w:rPr>
          <w:ins w:id="2086" w:author="Rosu, Vladimir" w:date="2017-10-02T10:30:00Z"/>
          <w:b/>
          <w:lang w:val="en-US"/>
          <w:rPrChange w:id="2087" w:author="Rosu, Vladimir [2]" w:date="2020-01-03T16:32:00Z">
            <w:rPr>
              <w:ins w:id="2088" w:author="Rosu, Vladimir" w:date="2017-10-02T10:30:00Z"/>
            </w:rPr>
          </w:rPrChange>
        </w:rPr>
      </w:pPr>
      <w:ins w:id="2089" w:author="Rosu, Vladimir" w:date="2017-10-02T10:28:00Z">
        <w:r w:rsidRPr="00CD0AED">
          <w:rPr>
            <w:b/>
            <w:lang w:val="en-US"/>
            <w:rPrChange w:id="2090" w:author="Rosu, Vladimir [2]" w:date="2020-01-03T16:32:00Z">
              <w:rPr/>
            </w:rPrChange>
          </w:rPr>
          <w:t>Example usage 1 (</w:t>
        </w:r>
      </w:ins>
      <w:ins w:id="2091" w:author="Rosu, Vladimir" w:date="2017-10-02T10:29:00Z">
        <w:r w:rsidRPr="00CD0AED">
          <w:rPr>
            <w:b/>
            <w:lang w:val="en-US"/>
            <w:rPrChange w:id="2092" w:author="Rosu, Vladimir [2]" w:date="2020-01-03T16:32:00Z">
              <w:rPr/>
            </w:rPrChange>
          </w:rPr>
          <w:t>we parse an input string and we return a datetime value</w:t>
        </w:r>
      </w:ins>
      <w:ins w:id="2093" w:author="Rosu, Vladimir" w:date="2017-10-02T10:28:00Z">
        <w:r w:rsidRPr="00CD0AED">
          <w:rPr>
            <w:b/>
            <w:lang w:val="en-US"/>
            <w:rPrChange w:id="2094" w:author="Rosu, Vladimir [2]" w:date="2020-01-03T16:32:00Z">
              <w:rPr/>
            </w:rPrChange>
          </w:rPr>
          <w:t>)</w:t>
        </w:r>
      </w:ins>
    </w:p>
    <w:p w14:paraId="51D1EC1C" w14:textId="5CD2AD1D" w:rsidR="006F6956" w:rsidRPr="00CD0AED" w:rsidRDefault="00EB227B">
      <w:pPr>
        <w:ind w:left="360"/>
        <w:jc w:val="both"/>
        <w:rPr>
          <w:ins w:id="2095" w:author="Rosu, Vladimir" w:date="2017-10-02T10:32:00Z"/>
          <w:lang w:val="en-US"/>
          <w:rPrChange w:id="2096" w:author="Rosu, Vladimir [2]" w:date="2020-01-03T16:32:00Z">
            <w:rPr>
              <w:ins w:id="2097" w:author="Rosu, Vladimir" w:date="2017-10-02T10:32:00Z"/>
            </w:rPr>
          </w:rPrChange>
        </w:rPr>
      </w:pPr>
      <w:ins w:id="2098" w:author="Rosu, Vladimir" w:date="2017-10-02T10:30:00Z">
        <w:r w:rsidRPr="00CD0AED">
          <w:rPr>
            <w:lang w:val="en-US"/>
            <w:rPrChange w:id="2099" w:author="Rosu, Vladimir [2]" w:date="2020-01-03T16:32:00Z">
              <w:rPr/>
            </w:rPrChange>
          </w:rPr>
          <w:t xml:space="preserve">var result = </w:t>
        </w:r>
        <w:r w:rsidRPr="00CD0AED">
          <w:rPr>
            <w:highlight w:val="yellow"/>
            <w:lang w:val="en-US"/>
            <w:rPrChange w:id="2100" w:author="Rosu, Vladimir [2]" w:date="2020-01-03T16:32:00Z">
              <w:rPr/>
            </w:rPrChange>
          </w:rPr>
          <w:t>parseDateISO("2017-09-11T13:49:34+00:00")</w:t>
        </w:r>
        <w:r w:rsidRPr="00CD0AED">
          <w:rPr>
            <w:lang w:val="en-US"/>
            <w:rPrChange w:id="2101" w:author="Rosu, Vladimir [2]" w:date="2020-01-03T16:32:00Z">
              <w:rPr/>
            </w:rPrChange>
          </w:rPr>
          <w:t>;</w:t>
        </w:r>
      </w:ins>
    </w:p>
    <w:p w14:paraId="19481D36" w14:textId="48C69394" w:rsidR="00DB4615" w:rsidRPr="00CD0AED" w:rsidRDefault="00DB4615">
      <w:pPr>
        <w:pStyle w:val="ListParagraph"/>
        <w:numPr>
          <w:ilvl w:val="0"/>
          <w:numId w:val="1"/>
        </w:numPr>
        <w:jc w:val="center"/>
        <w:rPr>
          <w:ins w:id="2102" w:author="Rosu, Vladimir" w:date="2017-10-02T10:34:00Z"/>
          <w:lang w:val="en-US"/>
          <w:rPrChange w:id="2103" w:author="Rosu, Vladimir [2]" w:date="2020-01-03T16:32:00Z">
            <w:rPr>
              <w:ins w:id="2104" w:author="Rosu, Vladimir" w:date="2017-10-02T10:34:00Z"/>
            </w:rPr>
          </w:rPrChange>
        </w:rPr>
        <w:pPrChange w:id="2105" w:author="Rosu, Vladimir" w:date="2017-10-02T10:33:00Z">
          <w:pPr>
            <w:ind w:left="360"/>
            <w:jc w:val="both"/>
          </w:pPr>
        </w:pPrChange>
      </w:pPr>
      <w:ins w:id="2106" w:author="Rosu, Vladimir" w:date="2017-10-02T10:33:00Z">
        <w:r w:rsidRPr="00CD0AED">
          <w:rPr>
            <w:lang w:val="en-US"/>
            <w:rPrChange w:id="2107" w:author="Rosu, Vladimir [2]" w:date="2020-01-03T16:32:00Z">
              <w:rPr/>
            </w:rPrChange>
          </w:rPr>
          <w:lastRenderedPageBreak/>
          <w:t>DiagnosticFunctions</w:t>
        </w:r>
      </w:ins>
    </w:p>
    <w:p w14:paraId="05186252" w14:textId="264FAC0E" w:rsidR="00F76D06" w:rsidRPr="00CD0AED" w:rsidRDefault="00F76D06">
      <w:pPr>
        <w:jc w:val="center"/>
        <w:rPr>
          <w:ins w:id="2108" w:author="Rosu, Vladimir" w:date="2017-10-02T10:34:00Z"/>
          <w:lang w:val="en-US"/>
          <w:rPrChange w:id="2109" w:author="Rosu, Vladimir [2]" w:date="2020-01-03T16:32:00Z">
            <w:rPr>
              <w:ins w:id="2110" w:author="Rosu, Vladimir" w:date="2017-10-02T10:34:00Z"/>
            </w:rPr>
          </w:rPrChange>
        </w:rPr>
        <w:pPrChange w:id="2111" w:author="Rosu, Vladimir" w:date="2017-10-02T10:34:00Z">
          <w:pPr>
            <w:ind w:left="360"/>
            <w:jc w:val="both"/>
          </w:pPr>
        </w:pPrChange>
      </w:pPr>
    </w:p>
    <w:p w14:paraId="59884DBB" w14:textId="3481BC2B" w:rsidR="00F76D06" w:rsidRPr="00CD0AED" w:rsidRDefault="00233B43">
      <w:pPr>
        <w:jc w:val="both"/>
        <w:rPr>
          <w:ins w:id="2112" w:author="Rosu, Vladimir" w:date="2017-10-15T17:21:00Z"/>
          <w:b/>
          <w:lang w:val="en-US"/>
          <w:rPrChange w:id="2113" w:author="Rosu, Vladimir [2]" w:date="2020-01-03T16:32:00Z">
            <w:rPr>
              <w:ins w:id="2114" w:author="Rosu, Vladimir" w:date="2017-10-15T17:21:00Z"/>
              <w:b/>
            </w:rPr>
          </w:rPrChange>
        </w:rPr>
        <w:pPrChange w:id="2115" w:author="Rosu, Vladimir" w:date="2017-10-02T10:34:00Z">
          <w:pPr>
            <w:ind w:left="360"/>
            <w:jc w:val="both"/>
          </w:pPr>
        </w:pPrChange>
      </w:pPr>
      <w:ins w:id="2116" w:author="Rosu, Vladimir" w:date="2017-10-02T10:45:00Z">
        <w:r w:rsidRPr="00CD0AED">
          <w:rPr>
            <w:b/>
            <w:lang w:val="en-US"/>
            <w:rPrChange w:id="2117" w:author="Rosu, Vladimir [2]" w:date="2020-01-03T16:32:00Z">
              <w:rPr/>
            </w:rPrChange>
          </w:rPr>
          <w:t>7.1 disableDiagnosticTrace</w:t>
        </w:r>
      </w:ins>
    </w:p>
    <w:p w14:paraId="701C95BC" w14:textId="14191D1E" w:rsidR="00E7019A" w:rsidRPr="00CD0AED" w:rsidRDefault="00E7019A">
      <w:pPr>
        <w:jc w:val="both"/>
        <w:rPr>
          <w:ins w:id="2118" w:author="Rosu, Vladimir" w:date="2017-10-02T10:45:00Z"/>
          <w:b/>
          <w:lang w:val="en-US"/>
          <w:rPrChange w:id="2119" w:author="Rosu, Vladimir [2]" w:date="2020-01-03T16:32:00Z">
            <w:rPr>
              <w:ins w:id="2120" w:author="Rosu, Vladimir" w:date="2017-10-02T10:45:00Z"/>
            </w:rPr>
          </w:rPrChange>
        </w:rPr>
        <w:pPrChange w:id="2121" w:author="Rosu, Vladimir" w:date="2017-10-02T10:34:00Z">
          <w:pPr>
            <w:ind w:left="360"/>
            <w:jc w:val="both"/>
          </w:pPr>
        </w:pPrChange>
      </w:pPr>
      <w:ins w:id="2122" w:author="Rosu, Vladimir" w:date="2017-10-15T17:21:00Z">
        <w:r w:rsidRPr="00CD0AED">
          <w:rPr>
            <w:b/>
            <w:lang w:val="en-US"/>
            <w:rPrChange w:id="2123" w:author="Rosu, Vladimir [2]" w:date="2020-01-03T16:32:00Z">
              <w:rPr>
                <w:b/>
              </w:rPr>
            </w:rPrChange>
          </w:rPr>
          <w:t>7.2 enableDiagnosticTrace</w:t>
        </w:r>
      </w:ins>
    </w:p>
    <w:p w14:paraId="38681EA5" w14:textId="1360169A" w:rsidR="00233B43" w:rsidRPr="00CD0AED" w:rsidRDefault="00233B43">
      <w:pPr>
        <w:jc w:val="both"/>
        <w:rPr>
          <w:ins w:id="2124" w:author="Rosu, Vladimir" w:date="2017-10-11T18:15:00Z"/>
          <w:lang w:val="en-US"/>
          <w:rPrChange w:id="2125" w:author="Rosu, Vladimir [2]" w:date="2020-01-03T16:32:00Z">
            <w:rPr>
              <w:ins w:id="2126" w:author="Rosu, Vladimir" w:date="2017-10-11T18:15:00Z"/>
            </w:rPr>
          </w:rPrChange>
        </w:rPr>
        <w:pPrChange w:id="2127" w:author="Rosu, Vladimir" w:date="2017-10-02T10:34:00Z">
          <w:pPr>
            <w:ind w:left="360"/>
            <w:jc w:val="both"/>
          </w:pPr>
        </w:pPrChange>
      </w:pPr>
      <w:ins w:id="2128" w:author="Rosu, Vladimir" w:date="2017-10-02T10:46:00Z">
        <w:r w:rsidRPr="00CD0AED">
          <w:rPr>
            <w:b/>
            <w:lang w:val="en-US"/>
            <w:rPrChange w:id="2129" w:author="Rosu, Vladimir [2]" w:date="2020-01-03T16:32:00Z">
              <w:rPr/>
            </w:rPrChange>
          </w:rPr>
          <w:t>Description:</w:t>
        </w:r>
        <w:r w:rsidRPr="00CD0AED">
          <w:rPr>
            <w:lang w:val="en-US"/>
            <w:rPrChange w:id="2130" w:author="Rosu, Vladimir [2]" w:date="2020-01-03T16:32:00Z">
              <w:rPr/>
            </w:rPrChange>
          </w:rPr>
          <w:t xml:space="preserve"> this </w:t>
        </w:r>
      </w:ins>
      <w:ins w:id="2131" w:author="Rosu, Vladimir" w:date="2017-10-02T10:56:00Z">
        <w:r w:rsidR="00364AA5" w:rsidRPr="00CD0AED">
          <w:rPr>
            <w:lang w:val="en-US"/>
            <w:rPrChange w:id="2132" w:author="Rosu, Vladimir [2]" w:date="2020-01-03T16:32:00Z">
              <w:rPr/>
            </w:rPrChange>
          </w:rPr>
          <w:t xml:space="preserve">snippet </w:t>
        </w:r>
      </w:ins>
      <w:ins w:id="2133" w:author="Rosu, Vladimir" w:date="2017-10-02T10:57:00Z">
        <w:r w:rsidR="00364AA5" w:rsidRPr="00CD0AED">
          <w:rPr>
            <w:lang w:val="en-US"/>
            <w:rPrChange w:id="2134" w:author="Rosu, Vladimir [2]" w:date="2020-01-03T16:32:00Z">
              <w:rPr/>
            </w:rPrChange>
          </w:rPr>
          <w:t>disables</w:t>
        </w:r>
      </w:ins>
      <w:ins w:id="2135" w:author="Rosu, Vladimir" w:date="2017-10-15T17:21:00Z">
        <w:r w:rsidR="00E7019A" w:rsidRPr="00CD0AED">
          <w:rPr>
            <w:lang w:val="en-US"/>
            <w:rPrChange w:id="2136" w:author="Rosu, Vladimir [2]" w:date="2020-01-03T16:32:00Z">
              <w:rPr/>
            </w:rPrChange>
          </w:rPr>
          <w:t>/enables</w:t>
        </w:r>
      </w:ins>
      <w:ins w:id="2137" w:author="Rosu, Vladimir" w:date="2017-10-02T10:56:00Z">
        <w:r w:rsidR="00364AA5" w:rsidRPr="00CD0AED">
          <w:rPr>
            <w:lang w:val="en-US"/>
            <w:rPrChange w:id="2138" w:author="Rosu, Vladimir [2]" w:date="2020-01-03T16:32:00Z">
              <w:rPr/>
            </w:rPrChange>
          </w:rPr>
          <w:t xml:space="preserve"> verbose script tracing in the context of the thread which executes the service. This will not effect other </w:t>
        </w:r>
      </w:ins>
      <w:ins w:id="2139" w:author="Rosu, Vladimir" w:date="2017-10-02T10:57:00Z">
        <w:r w:rsidR="00364AA5" w:rsidRPr="00CD0AED">
          <w:rPr>
            <w:lang w:val="en-US"/>
            <w:rPrChange w:id="2140" w:author="Rosu, Vladimir [2]" w:date="2020-01-03T16:32:00Z">
              <w:rPr/>
            </w:rPrChange>
          </w:rPr>
          <w:t>scripts verbose level.</w:t>
        </w:r>
      </w:ins>
    </w:p>
    <w:p w14:paraId="23AC1E49" w14:textId="7A6A8EE0" w:rsidR="008E60AC" w:rsidRPr="00CD0AED" w:rsidRDefault="008E60AC">
      <w:pPr>
        <w:jc w:val="both"/>
        <w:rPr>
          <w:ins w:id="2141" w:author="Rosu, Vladimir" w:date="2017-10-15T17:16:00Z"/>
          <w:lang w:val="en-US"/>
          <w:rPrChange w:id="2142" w:author="Rosu, Vladimir [2]" w:date="2020-01-03T16:32:00Z">
            <w:rPr>
              <w:ins w:id="2143" w:author="Rosu, Vladimir" w:date="2017-10-15T17:16:00Z"/>
            </w:rPr>
          </w:rPrChange>
        </w:rPr>
        <w:pPrChange w:id="2144" w:author="Rosu, Vladimir" w:date="2017-10-02T10:34:00Z">
          <w:pPr>
            <w:ind w:left="360"/>
            <w:jc w:val="both"/>
          </w:pPr>
        </w:pPrChange>
      </w:pPr>
      <w:ins w:id="2145" w:author="Rosu, Vladimir" w:date="2017-10-11T18:15:00Z">
        <w:r w:rsidRPr="00CD0AED">
          <w:rPr>
            <w:lang w:val="en-US"/>
            <w:rPrChange w:id="2146" w:author="Rosu, Vladimir [2]" w:date="2020-01-03T16:32:00Z">
              <w:rPr/>
            </w:rPrChange>
          </w:rPr>
          <w:t xml:space="preserve">The information </w:t>
        </w:r>
        <w:r w:rsidR="00E7019A" w:rsidRPr="00CD0AED">
          <w:rPr>
            <w:lang w:val="en-US"/>
            <w:rPrChange w:id="2147" w:author="Rosu, Vladimir [2]" w:date="2020-01-03T16:32:00Z">
              <w:rPr/>
            </w:rPrChange>
          </w:rPr>
          <w:t xml:space="preserve">will be written into the Script </w:t>
        </w:r>
      </w:ins>
      <w:ins w:id="2148" w:author="Rosu, Vladimir" w:date="2017-10-15T17:17:00Z">
        <w:r w:rsidR="00E7019A" w:rsidRPr="00CD0AED">
          <w:rPr>
            <w:lang w:val="en-US"/>
            <w:rPrChange w:id="2149" w:author="Rosu, Vladimir [2]" w:date="2020-01-03T16:32:00Z">
              <w:rPr/>
            </w:rPrChange>
          </w:rPr>
          <w:t>L</w:t>
        </w:r>
      </w:ins>
      <w:ins w:id="2150" w:author="Rosu, Vladimir" w:date="2017-10-11T18:15:00Z">
        <w:r w:rsidRPr="00CD0AED">
          <w:rPr>
            <w:lang w:val="en-US"/>
            <w:rPrChange w:id="2151" w:author="Rosu, Vladimir [2]" w:date="2020-01-03T16:32:00Z">
              <w:rPr/>
            </w:rPrChange>
          </w:rPr>
          <w:t>og</w:t>
        </w:r>
      </w:ins>
      <w:ins w:id="2152" w:author="Rosu, Vladimir" w:date="2017-10-11T18:20:00Z">
        <w:r w:rsidRPr="00CD0AED">
          <w:rPr>
            <w:lang w:val="en-US"/>
            <w:rPrChange w:id="2153" w:author="Rosu, Vladimir [2]" w:date="2020-01-03T16:32:00Z">
              <w:rPr/>
            </w:rPrChange>
          </w:rPr>
          <w:t xml:space="preserve"> </w:t>
        </w:r>
      </w:ins>
      <w:ins w:id="2154" w:author="Rosu, Vladimir" w:date="2017-10-15T17:16:00Z">
        <w:r w:rsidR="00E7019A" w:rsidRPr="00CD0AED">
          <w:rPr>
            <w:lang w:val="en-US"/>
            <w:rPrChange w:id="2155" w:author="Rosu, Vladimir [2]" w:date="2020-01-03T16:32:00Z">
              <w:rPr/>
            </w:rPrChange>
          </w:rPr>
          <w:t>only if the Script L</w:t>
        </w:r>
      </w:ins>
      <w:ins w:id="2156" w:author="Rosu, Vladimir" w:date="2017-10-15T17:17:00Z">
        <w:r w:rsidR="00E7019A" w:rsidRPr="00CD0AED">
          <w:rPr>
            <w:lang w:val="en-US"/>
            <w:rPrChange w:id="2157" w:author="Rosu, Vladimir [2]" w:date="2020-01-03T16:32:00Z">
              <w:rPr/>
            </w:rPrChange>
          </w:rPr>
          <w:t xml:space="preserve">og has </w:t>
        </w:r>
      </w:ins>
      <w:ins w:id="2158" w:author="Rosu, Vladimir" w:date="2017-10-15T17:18:00Z">
        <w:r w:rsidR="00E7019A" w:rsidRPr="00CD0AED">
          <w:rPr>
            <w:lang w:val="en-US"/>
            <w:rPrChange w:id="2159" w:author="Rosu, Vladimir [2]" w:date="2020-01-03T16:32:00Z">
              <w:rPr/>
            </w:rPrChange>
          </w:rPr>
          <w:t>SCRIPT, TRACE or LOG level I</w:t>
        </w:r>
      </w:ins>
      <w:ins w:id="2160" w:author="Rosu, Vladimir" w:date="2017-10-11T18:20:00Z">
        <w:r w:rsidRPr="00CD0AED">
          <w:rPr>
            <w:lang w:val="en-US"/>
            <w:rPrChange w:id="2161" w:author="Rosu, Vladimir [2]" w:date="2020-01-03T16:32:00Z">
              <w:rPr/>
            </w:rPrChange>
          </w:rPr>
          <w:t>t will detail all the script parameters.</w:t>
        </w:r>
      </w:ins>
      <w:ins w:id="2162" w:author="Rosu, Vladimir" w:date="2017-10-15T17:18:00Z">
        <w:r w:rsidR="00E7019A" w:rsidRPr="00CD0AED">
          <w:rPr>
            <w:lang w:val="en-US"/>
            <w:rPrChange w:id="2163" w:author="Rosu, Vladimir [2]" w:date="2020-01-03T16:32:00Z">
              <w:rPr/>
            </w:rPrChange>
          </w:rPr>
          <w:t xml:space="preserve"> The information is </w:t>
        </w:r>
        <w:r w:rsidR="00E7019A" w:rsidRPr="00CD0AED">
          <w:rPr>
            <w:b/>
            <w:lang w:val="en-US"/>
            <w:rPrChange w:id="2164" w:author="Rosu, Vladimir [2]" w:date="2020-01-03T16:32:00Z">
              <w:rPr/>
            </w:rPrChange>
          </w:rPr>
          <w:t>not</w:t>
        </w:r>
        <w:r w:rsidR="00E7019A" w:rsidRPr="00CD0AED">
          <w:rPr>
            <w:lang w:val="en-US"/>
            <w:rPrChange w:id="2165" w:author="Rosu, Vladimir [2]" w:date="2020-01-03T16:32:00Z">
              <w:rPr/>
            </w:rPrChange>
          </w:rPr>
          <w:t xml:space="preserve"> the same as the information offered by </w:t>
        </w:r>
      </w:ins>
      <w:ins w:id="2166" w:author="Rosu, Vladimir" w:date="2017-10-15T17:19:00Z">
        <w:r w:rsidR="00E7019A" w:rsidRPr="00CD0AED">
          <w:rPr>
            <w:lang w:val="en-US"/>
            <w:rPrChange w:id="2167" w:author="Rosu, Vladimir [2]" w:date="2020-01-03T16:32:00Z">
              <w:rPr/>
            </w:rPrChange>
          </w:rPr>
          <w:t>setting ApplicationLog level to TRACE, DEBUG or ALL.</w:t>
        </w:r>
      </w:ins>
    </w:p>
    <w:p w14:paraId="0DD3621D" w14:textId="54D0FC44" w:rsidR="002A5E7F" w:rsidRPr="00CD0AED" w:rsidRDefault="002A5E7F">
      <w:pPr>
        <w:jc w:val="both"/>
        <w:rPr>
          <w:ins w:id="2168" w:author="Rosu, Vladimir" w:date="2017-10-11T18:20:00Z"/>
          <w:lang w:val="en-US"/>
          <w:rPrChange w:id="2169" w:author="Rosu, Vladimir [2]" w:date="2020-01-03T16:32:00Z">
            <w:rPr>
              <w:ins w:id="2170" w:author="Rosu, Vladimir" w:date="2017-10-11T18:20:00Z"/>
            </w:rPr>
          </w:rPrChange>
        </w:rPr>
        <w:pPrChange w:id="2171" w:author="Rosu, Vladimir" w:date="2017-10-02T10:34:00Z">
          <w:pPr>
            <w:ind w:left="360"/>
            <w:jc w:val="both"/>
          </w:pPr>
        </w:pPrChange>
      </w:pPr>
    </w:p>
    <w:p w14:paraId="1242778F" w14:textId="16CA0520" w:rsidR="008E60AC" w:rsidRPr="00CD0AED" w:rsidRDefault="0086462F">
      <w:pPr>
        <w:jc w:val="both"/>
        <w:rPr>
          <w:ins w:id="2172" w:author="Rosu, Vladimir" w:date="2017-10-15T17:16:00Z"/>
          <w:lang w:val="en-US"/>
          <w:rPrChange w:id="2173" w:author="Rosu, Vladimir [2]" w:date="2020-01-03T16:32:00Z">
            <w:rPr>
              <w:ins w:id="2174" w:author="Rosu, Vladimir" w:date="2017-10-15T17:16:00Z"/>
            </w:rPr>
          </w:rPrChange>
        </w:rPr>
        <w:pPrChange w:id="2175" w:author="Rosu, Vladimir" w:date="2017-10-02T10:34:00Z">
          <w:pPr>
            <w:ind w:left="360"/>
            <w:jc w:val="both"/>
          </w:pPr>
        </w:pPrChange>
      </w:pPr>
      <w:ins w:id="2176" w:author="Rosu, Vladimir" w:date="2017-10-15T17:15:00Z">
        <w:r w:rsidRPr="00CD0AED">
          <w:rPr>
            <w:lang w:val="en-US" w:eastAsia="ro-RO"/>
            <w:rPrChange w:id="2177" w:author="Rosu, Vladimir [2]" w:date="2020-01-03T16:32:00Z">
              <w:rPr>
                <w:noProof/>
                <w:lang w:eastAsia="ro-RO"/>
              </w:rPr>
            </w:rPrChange>
          </w:rPr>
          <w:drawing>
            <wp:inline distT="0" distB="0" distL="0" distR="0" wp14:anchorId="1DD223AD" wp14:editId="213562AD">
              <wp:extent cx="57531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10050"/>
                      </a:xfrm>
                      <a:prstGeom prst="rect">
                        <a:avLst/>
                      </a:prstGeom>
                      <a:noFill/>
                      <a:ln>
                        <a:noFill/>
                      </a:ln>
                    </pic:spPr>
                  </pic:pic>
                </a:graphicData>
              </a:graphic>
            </wp:inline>
          </w:drawing>
        </w:r>
      </w:ins>
    </w:p>
    <w:p w14:paraId="5F335917" w14:textId="51E0CDB9" w:rsidR="002A5E7F" w:rsidRPr="00CD0AED" w:rsidRDefault="002A5E7F">
      <w:pPr>
        <w:jc w:val="center"/>
        <w:rPr>
          <w:ins w:id="2178" w:author="Rosu, Vladimir" w:date="2017-10-02T10:57:00Z"/>
          <w:lang w:val="en-US"/>
          <w:rPrChange w:id="2179" w:author="Rosu, Vladimir [2]" w:date="2020-01-03T16:32:00Z">
            <w:rPr>
              <w:ins w:id="2180" w:author="Rosu, Vladimir" w:date="2017-10-02T10:57:00Z"/>
            </w:rPr>
          </w:rPrChange>
        </w:rPr>
        <w:pPrChange w:id="2181" w:author="Rosu, Vladimir" w:date="2017-10-15T17:20:00Z">
          <w:pPr>
            <w:ind w:left="360"/>
            <w:jc w:val="both"/>
          </w:pPr>
        </w:pPrChange>
      </w:pPr>
      <w:ins w:id="2182" w:author="Rosu, Vladimir" w:date="2017-10-15T17:16:00Z">
        <w:r w:rsidRPr="00CD0AED">
          <w:rPr>
            <w:lang w:val="en-US"/>
            <w:rPrChange w:id="2183" w:author="Rosu, Vladimir [2]" w:date="2020-01-03T16:32:00Z">
              <w:rPr/>
            </w:rPrChange>
          </w:rPr>
          <w:t>Example of the Diagnostic trace output from the Script Log.</w:t>
        </w:r>
      </w:ins>
    </w:p>
    <w:p w14:paraId="4090DF0F" w14:textId="7FA7475B" w:rsidR="00364AA5" w:rsidRPr="00CD0AED" w:rsidRDefault="00364AA5">
      <w:pPr>
        <w:jc w:val="both"/>
        <w:rPr>
          <w:ins w:id="2184" w:author="Rosu, Vladimir" w:date="2017-10-02T10:58:00Z"/>
          <w:lang w:val="en-US"/>
          <w:rPrChange w:id="2185" w:author="Rosu, Vladimir [2]" w:date="2020-01-03T16:32:00Z">
            <w:rPr>
              <w:ins w:id="2186" w:author="Rosu, Vladimir" w:date="2017-10-02T10:58:00Z"/>
            </w:rPr>
          </w:rPrChange>
        </w:rPr>
        <w:pPrChange w:id="2187" w:author="Rosu, Vladimir" w:date="2017-10-02T10:34:00Z">
          <w:pPr>
            <w:ind w:left="360"/>
            <w:jc w:val="both"/>
          </w:pPr>
        </w:pPrChange>
      </w:pPr>
      <w:ins w:id="2188" w:author="Rosu, Vladimir" w:date="2017-10-02T10:57:00Z">
        <w:r w:rsidRPr="00CD0AED">
          <w:rPr>
            <w:lang w:val="en-US"/>
            <w:rPrChange w:id="2189" w:author="Rosu, Vladimir [2]" w:date="2020-01-03T16:32:00Z">
              <w:rPr/>
            </w:rPrChange>
          </w:rPr>
          <w:t xml:space="preserve">It returns the previous state of the DiagnosticTrace status. For example, if you called first the enableDiagnosticFunction and </w:t>
        </w:r>
      </w:ins>
      <w:ins w:id="2190" w:author="Rosu, Vladimir" w:date="2017-10-02T10:58:00Z">
        <w:r w:rsidRPr="00CD0AED">
          <w:rPr>
            <w:lang w:val="en-US"/>
            <w:rPrChange w:id="2191" w:author="Rosu, Vladimir [2]" w:date="2020-01-03T16:32:00Z">
              <w:rPr/>
            </w:rPrChange>
          </w:rPr>
          <w:t>then the disableDiagnosticTrace, then this function will return true.</w:t>
        </w:r>
      </w:ins>
    </w:p>
    <w:p w14:paraId="4F69602C" w14:textId="6AA90F8F" w:rsidR="00364AA5" w:rsidRPr="00CD0AED" w:rsidRDefault="00364AA5">
      <w:pPr>
        <w:jc w:val="both"/>
        <w:rPr>
          <w:ins w:id="2192" w:author="Rosu, Vladimir" w:date="2017-10-02T11:00:00Z"/>
          <w:lang w:val="en-US"/>
          <w:rPrChange w:id="2193" w:author="Rosu, Vladimir [2]" w:date="2020-01-03T16:32:00Z">
            <w:rPr>
              <w:ins w:id="2194" w:author="Rosu, Vladimir" w:date="2017-10-02T11:00:00Z"/>
            </w:rPr>
          </w:rPrChange>
        </w:rPr>
        <w:pPrChange w:id="2195" w:author="Rosu, Vladimir" w:date="2017-10-02T10:34:00Z">
          <w:pPr>
            <w:ind w:left="360"/>
            <w:jc w:val="both"/>
          </w:pPr>
        </w:pPrChange>
      </w:pPr>
      <w:ins w:id="2196" w:author="Rosu, Vladimir" w:date="2017-10-02T10:58:00Z">
        <w:r w:rsidRPr="00CD0AED">
          <w:rPr>
            <w:lang w:val="en-US"/>
            <w:rPrChange w:id="2197" w:author="Rosu, Vladimir [2]" w:date="2020-01-03T16:32:00Z">
              <w:rPr/>
            </w:rPrChange>
          </w:rPr>
          <w:t>Calling th</w:t>
        </w:r>
      </w:ins>
      <w:ins w:id="2198" w:author="Rosu, Vladimir" w:date="2017-10-15T17:21:00Z">
        <w:r w:rsidR="00E7019A" w:rsidRPr="00CD0AED">
          <w:rPr>
            <w:lang w:val="en-US"/>
            <w:rPrChange w:id="2199" w:author="Rosu, Vladimir [2]" w:date="2020-01-03T16:32:00Z">
              <w:rPr/>
            </w:rPrChange>
          </w:rPr>
          <w:t>e</w:t>
        </w:r>
      </w:ins>
      <w:ins w:id="2200" w:author="Rosu, Vladimir" w:date="2017-10-02T10:58:00Z">
        <w:r w:rsidRPr="00CD0AED">
          <w:rPr>
            <w:lang w:val="en-US"/>
            <w:rPrChange w:id="2201" w:author="Rosu, Vladimir [2]" w:date="2020-01-03T16:32:00Z">
              <w:rPr/>
            </w:rPrChange>
          </w:rPr>
          <w:t xml:space="preserve"> </w:t>
        </w:r>
      </w:ins>
      <w:ins w:id="2202" w:author="Rosu, Vladimir" w:date="2017-10-15T17:21:00Z">
        <w:r w:rsidR="00E7019A" w:rsidRPr="00CD0AED">
          <w:rPr>
            <w:lang w:val="en-US"/>
            <w:rPrChange w:id="2203" w:author="Rosu, Vladimir [2]" w:date="2020-01-03T16:32:00Z">
              <w:rPr/>
            </w:rPrChange>
          </w:rPr>
          <w:t xml:space="preserve">disableDiagnosticTrace() </w:t>
        </w:r>
      </w:ins>
      <w:ins w:id="2204" w:author="Rosu, Vladimir" w:date="2017-10-02T10:58:00Z">
        <w:r w:rsidRPr="00CD0AED">
          <w:rPr>
            <w:lang w:val="en-US"/>
            <w:rPrChange w:id="2205" w:author="Rosu, Vladimir [2]" w:date="2020-01-03T16:32:00Z">
              <w:rPr/>
            </w:rPrChange>
          </w:rPr>
          <w:t xml:space="preserve">function without </w:t>
        </w:r>
      </w:ins>
      <w:ins w:id="2206" w:author="Rosu, Vladimir" w:date="2017-10-02T10:59:00Z">
        <w:r w:rsidRPr="00CD0AED">
          <w:rPr>
            <w:lang w:val="en-US"/>
            <w:rPrChange w:id="2207" w:author="Rosu, Vladimir [2]" w:date="2020-01-03T16:32:00Z">
              <w:rPr/>
            </w:rPrChange>
          </w:rPr>
          <w:t>calling the enableDiagnosticTracing first will have no effect from the logging point of view.</w:t>
        </w:r>
      </w:ins>
    </w:p>
    <w:p w14:paraId="310A5893" w14:textId="6875EB93" w:rsidR="00011A8F" w:rsidRPr="00CD0AED" w:rsidRDefault="00011A8F">
      <w:pPr>
        <w:jc w:val="both"/>
        <w:rPr>
          <w:ins w:id="2208" w:author="Rosu, Vladimir" w:date="2017-10-02T11:01:00Z"/>
          <w:b/>
          <w:lang w:val="en-US"/>
          <w:rPrChange w:id="2209" w:author="Rosu, Vladimir [2]" w:date="2020-01-03T16:32:00Z">
            <w:rPr>
              <w:ins w:id="2210" w:author="Rosu, Vladimir" w:date="2017-10-02T11:01:00Z"/>
              <w:b/>
            </w:rPr>
          </w:rPrChange>
        </w:rPr>
        <w:pPrChange w:id="2211" w:author="Rosu, Vladimir" w:date="2017-10-02T10:34:00Z">
          <w:pPr>
            <w:ind w:left="360"/>
            <w:jc w:val="both"/>
          </w:pPr>
        </w:pPrChange>
      </w:pPr>
      <w:ins w:id="2212" w:author="Rosu, Vladimir" w:date="2017-10-02T11:00:00Z">
        <w:r w:rsidRPr="00CD0AED">
          <w:rPr>
            <w:b/>
            <w:lang w:val="en-US"/>
            <w:rPrChange w:id="2213" w:author="Rosu, Vladimir [2]" w:date="2020-01-03T16:32:00Z">
              <w:rPr/>
            </w:rPrChange>
          </w:rPr>
          <w:t>Example usage (we call first the enableDiagnosticTracing, execute a infotable operation, then we call disableDiagnosticTracing and we display the output)</w:t>
        </w:r>
      </w:ins>
      <w:ins w:id="2214" w:author="Rosu, Vladimir" w:date="2017-10-02T11:01:00Z">
        <w:r w:rsidRPr="00CD0AED">
          <w:rPr>
            <w:b/>
            <w:lang w:val="en-US"/>
            <w:rPrChange w:id="2215" w:author="Rosu, Vladimir [2]" w:date="2020-01-03T16:32:00Z">
              <w:rPr/>
            </w:rPrChange>
          </w:rPr>
          <w:t>:</w:t>
        </w:r>
      </w:ins>
    </w:p>
    <w:p w14:paraId="7DFF3CD5" w14:textId="77777777" w:rsidR="00E7019A" w:rsidRPr="00CD0AED" w:rsidRDefault="00E7019A" w:rsidP="00E7019A">
      <w:pPr>
        <w:jc w:val="both"/>
        <w:rPr>
          <w:ins w:id="2216" w:author="Rosu, Vladimir" w:date="2017-10-15T17:20:00Z"/>
          <w:lang w:val="en-US"/>
          <w:rPrChange w:id="2217" w:author="Rosu, Vladimir [2]" w:date="2020-01-03T16:32:00Z">
            <w:rPr>
              <w:ins w:id="2218" w:author="Rosu, Vladimir" w:date="2017-10-15T17:20:00Z"/>
            </w:rPr>
          </w:rPrChange>
        </w:rPr>
      </w:pPr>
    </w:p>
    <w:p w14:paraId="43CDB5A2" w14:textId="77777777" w:rsidR="00E7019A" w:rsidRPr="00CD0AED" w:rsidRDefault="00E7019A" w:rsidP="00E7019A">
      <w:pPr>
        <w:jc w:val="both"/>
        <w:rPr>
          <w:ins w:id="2219" w:author="Rosu, Vladimir" w:date="2017-10-15T17:20:00Z"/>
          <w:lang w:val="en-US"/>
          <w:rPrChange w:id="2220" w:author="Rosu, Vladimir [2]" w:date="2020-01-03T16:32:00Z">
            <w:rPr>
              <w:ins w:id="2221" w:author="Rosu, Vladimir" w:date="2017-10-15T17:20:00Z"/>
            </w:rPr>
          </w:rPrChange>
        </w:rPr>
      </w:pPr>
      <w:ins w:id="2222" w:author="Rosu, Vladimir" w:date="2017-10-15T17:20:00Z">
        <w:r w:rsidRPr="00CD0AED">
          <w:rPr>
            <w:lang w:val="en-US"/>
            <w:rPrChange w:id="2223" w:author="Rosu, Vladimir [2]" w:date="2020-01-03T16:32:00Z">
              <w:rPr/>
            </w:rPrChange>
          </w:rPr>
          <w:lastRenderedPageBreak/>
          <w:t>// enableDiagnosticTrace():BOOLEAN</w:t>
        </w:r>
      </w:ins>
    </w:p>
    <w:p w14:paraId="45BDE43D" w14:textId="77777777" w:rsidR="00E7019A" w:rsidRPr="00CD0AED" w:rsidRDefault="00E7019A" w:rsidP="00E7019A">
      <w:pPr>
        <w:jc w:val="both"/>
        <w:rPr>
          <w:ins w:id="2224" w:author="Rosu, Vladimir" w:date="2017-10-15T17:20:00Z"/>
          <w:lang w:val="en-US"/>
          <w:rPrChange w:id="2225" w:author="Rosu, Vladimir [2]" w:date="2020-01-03T16:32:00Z">
            <w:rPr>
              <w:ins w:id="2226" w:author="Rosu, Vladimir" w:date="2017-10-15T17:20:00Z"/>
            </w:rPr>
          </w:rPrChange>
        </w:rPr>
      </w:pPr>
      <w:ins w:id="2227" w:author="Rosu, Vladimir" w:date="2017-10-15T17:20:00Z">
        <w:r w:rsidRPr="00CD0AED">
          <w:rPr>
            <w:lang w:val="en-US"/>
            <w:rPrChange w:id="2228" w:author="Rosu, Vladimir [2]" w:date="2020-01-03T16:32:00Z">
              <w:rPr/>
            </w:rPrChange>
          </w:rPr>
          <w:t xml:space="preserve">var state = </w:t>
        </w:r>
        <w:r w:rsidRPr="00CD0AED">
          <w:rPr>
            <w:b/>
            <w:highlight w:val="yellow"/>
            <w:lang w:val="en-US"/>
            <w:rPrChange w:id="2229" w:author="Rosu, Vladimir [2]" w:date="2020-01-03T16:32:00Z">
              <w:rPr/>
            </w:rPrChange>
          </w:rPr>
          <w:t>enableDiagnosticTrace()</w:t>
        </w:r>
        <w:r w:rsidRPr="00CD0AED">
          <w:rPr>
            <w:highlight w:val="yellow"/>
            <w:lang w:val="en-US"/>
            <w:rPrChange w:id="2230" w:author="Rosu, Vladimir [2]" w:date="2020-01-03T16:32:00Z">
              <w:rPr/>
            </w:rPrChange>
          </w:rPr>
          <w:t>;</w:t>
        </w:r>
      </w:ins>
    </w:p>
    <w:p w14:paraId="44F37E21" w14:textId="77777777" w:rsidR="00E7019A" w:rsidRPr="00CD0AED" w:rsidRDefault="00E7019A" w:rsidP="00E7019A">
      <w:pPr>
        <w:jc w:val="both"/>
        <w:rPr>
          <w:ins w:id="2231" w:author="Rosu, Vladimir" w:date="2017-10-15T17:20:00Z"/>
          <w:lang w:val="en-US"/>
          <w:rPrChange w:id="2232" w:author="Rosu, Vladimir [2]" w:date="2020-01-03T16:32:00Z">
            <w:rPr>
              <w:ins w:id="2233" w:author="Rosu, Vladimir" w:date="2017-10-15T17:20:00Z"/>
            </w:rPr>
          </w:rPrChange>
        </w:rPr>
      </w:pPr>
    </w:p>
    <w:p w14:paraId="4C3A92F3" w14:textId="77777777" w:rsidR="00E7019A" w:rsidRPr="00CD0AED" w:rsidRDefault="00E7019A" w:rsidP="00E7019A">
      <w:pPr>
        <w:jc w:val="both"/>
        <w:rPr>
          <w:ins w:id="2234" w:author="Rosu, Vladimir" w:date="2017-10-15T17:20:00Z"/>
          <w:lang w:val="en-US"/>
          <w:rPrChange w:id="2235" w:author="Rosu, Vladimir [2]" w:date="2020-01-03T16:32:00Z">
            <w:rPr>
              <w:ins w:id="2236" w:author="Rosu, Vladimir" w:date="2017-10-15T17:20:00Z"/>
            </w:rPr>
          </w:rPrChange>
        </w:rPr>
      </w:pPr>
      <w:ins w:id="2237" w:author="Rosu, Vladimir" w:date="2017-10-15T17:20:00Z">
        <w:r w:rsidRPr="00CD0AED">
          <w:rPr>
            <w:lang w:val="en-US"/>
            <w:rPrChange w:id="2238" w:author="Rosu, Vladimir [2]" w:date="2020-01-03T16:32:00Z">
              <w:rPr/>
            </w:rPrChange>
          </w:rPr>
          <w:t>// result: INFOTABLE dataShape: "LogEntry"</w:t>
        </w:r>
      </w:ins>
    </w:p>
    <w:p w14:paraId="7E2461BE" w14:textId="77777777" w:rsidR="00E7019A" w:rsidRPr="00CD0AED" w:rsidRDefault="00E7019A" w:rsidP="00E7019A">
      <w:pPr>
        <w:jc w:val="both"/>
        <w:rPr>
          <w:ins w:id="2239" w:author="Rosu, Vladimir" w:date="2017-10-15T17:20:00Z"/>
          <w:lang w:val="en-US"/>
          <w:rPrChange w:id="2240" w:author="Rosu, Vladimir [2]" w:date="2020-01-03T16:32:00Z">
            <w:rPr>
              <w:ins w:id="2241" w:author="Rosu, Vladimir" w:date="2017-10-15T17:20:00Z"/>
            </w:rPr>
          </w:rPrChange>
        </w:rPr>
      </w:pPr>
      <w:ins w:id="2242" w:author="Rosu, Vladimir" w:date="2017-10-15T17:20:00Z">
        <w:r w:rsidRPr="00CD0AED">
          <w:rPr>
            <w:lang w:val="en-US"/>
            <w:rPrChange w:id="2243" w:author="Rosu, Vladimir [2]" w:date="2020-01-03T16:32:00Z">
              <w:rPr/>
            </w:rPrChange>
          </w:rPr>
          <w:t>var result =  Logs["ApplicationLog"].QueryLogEntries({</w:t>
        </w:r>
      </w:ins>
    </w:p>
    <w:p w14:paraId="54C6C4B0" w14:textId="77777777" w:rsidR="00E7019A" w:rsidRPr="00CD0AED" w:rsidRDefault="00E7019A" w:rsidP="00E7019A">
      <w:pPr>
        <w:jc w:val="both"/>
        <w:rPr>
          <w:ins w:id="2244" w:author="Rosu, Vladimir" w:date="2017-10-15T17:20:00Z"/>
          <w:lang w:val="en-US"/>
          <w:rPrChange w:id="2245" w:author="Rosu, Vladimir [2]" w:date="2020-01-03T16:32:00Z">
            <w:rPr>
              <w:ins w:id="2246" w:author="Rosu, Vladimir" w:date="2017-10-15T17:20:00Z"/>
            </w:rPr>
          </w:rPrChange>
        </w:rPr>
      </w:pPr>
      <w:ins w:id="2247" w:author="Rosu, Vladimir" w:date="2017-10-15T17:20:00Z">
        <w:r w:rsidRPr="00CD0AED">
          <w:rPr>
            <w:lang w:val="en-US"/>
            <w:rPrChange w:id="2248" w:author="Rosu, Vladimir [2]" w:date="2020-01-03T16:32:00Z">
              <w:rPr/>
            </w:rPrChange>
          </w:rPr>
          <w:tab/>
          <w:t>maxItems: undefined /* NUMBER */,</w:t>
        </w:r>
      </w:ins>
    </w:p>
    <w:p w14:paraId="687467C8" w14:textId="77777777" w:rsidR="00E7019A" w:rsidRPr="00CD0AED" w:rsidRDefault="00E7019A" w:rsidP="00E7019A">
      <w:pPr>
        <w:jc w:val="both"/>
        <w:rPr>
          <w:ins w:id="2249" w:author="Rosu, Vladimir" w:date="2017-10-15T17:20:00Z"/>
          <w:lang w:val="en-US"/>
          <w:rPrChange w:id="2250" w:author="Rosu, Vladimir [2]" w:date="2020-01-03T16:32:00Z">
            <w:rPr>
              <w:ins w:id="2251" w:author="Rosu, Vladimir" w:date="2017-10-15T17:20:00Z"/>
            </w:rPr>
          </w:rPrChange>
        </w:rPr>
      </w:pPr>
      <w:ins w:id="2252" w:author="Rosu, Vladimir" w:date="2017-10-15T17:20:00Z">
        <w:r w:rsidRPr="00CD0AED">
          <w:rPr>
            <w:lang w:val="en-US"/>
            <w:rPrChange w:id="2253" w:author="Rosu, Vladimir [2]" w:date="2020-01-03T16:32:00Z">
              <w:rPr/>
            </w:rPrChange>
          </w:rPr>
          <w:tab/>
          <w:t>searchExpression: undefined /* STRING */,</w:t>
        </w:r>
      </w:ins>
    </w:p>
    <w:p w14:paraId="54BE474F" w14:textId="77777777" w:rsidR="00E7019A" w:rsidRPr="00CD0AED" w:rsidRDefault="00E7019A" w:rsidP="00E7019A">
      <w:pPr>
        <w:jc w:val="both"/>
        <w:rPr>
          <w:ins w:id="2254" w:author="Rosu, Vladimir" w:date="2017-10-15T17:20:00Z"/>
          <w:lang w:val="en-US"/>
          <w:rPrChange w:id="2255" w:author="Rosu, Vladimir [2]" w:date="2020-01-03T16:32:00Z">
            <w:rPr>
              <w:ins w:id="2256" w:author="Rosu, Vladimir" w:date="2017-10-15T17:20:00Z"/>
            </w:rPr>
          </w:rPrChange>
        </w:rPr>
      </w:pPr>
      <w:ins w:id="2257" w:author="Rosu, Vladimir" w:date="2017-10-15T17:20:00Z">
        <w:r w:rsidRPr="00CD0AED">
          <w:rPr>
            <w:lang w:val="en-US"/>
            <w:rPrChange w:id="2258" w:author="Rosu, Vladimir [2]" w:date="2020-01-03T16:32:00Z">
              <w:rPr/>
            </w:rPrChange>
          </w:rPr>
          <w:tab/>
          <w:t>fromLogLevel: undefined /* STRING */,</w:t>
        </w:r>
      </w:ins>
    </w:p>
    <w:p w14:paraId="22C291DE" w14:textId="77777777" w:rsidR="00E7019A" w:rsidRPr="00CD0AED" w:rsidRDefault="00E7019A" w:rsidP="00E7019A">
      <w:pPr>
        <w:jc w:val="both"/>
        <w:rPr>
          <w:ins w:id="2259" w:author="Rosu, Vladimir" w:date="2017-10-15T17:20:00Z"/>
          <w:lang w:val="en-US"/>
          <w:rPrChange w:id="2260" w:author="Rosu, Vladimir [2]" w:date="2020-01-03T16:32:00Z">
            <w:rPr>
              <w:ins w:id="2261" w:author="Rosu, Vladimir" w:date="2017-10-15T17:20:00Z"/>
            </w:rPr>
          </w:rPrChange>
        </w:rPr>
      </w:pPr>
      <w:ins w:id="2262" w:author="Rosu, Vladimir" w:date="2017-10-15T17:20:00Z">
        <w:r w:rsidRPr="00CD0AED">
          <w:rPr>
            <w:lang w:val="en-US"/>
            <w:rPrChange w:id="2263" w:author="Rosu, Vladimir [2]" w:date="2020-01-03T16:32:00Z">
              <w:rPr/>
            </w:rPrChange>
          </w:rPr>
          <w:tab/>
          <w:t>instance: undefined /* STRING */,</w:t>
        </w:r>
      </w:ins>
    </w:p>
    <w:p w14:paraId="1D62C845" w14:textId="77777777" w:rsidR="00E7019A" w:rsidRPr="00CD0AED" w:rsidRDefault="00E7019A" w:rsidP="00E7019A">
      <w:pPr>
        <w:jc w:val="both"/>
        <w:rPr>
          <w:ins w:id="2264" w:author="Rosu, Vladimir" w:date="2017-10-15T17:20:00Z"/>
          <w:lang w:val="en-US"/>
          <w:rPrChange w:id="2265" w:author="Rosu, Vladimir [2]" w:date="2020-01-03T16:32:00Z">
            <w:rPr>
              <w:ins w:id="2266" w:author="Rosu, Vladimir" w:date="2017-10-15T17:20:00Z"/>
            </w:rPr>
          </w:rPrChange>
        </w:rPr>
      </w:pPr>
      <w:ins w:id="2267" w:author="Rosu, Vladimir" w:date="2017-10-15T17:20:00Z">
        <w:r w:rsidRPr="00CD0AED">
          <w:rPr>
            <w:lang w:val="en-US"/>
            <w:rPrChange w:id="2268" w:author="Rosu, Vladimir [2]" w:date="2020-01-03T16:32:00Z">
              <w:rPr/>
            </w:rPrChange>
          </w:rPr>
          <w:tab/>
          <w:t>endDate: undefined /* DATETIME */,</w:t>
        </w:r>
      </w:ins>
    </w:p>
    <w:p w14:paraId="71A9B1A4" w14:textId="77777777" w:rsidR="00E7019A" w:rsidRPr="00CD0AED" w:rsidRDefault="00E7019A" w:rsidP="00E7019A">
      <w:pPr>
        <w:jc w:val="both"/>
        <w:rPr>
          <w:ins w:id="2269" w:author="Rosu, Vladimir" w:date="2017-10-15T17:20:00Z"/>
          <w:lang w:val="en-US"/>
          <w:rPrChange w:id="2270" w:author="Rosu, Vladimir [2]" w:date="2020-01-03T16:32:00Z">
            <w:rPr>
              <w:ins w:id="2271" w:author="Rosu, Vladimir" w:date="2017-10-15T17:20:00Z"/>
            </w:rPr>
          </w:rPrChange>
        </w:rPr>
      </w:pPr>
      <w:ins w:id="2272" w:author="Rosu, Vladimir" w:date="2017-10-15T17:20:00Z">
        <w:r w:rsidRPr="00CD0AED">
          <w:rPr>
            <w:lang w:val="en-US"/>
            <w:rPrChange w:id="2273" w:author="Rosu, Vladimir [2]" w:date="2020-01-03T16:32:00Z">
              <w:rPr/>
            </w:rPrChange>
          </w:rPr>
          <w:tab/>
          <w:t>origin: undefined /* STRING */,</w:t>
        </w:r>
      </w:ins>
    </w:p>
    <w:p w14:paraId="1610D1B9" w14:textId="77777777" w:rsidR="00E7019A" w:rsidRPr="00CD0AED" w:rsidRDefault="00E7019A" w:rsidP="00E7019A">
      <w:pPr>
        <w:jc w:val="both"/>
        <w:rPr>
          <w:ins w:id="2274" w:author="Rosu, Vladimir" w:date="2017-10-15T17:20:00Z"/>
          <w:lang w:val="en-US"/>
          <w:rPrChange w:id="2275" w:author="Rosu, Vladimir [2]" w:date="2020-01-03T16:32:00Z">
            <w:rPr>
              <w:ins w:id="2276" w:author="Rosu, Vladimir" w:date="2017-10-15T17:20:00Z"/>
            </w:rPr>
          </w:rPrChange>
        </w:rPr>
      </w:pPr>
      <w:ins w:id="2277" w:author="Rosu, Vladimir" w:date="2017-10-15T17:20:00Z">
        <w:r w:rsidRPr="00CD0AED">
          <w:rPr>
            <w:lang w:val="en-US"/>
            <w:rPrChange w:id="2278" w:author="Rosu, Vladimir [2]" w:date="2020-01-03T16:32:00Z">
              <w:rPr/>
            </w:rPrChange>
          </w:rPr>
          <w:tab/>
          <w:t>thread: undefined /* STRING */,</w:t>
        </w:r>
      </w:ins>
    </w:p>
    <w:p w14:paraId="1E4A647A" w14:textId="77777777" w:rsidR="00E7019A" w:rsidRPr="00CD0AED" w:rsidRDefault="00E7019A" w:rsidP="00E7019A">
      <w:pPr>
        <w:jc w:val="both"/>
        <w:rPr>
          <w:ins w:id="2279" w:author="Rosu, Vladimir" w:date="2017-10-15T17:20:00Z"/>
          <w:lang w:val="en-US"/>
          <w:rPrChange w:id="2280" w:author="Rosu, Vladimir [2]" w:date="2020-01-03T16:32:00Z">
            <w:rPr>
              <w:ins w:id="2281" w:author="Rosu, Vladimir" w:date="2017-10-15T17:20:00Z"/>
            </w:rPr>
          </w:rPrChange>
        </w:rPr>
      </w:pPr>
      <w:ins w:id="2282" w:author="Rosu, Vladimir" w:date="2017-10-15T17:20:00Z">
        <w:r w:rsidRPr="00CD0AED">
          <w:rPr>
            <w:lang w:val="en-US"/>
            <w:rPrChange w:id="2283" w:author="Rosu, Vladimir [2]" w:date="2020-01-03T16:32:00Z">
              <w:rPr/>
            </w:rPrChange>
          </w:rPr>
          <w:tab/>
          <w:t>ascendingSearch: undefined /* BOOLEAN */,</w:t>
        </w:r>
      </w:ins>
    </w:p>
    <w:p w14:paraId="26FD4DA0" w14:textId="77777777" w:rsidR="00E7019A" w:rsidRPr="00CD0AED" w:rsidRDefault="00E7019A" w:rsidP="00E7019A">
      <w:pPr>
        <w:jc w:val="both"/>
        <w:rPr>
          <w:ins w:id="2284" w:author="Rosu, Vladimir" w:date="2017-10-15T17:20:00Z"/>
          <w:lang w:val="en-US"/>
          <w:rPrChange w:id="2285" w:author="Rosu, Vladimir [2]" w:date="2020-01-03T16:32:00Z">
            <w:rPr>
              <w:ins w:id="2286" w:author="Rosu, Vladimir" w:date="2017-10-15T17:20:00Z"/>
            </w:rPr>
          </w:rPrChange>
        </w:rPr>
      </w:pPr>
      <w:ins w:id="2287" w:author="Rosu, Vladimir" w:date="2017-10-15T17:20:00Z">
        <w:r w:rsidRPr="00CD0AED">
          <w:rPr>
            <w:lang w:val="en-US"/>
            <w:rPrChange w:id="2288" w:author="Rosu, Vladimir [2]" w:date="2020-01-03T16:32:00Z">
              <w:rPr/>
            </w:rPrChange>
          </w:rPr>
          <w:tab/>
          <w:t>oldestFirst: undefined /* BOOLEAN */,</w:t>
        </w:r>
      </w:ins>
    </w:p>
    <w:p w14:paraId="5E97BA88" w14:textId="77777777" w:rsidR="00E7019A" w:rsidRPr="00CD0AED" w:rsidRDefault="00E7019A" w:rsidP="00E7019A">
      <w:pPr>
        <w:jc w:val="both"/>
        <w:rPr>
          <w:ins w:id="2289" w:author="Rosu, Vladimir" w:date="2017-10-15T17:20:00Z"/>
          <w:lang w:val="en-US"/>
          <w:rPrChange w:id="2290" w:author="Rosu, Vladimir [2]" w:date="2020-01-03T16:32:00Z">
            <w:rPr>
              <w:ins w:id="2291" w:author="Rosu, Vladimir" w:date="2017-10-15T17:20:00Z"/>
            </w:rPr>
          </w:rPrChange>
        </w:rPr>
      </w:pPr>
      <w:ins w:id="2292" w:author="Rosu, Vladimir" w:date="2017-10-15T17:20:00Z">
        <w:r w:rsidRPr="00CD0AED">
          <w:rPr>
            <w:lang w:val="en-US"/>
            <w:rPrChange w:id="2293" w:author="Rosu, Vladimir [2]" w:date="2020-01-03T16:32:00Z">
              <w:rPr/>
            </w:rPrChange>
          </w:rPr>
          <w:tab/>
          <w:t>toLogLevel: undefined /* STRING */,</w:t>
        </w:r>
      </w:ins>
    </w:p>
    <w:p w14:paraId="7DDBD137" w14:textId="77777777" w:rsidR="00E7019A" w:rsidRPr="00CD0AED" w:rsidRDefault="00E7019A" w:rsidP="00E7019A">
      <w:pPr>
        <w:jc w:val="both"/>
        <w:rPr>
          <w:ins w:id="2294" w:author="Rosu, Vladimir" w:date="2017-10-15T17:20:00Z"/>
          <w:lang w:val="en-US"/>
          <w:rPrChange w:id="2295" w:author="Rosu, Vladimir [2]" w:date="2020-01-03T16:32:00Z">
            <w:rPr>
              <w:ins w:id="2296" w:author="Rosu, Vladimir" w:date="2017-10-15T17:20:00Z"/>
            </w:rPr>
          </w:rPrChange>
        </w:rPr>
      </w:pPr>
      <w:ins w:id="2297" w:author="Rosu, Vladimir" w:date="2017-10-15T17:20:00Z">
        <w:r w:rsidRPr="00CD0AED">
          <w:rPr>
            <w:lang w:val="en-US"/>
            <w:rPrChange w:id="2298" w:author="Rosu, Vladimir [2]" w:date="2020-01-03T16:32:00Z">
              <w:rPr/>
            </w:rPrChange>
          </w:rPr>
          <w:tab/>
          <w:t>user: undefined /* USERNAME */,</w:t>
        </w:r>
      </w:ins>
    </w:p>
    <w:p w14:paraId="74F614B4" w14:textId="77777777" w:rsidR="00E7019A" w:rsidRPr="00CD0AED" w:rsidRDefault="00E7019A" w:rsidP="00E7019A">
      <w:pPr>
        <w:jc w:val="both"/>
        <w:rPr>
          <w:ins w:id="2299" w:author="Rosu, Vladimir" w:date="2017-10-15T17:20:00Z"/>
          <w:lang w:val="en-US"/>
          <w:rPrChange w:id="2300" w:author="Rosu, Vladimir [2]" w:date="2020-01-03T16:32:00Z">
            <w:rPr>
              <w:ins w:id="2301" w:author="Rosu, Vladimir" w:date="2017-10-15T17:20:00Z"/>
            </w:rPr>
          </w:rPrChange>
        </w:rPr>
      </w:pPr>
      <w:ins w:id="2302" w:author="Rosu, Vladimir" w:date="2017-10-15T17:20:00Z">
        <w:r w:rsidRPr="00CD0AED">
          <w:rPr>
            <w:lang w:val="en-US"/>
            <w:rPrChange w:id="2303" w:author="Rosu, Vladimir [2]" w:date="2020-01-03T16:32:00Z">
              <w:rPr/>
            </w:rPrChange>
          </w:rPr>
          <w:tab/>
          <w:t>sortFieldName: undefined /* STRING */,</w:t>
        </w:r>
      </w:ins>
    </w:p>
    <w:p w14:paraId="1F85229F" w14:textId="77777777" w:rsidR="00E7019A" w:rsidRPr="00CD0AED" w:rsidRDefault="00E7019A" w:rsidP="00E7019A">
      <w:pPr>
        <w:jc w:val="both"/>
        <w:rPr>
          <w:ins w:id="2304" w:author="Rosu, Vladimir" w:date="2017-10-15T17:20:00Z"/>
          <w:lang w:val="en-US"/>
          <w:rPrChange w:id="2305" w:author="Rosu, Vladimir [2]" w:date="2020-01-03T16:32:00Z">
            <w:rPr>
              <w:ins w:id="2306" w:author="Rosu, Vladimir" w:date="2017-10-15T17:20:00Z"/>
            </w:rPr>
          </w:rPrChange>
        </w:rPr>
      </w:pPr>
      <w:ins w:id="2307" w:author="Rosu, Vladimir" w:date="2017-10-15T17:20:00Z">
        <w:r w:rsidRPr="00CD0AED">
          <w:rPr>
            <w:lang w:val="en-US"/>
            <w:rPrChange w:id="2308" w:author="Rosu, Vladimir [2]" w:date="2020-01-03T16:32:00Z">
              <w:rPr/>
            </w:rPrChange>
          </w:rPr>
          <w:tab/>
          <w:t>startDate: undefined /* DATETIME */</w:t>
        </w:r>
      </w:ins>
    </w:p>
    <w:p w14:paraId="518DF086" w14:textId="77777777" w:rsidR="00E7019A" w:rsidRPr="00CD0AED" w:rsidRDefault="00E7019A" w:rsidP="00E7019A">
      <w:pPr>
        <w:jc w:val="both"/>
        <w:rPr>
          <w:ins w:id="2309" w:author="Rosu, Vladimir" w:date="2017-10-15T17:20:00Z"/>
          <w:lang w:val="en-US"/>
          <w:rPrChange w:id="2310" w:author="Rosu, Vladimir [2]" w:date="2020-01-03T16:32:00Z">
            <w:rPr>
              <w:ins w:id="2311" w:author="Rosu, Vladimir" w:date="2017-10-15T17:20:00Z"/>
            </w:rPr>
          </w:rPrChange>
        </w:rPr>
      </w:pPr>
      <w:ins w:id="2312" w:author="Rosu, Vladimir" w:date="2017-10-15T17:20:00Z">
        <w:r w:rsidRPr="00CD0AED">
          <w:rPr>
            <w:lang w:val="en-US"/>
            <w:rPrChange w:id="2313" w:author="Rosu, Vladimir [2]" w:date="2020-01-03T16:32:00Z">
              <w:rPr/>
            </w:rPrChange>
          </w:rPr>
          <w:t>});</w:t>
        </w:r>
      </w:ins>
    </w:p>
    <w:p w14:paraId="4D511873" w14:textId="77777777" w:rsidR="00E7019A" w:rsidRPr="00CD0AED" w:rsidRDefault="00E7019A" w:rsidP="00E7019A">
      <w:pPr>
        <w:jc w:val="both"/>
        <w:rPr>
          <w:ins w:id="2314" w:author="Rosu, Vladimir" w:date="2017-10-15T17:20:00Z"/>
          <w:lang w:val="en-US"/>
          <w:rPrChange w:id="2315" w:author="Rosu, Vladimir [2]" w:date="2020-01-03T16:32:00Z">
            <w:rPr>
              <w:ins w:id="2316" w:author="Rosu, Vladimir" w:date="2017-10-15T17:20:00Z"/>
            </w:rPr>
          </w:rPrChange>
        </w:rPr>
      </w:pPr>
      <w:ins w:id="2317" w:author="Rosu, Vladimir" w:date="2017-10-15T17:20:00Z">
        <w:r w:rsidRPr="00CD0AED">
          <w:rPr>
            <w:lang w:val="en-US"/>
            <w:rPrChange w:id="2318" w:author="Rosu, Vladimir [2]" w:date="2020-01-03T16:32:00Z">
              <w:rPr/>
            </w:rPrChange>
          </w:rPr>
          <w:t>// LogEntry entry object</w:t>
        </w:r>
      </w:ins>
    </w:p>
    <w:p w14:paraId="3B23D077" w14:textId="77777777" w:rsidR="00E7019A" w:rsidRPr="00CD0AED" w:rsidRDefault="00E7019A" w:rsidP="00E7019A">
      <w:pPr>
        <w:jc w:val="both"/>
        <w:rPr>
          <w:ins w:id="2319" w:author="Rosu, Vladimir" w:date="2017-10-15T17:20:00Z"/>
          <w:lang w:val="en-US"/>
          <w:rPrChange w:id="2320" w:author="Rosu, Vladimir [2]" w:date="2020-01-03T16:32:00Z">
            <w:rPr>
              <w:ins w:id="2321" w:author="Rosu, Vladimir" w:date="2017-10-15T17:20:00Z"/>
            </w:rPr>
          </w:rPrChange>
        </w:rPr>
      </w:pPr>
      <w:ins w:id="2322" w:author="Rosu, Vladimir" w:date="2017-10-15T17:20:00Z">
        <w:r w:rsidRPr="00CD0AED">
          <w:rPr>
            <w:lang w:val="en-US"/>
            <w:rPrChange w:id="2323" w:author="Rosu, Vladimir [2]" w:date="2020-01-03T16:32:00Z">
              <w:rPr/>
            </w:rPrChange>
          </w:rPr>
          <w:t>var newEntry = new Object();</w:t>
        </w:r>
      </w:ins>
    </w:p>
    <w:p w14:paraId="68013327" w14:textId="77777777" w:rsidR="00E7019A" w:rsidRPr="00CD0AED" w:rsidRDefault="00E7019A" w:rsidP="00E7019A">
      <w:pPr>
        <w:jc w:val="both"/>
        <w:rPr>
          <w:ins w:id="2324" w:author="Rosu, Vladimir" w:date="2017-10-15T17:20:00Z"/>
          <w:lang w:val="en-US"/>
          <w:rPrChange w:id="2325" w:author="Rosu, Vladimir [2]" w:date="2020-01-03T16:32:00Z">
            <w:rPr>
              <w:ins w:id="2326" w:author="Rosu, Vladimir" w:date="2017-10-15T17:20:00Z"/>
            </w:rPr>
          </w:rPrChange>
        </w:rPr>
      </w:pPr>
      <w:ins w:id="2327" w:author="Rosu, Vladimir" w:date="2017-10-15T17:20:00Z">
        <w:r w:rsidRPr="00CD0AED">
          <w:rPr>
            <w:lang w:val="en-US"/>
            <w:rPrChange w:id="2328" w:author="Rosu, Vladimir [2]" w:date="2020-01-03T16:32:00Z">
              <w:rPr/>
            </w:rPrChange>
          </w:rPr>
          <w:t>newEntry.level="WARN";</w:t>
        </w:r>
      </w:ins>
    </w:p>
    <w:p w14:paraId="11145BC7" w14:textId="77777777" w:rsidR="00E7019A" w:rsidRPr="00CD0AED" w:rsidRDefault="00E7019A" w:rsidP="00E7019A">
      <w:pPr>
        <w:jc w:val="both"/>
        <w:rPr>
          <w:ins w:id="2329" w:author="Rosu, Vladimir" w:date="2017-10-15T17:20:00Z"/>
          <w:lang w:val="en-US"/>
          <w:rPrChange w:id="2330" w:author="Rosu, Vladimir [2]" w:date="2020-01-03T16:32:00Z">
            <w:rPr>
              <w:ins w:id="2331" w:author="Rosu, Vladimir" w:date="2017-10-15T17:20:00Z"/>
            </w:rPr>
          </w:rPrChange>
        </w:rPr>
      </w:pPr>
    </w:p>
    <w:p w14:paraId="55119764" w14:textId="77777777" w:rsidR="00E7019A" w:rsidRPr="00CD0AED" w:rsidRDefault="00E7019A" w:rsidP="00E7019A">
      <w:pPr>
        <w:jc w:val="both"/>
        <w:rPr>
          <w:ins w:id="2332" w:author="Rosu, Vladimir" w:date="2017-10-15T17:20:00Z"/>
          <w:lang w:val="en-US"/>
          <w:rPrChange w:id="2333" w:author="Rosu, Vladimir [2]" w:date="2020-01-03T16:32:00Z">
            <w:rPr>
              <w:ins w:id="2334" w:author="Rosu, Vladimir" w:date="2017-10-15T17:20:00Z"/>
            </w:rPr>
          </w:rPrChange>
        </w:rPr>
      </w:pPr>
      <w:ins w:id="2335" w:author="Rosu, Vladimir" w:date="2017-10-15T17:20:00Z">
        <w:r w:rsidRPr="00CD0AED">
          <w:rPr>
            <w:lang w:val="en-US"/>
            <w:rPrChange w:id="2336" w:author="Rosu, Vladimir [2]" w:date="2020-01-03T16:32:00Z">
              <w:rPr/>
            </w:rPrChange>
          </w:rPr>
          <w:t>result.Filter(newEntry);</w:t>
        </w:r>
      </w:ins>
    </w:p>
    <w:p w14:paraId="1EE9B6B7" w14:textId="77777777" w:rsidR="00E7019A" w:rsidRPr="00CD0AED" w:rsidRDefault="00E7019A" w:rsidP="00E7019A">
      <w:pPr>
        <w:jc w:val="both"/>
        <w:rPr>
          <w:ins w:id="2337" w:author="Rosu, Vladimir" w:date="2017-10-15T17:20:00Z"/>
          <w:lang w:val="en-US"/>
          <w:rPrChange w:id="2338" w:author="Rosu, Vladimir [2]" w:date="2020-01-03T16:32:00Z">
            <w:rPr>
              <w:ins w:id="2339" w:author="Rosu, Vladimir" w:date="2017-10-15T17:20:00Z"/>
            </w:rPr>
          </w:rPrChange>
        </w:rPr>
      </w:pPr>
    </w:p>
    <w:p w14:paraId="071346BA" w14:textId="77777777" w:rsidR="00E7019A" w:rsidRPr="00CD0AED" w:rsidRDefault="00E7019A" w:rsidP="00E7019A">
      <w:pPr>
        <w:jc w:val="both"/>
        <w:rPr>
          <w:ins w:id="2340" w:author="Rosu, Vladimir" w:date="2017-10-15T17:20:00Z"/>
          <w:lang w:val="en-US"/>
          <w:rPrChange w:id="2341" w:author="Rosu, Vladimir [2]" w:date="2020-01-03T16:32:00Z">
            <w:rPr>
              <w:ins w:id="2342" w:author="Rosu, Vladimir" w:date="2017-10-15T17:20:00Z"/>
            </w:rPr>
          </w:rPrChange>
        </w:rPr>
      </w:pPr>
    </w:p>
    <w:p w14:paraId="098D028C" w14:textId="77777777" w:rsidR="00E7019A" w:rsidRPr="00CD0AED" w:rsidRDefault="00E7019A" w:rsidP="00E7019A">
      <w:pPr>
        <w:jc w:val="both"/>
        <w:rPr>
          <w:ins w:id="2343" w:author="Rosu, Vladimir" w:date="2017-10-15T17:20:00Z"/>
          <w:lang w:val="en-US"/>
          <w:rPrChange w:id="2344" w:author="Rosu, Vladimir [2]" w:date="2020-01-03T16:32:00Z">
            <w:rPr>
              <w:ins w:id="2345" w:author="Rosu, Vladimir" w:date="2017-10-15T17:20:00Z"/>
            </w:rPr>
          </w:rPrChange>
        </w:rPr>
      </w:pPr>
      <w:ins w:id="2346" w:author="Rosu, Vladimir" w:date="2017-10-15T17:20:00Z">
        <w:r w:rsidRPr="00CD0AED">
          <w:rPr>
            <w:lang w:val="en-US"/>
            <w:rPrChange w:id="2347" w:author="Rosu, Vladimir [2]" w:date="2020-01-03T16:32:00Z">
              <w:rPr/>
            </w:rPrChange>
          </w:rPr>
          <w:t>// disableDiagnosticTrace():BOOLEAN</w:t>
        </w:r>
      </w:ins>
    </w:p>
    <w:p w14:paraId="01A77873" w14:textId="77777777" w:rsidR="00E7019A" w:rsidRPr="00CD0AED" w:rsidRDefault="00E7019A" w:rsidP="00E7019A">
      <w:pPr>
        <w:jc w:val="both"/>
        <w:rPr>
          <w:ins w:id="2348" w:author="Rosu, Vladimir" w:date="2017-10-15T17:20:00Z"/>
          <w:lang w:val="en-US"/>
          <w:rPrChange w:id="2349" w:author="Rosu, Vladimir [2]" w:date="2020-01-03T16:32:00Z">
            <w:rPr>
              <w:ins w:id="2350" w:author="Rosu, Vladimir" w:date="2017-10-15T17:20:00Z"/>
            </w:rPr>
          </w:rPrChange>
        </w:rPr>
      </w:pPr>
      <w:ins w:id="2351" w:author="Rosu, Vladimir" w:date="2017-10-15T17:20:00Z">
        <w:r w:rsidRPr="00CD0AED">
          <w:rPr>
            <w:lang w:val="en-US"/>
            <w:rPrChange w:id="2352" w:author="Rosu, Vladimir [2]" w:date="2020-01-03T16:32:00Z">
              <w:rPr/>
            </w:rPrChange>
          </w:rPr>
          <w:t xml:space="preserve">var state = </w:t>
        </w:r>
        <w:r w:rsidRPr="00CD0AED">
          <w:rPr>
            <w:highlight w:val="yellow"/>
            <w:lang w:val="en-US"/>
            <w:rPrChange w:id="2353" w:author="Rosu, Vladimir [2]" w:date="2020-01-03T16:32:00Z">
              <w:rPr/>
            </w:rPrChange>
          </w:rPr>
          <w:t>disableDiagnosticTrace()</w:t>
        </w:r>
        <w:r w:rsidRPr="00CD0AED">
          <w:rPr>
            <w:lang w:val="en-US"/>
            <w:rPrChange w:id="2354" w:author="Rosu, Vladimir [2]" w:date="2020-01-03T16:32:00Z">
              <w:rPr/>
            </w:rPrChange>
          </w:rPr>
          <w:t>;</w:t>
        </w:r>
      </w:ins>
    </w:p>
    <w:p w14:paraId="0EDB5EF7" w14:textId="53C57CEC" w:rsidR="00C6641C" w:rsidRPr="00CD0AED" w:rsidRDefault="00C6641C">
      <w:pPr>
        <w:rPr>
          <w:ins w:id="2355" w:author="Rosu, Vladimir" w:date="2017-10-15T17:22:00Z"/>
          <w:lang w:val="en-US"/>
          <w:rPrChange w:id="2356" w:author="Rosu, Vladimir [2]" w:date="2020-01-03T16:32:00Z">
            <w:rPr>
              <w:ins w:id="2357" w:author="Rosu, Vladimir" w:date="2017-10-15T17:22:00Z"/>
            </w:rPr>
          </w:rPrChange>
        </w:rPr>
      </w:pPr>
      <w:ins w:id="2358" w:author="Rosu, Vladimir" w:date="2017-10-15T17:22:00Z">
        <w:r w:rsidRPr="00CD0AED">
          <w:rPr>
            <w:lang w:val="en-US"/>
            <w:rPrChange w:id="2359" w:author="Rosu, Vladimir [2]" w:date="2020-01-03T16:32:00Z">
              <w:rPr/>
            </w:rPrChange>
          </w:rPr>
          <w:br w:type="page"/>
        </w:r>
      </w:ins>
    </w:p>
    <w:p w14:paraId="5A56442C" w14:textId="4BBC1C74" w:rsidR="00011A8F" w:rsidRPr="00CD0AED" w:rsidRDefault="00C6641C">
      <w:pPr>
        <w:pStyle w:val="ListParagraph"/>
        <w:numPr>
          <w:ilvl w:val="0"/>
          <w:numId w:val="1"/>
        </w:numPr>
        <w:jc w:val="center"/>
        <w:rPr>
          <w:ins w:id="2360" w:author="Rosu, Vladimir" w:date="2017-10-15T17:22:00Z"/>
          <w:lang w:val="en-US"/>
          <w:rPrChange w:id="2361" w:author="Rosu, Vladimir [2]" w:date="2020-01-03T16:32:00Z">
            <w:rPr>
              <w:ins w:id="2362" w:author="Rosu, Vladimir" w:date="2017-10-15T17:22:00Z"/>
            </w:rPr>
          </w:rPrChange>
        </w:rPr>
        <w:pPrChange w:id="2363" w:author="Rosu, Vladimir" w:date="2017-10-15T17:22:00Z">
          <w:pPr>
            <w:ind w:left="360"/>
            <w:jc w:val="both"/>
          </w:pPr>
        </w:pPrChange>
      </w:pPr>
      <w:ins w:id="2364" w:author="Rosu, Vladimir" w:date="2017-10-15T17:22:00Z">
        <w:r w:rsidRPr="00CD0AED">
          <w:rPr>
            <w:lang w:val="en-US"/>
            <w:rPrChange w:id="2365" w:author="Rosu, Vladimir [2]" w:date="2020-01-03T16:32:00Z">
              <w:rPr/>
            </w:rPrChange>
          </w:rPr>
          <w:lastRenderedPageBreak/>
          <w:t>EncryptionFunctions</w:t>
        </w:r>
      </w:ins>
    </w:p>
    <w:p w14:paraId="0A9C6A9B" w14:textId="2104493C" w:rsidR="00C6641C" w:rsidRPr="00CD0AED" w:rsidRDefault="00C6641C">
      <w:pPr>
        <w:jc w:val="center"/>
        <w:rPr>
          <w:ins w:id="2366" w:author="Rosu, Vladimir" w:date="2017-10-15T17:22:00Z"/>
          <w:lang w:val="en-US"/>
          <w:rPrChange w:id="2367" w:author="Rosu, Vladimir [2]" w:date="2020-01-03T16:32:00Z">
            <w:rPr>
              <w:ins w:id="2368" w:author="Rosu, Vladimir" w:date="2017-10-15T17:22:00Z"/>
            </w:rPr>
          </w:rPrChange>
        </w:rPr>
        <w:pPrChange w:id="2369" w:author="Rosu, Vladimir" w:date="2017-10-15T17:22:00Z">
          <w:pPr>
            <w:ind w:left="360"/>
            <w:jc w:val="both"/>
          </w:pPr>
        </w:pPrChange>
      </w:pPr>
    </w:p>
    <w:p w14:paraId="3C7A43FC" w14:textId="2F6F7ED6" w:rsidR="00C6641C" w:rsidRPr="00CD0AED" w:rsidRDefault="00CF4E48">
      <w:pPr>
        <w:jc w:val="both"/>
        <w:rPr>
          <w:ins w:id="2370" w:author="Rosu, Vladimir" w:date="2017-10-15T17:23:00Z"/>
          <w:b/>
          <w:lang w:val="en-US"/>
          <w:rPrChange w:id="2371" w:author="Rosu, Vladimir [2]" w:date="2020-01-03T16:32:00Z">
            <w:rPr>
              <w:ins w:id="2372" w:author="Rosu, Vladimir" w:date="2017-10-15T17:23:00Z"/>
            </w:rPr>
          </w:rPrChange>
        </w:rPr>
        <w:pPrChange w:id="2373" w:author="Rosu, Vladimir" w:date="2017-10-15T17:22:00Z">
          <w:pPr>
            <w:ind w:left="360"/>
            <w:jc w:val="both"/>
          </w:pPr>
        </w:pPrChange>
      </w:pPr>
      <w:commentRangeStart w:id="2374"/>
      <w:ins w:id="2375" w:author="Rosu, Vladimir" w:date="2017-10-15T17:23:00Z">
        <w:r w:rsidRPr="00CD0AED">
          <w:rPr>
            <w:b/>
            <w:lang w:val="en-US"/>
            <w:rPrChange w:id="2376" w:author="Rosu, Vladimir [2]" w:date="2020-01-03T16:32:00Z">
              <w:rPr/>
            </w:rPrChange>
          </w:rPr>
          <w:t>8.1 base64DecodeBytes</w:t>
        </w:r>
      </w:ins>
    </w:p>
    <w:p w14:paraId="6361B3FA" w14:textId="7A8803C3" w:rsidR="00CF4E48" w:rsidRPr="00CD0AED" w:rsidRDefault="00CF4E48">
      <w:pPr>
        <w:jc w:val="both"/>
        <w:rPr>
          <w:ins w:id="2377" w:author="Rosu, Vladimir" w:date="2017-10-15T17:33:00Z"/>
          <w:lang w:val="en-US"/>
          <w:rPrChange w:id="2378" w:author="Rosu, Vladimir [2]" w:date="2020-01-03T16:32:00Z">
            <w:rPr>
              <w:ins w:id="2379" w:author="Rosu, Vladimir" w:date="2017-10-15T17:33:00Z"/>
            </w:rPr>
          </w:rPrChange>
        </w:rPr>
        <w:pPrChange w:id="2380" w:author="Rosu, Vladimir" w:date="2017-10-15T17:22:00Z">
          <w:pPr>
            <w:ind w:left="360"/>
            <w:jc w:val="both"/>
          </w:pPr>
        </w:pPrChange>
      </w:pPr>
      <w:ins w:id="2381" w:author="Rosu, Vladimir" w:date="2017-10-15T17:23:00Z">
        <w:r w:rsidRPr="00CD0AED">
          <w:rPr>
            <w:b/>
            <w:lang w:val="en-US"/>
            <w:rPrChange w:id="2382" w:author="Rosu, Vladimir [2]" w:date="2020-01-03T16:32:00Z">
              <w:rPr/>
            </w:rPrChange>
          </w:rPr>
          <w:t>Description</w:t>
        </w:r>
        <w:r w:rsidRPr="00CD0AED">
          <w:rPr>
            <w:lang w:val="en-US"/>
            <w:rPrChange w:id="2383" w:author="Rosu, Vladimir [2]" w:date="2020-01-03T16:32:00Z">
              <w:rPr/>
            </w:rPrChange>
          </w:rPr>
          <w:t>: this function takes as a parameter</w:t>
        </w:r>
      </w:ins>
      <w:ins w:id="2384" w:author="Rosu, Vladimir" w:date="2017-10-15T17:33:00Z">
        <w:r w:rsidR="007619AB" w:rsidRPr="00CD0AED">
          <w:rPr>
            <w:lang w:val="en-US"/>
            <w:rPrChange w:id="2385" w:author="Rosu, Vladimir [2]" w:date="2020-01-03T16:32:00Z">
              <w:rPr/>
            </w:rPrChange>
          </w:rPr>
          <w:t xml:space="preserve"> </w:t>
        </w:r>
      </w:ins>
    </w:p>
    <w:p w14:paraId="4F053C43" w14:textId="4ABCA3C3" w:rsidR="007619AB" w:rsidRPr="00CD0AED" w:rsidRDefault="007619AB">
      <w:pPr>
        <w:jc w:val="both"/>
        <w:rPr>
          <w:ins w:id="2386" w:author="Rosu, Vladimir" w:date="2017-10-15T17:33:00Z"/>
          <w:lang w:val="en-US"/>
          <w:rPrChange w:id="2387" w:author="Rosu, Vladimir [2]" w:date="2020-01-03T16:32:00Z">
            <w:rPr>
              <w:ins w:id="2388" w:author="Rosu, Vladimir" w:date="2017-10-15T17:33:00Z"/>
            </w:rPr>
          </w:rPrChange>
        </w:rPr>
        <w:pPrChange w:id="2389" w:author="Rosu, Vladimir" w:date="2017-10-15T17:22:00Z">
          <w:pPr>
            <w:ind w:left="360"/>
            <w:jc w:val="both"/>
          </w:pPr>
        </w:pPrChange>
      </w:pPr>
      <w:ins w:id="2390" w:author="Rosu, Vladimir" w:date="2017-10-15T17:33:00Z">
        <w:r w:rsidRPr="00CD0AED">
          <w:rPr>
            <w:lang w:val="en-US"/>
            <w:rPrChange w:id="2391" w:author="Rosu, Vladimir [2]" w:date="2020-01-03T16:32:00Z">
              <w:rPr/>
            </w:rPrChange>
          </w:rPr>
          <w:t>Example usage:</w:t>
        </w:r>
        <w:commentRangeEnd w:id="2374"/>
        <w:r w:rsidRPr="00CD0AED">
          <w:rPr>
            <w:rStyle w:val="CommentReference"/>
            <w:lang w:val="en-US"/>
            <w:rPrChange w:id="2392" w:author="Rosu, Vladimir [2]" w:date="2020-01-03T16:32:00Z">
              <w:rPr>
                <w:rStyle w:val="CommentReference"/>
              </w:rPr>
            </w:rPrChange>
          </w:rPr>
          <w:commentReference w:id="2374"/>
        </w:r>
      </w:ins>
    </w:p>
    <w:p w14:paraId="41E3524C" w14:textId="0FB6AC65" w:rsidR="007619AB" w:rsidRPr="00CD0AED" w:rsidRDefault="007619AB">
      <w:pPr>
        <w:jc w:val="both"/>
        <w:rPr>
          <w:ins w:id="2393" w:author="Rosu, Vladimir" w:date="2017-10-15T17:33:00Z"/>
          <w:lang w:val="en-US"/>
          <w:rPrChange w:id="2394" w:author="Rosu, Vladimir [2]" w:date="2020-01-03T16:32:00Z">
            <w:rPr>
              <w:ins w:id="2395" w:author="Rosu, Vladimir" w:date="2017-10-15T17:33:00Z"/>
            </w:rPr>
          </w:rPrChange>
        </w:rPr>
        <w:pPrChange w:id="2396" w:author="Rosu, Vladimir" w:date="2017-10-15T17:22:00Z">
          <w:pPr>
            <w:ind w:left="360"/>
            <w:jc w:val="both"/>
          </w:pPr>
        </w:pPrChange>
      </w:pPr>
    </w:p>
    <w:p w14:paraId="6E0054DD" w14:textId="090DD58C" w:rsidR="007619AB" w:rsidRPr="00CD0AED" w:rsidRDefault="007619AB">
      <w:pPr>
        <w:jc w:val="both"/>
        <w:rPr>
          <w:ins w:id="2397" w:author="Rosu, Vladimir" w:date="2017-10-15T17:33:00Z"/>
          <w:lang w:val="en-US"/>
          <w:rPrChange w:id="2398" w:author="Rosu, Vladimir [2]" w:date="2020-01-03T16:32:00Z">
            <w:rPr>
              <w:ins w:id="2399" w:author="Rosu, Vladimir" w:date="2017-10-15T17:33:00Z"/>
            </w:rPr>
          </w:rPrChange>
        </w:rPr>
        <w:pPrChange w:id="2400" w:author="Rosu, Vladimir" w:date="2017-10-15T17:22:00Z">
          <w:pPr>
            <w:ind w:left="360"/>
            <w:jc w:val="both"/>
          </w:pPr>
        </w:pPrChange>
      </w:pPr>
    </w:p>
    <w:p w14:paraId="72C61B05" w14:textId="35199885" w:rsidR="007619AB" w:rsidRPr="00CD0AED" w:rsidRDefault="007619AB">
      <w:pPr>
        <w:jc w:val="both"/>
        <w:rPr>
          <w:ins w:id="2401" w:author="Rosu, Vladimir" w:date="2017-10-15T17:33:00Z"/>
          <w:lang w:val="en-US"/>
          <w:rPrChange w:id="2402" w:author="Rosu, Vladimir [2]" w:date="2020-01-03T16:32:00Z">
            <w:rPr>
              <w:ins w:id="2403" w:author="Rosu, Vladimir" w:date="2017-10-15T17:33:00Z"/>
            </w:rPr>
          </w:rPrChange>
        </w:rPr>
        <w:pPrChange w:id="2404" w:author="Rosu, Vladimir" w:date="2017-10-15T17:22:00Z">
          <w:pPr>
            <w:ind w:left="360"/>
            <w:jc w:val="both"/>
          </w:pPr>
        </w:pPrChange>
      </w:pPr>
    </w:p>
    <w:p w14:paraId="31FCEBA0" w14:textId="23E7782F" w:rsidR="007619AB" w:rsidRPr="00CD0AED" w:rsidRDefault="00B3063E">
      <w:pPr>
        <w:jc w:val="both"/>
        <w:rPr>
          <w:ins w:id="2405" w:author="Rosu, Vladimir" w:date="2017-10-15T17:36:00Z"/>
          <w:lang w:val="en-US"/>
          <w:rPrChange w:id="2406" w:author="Rosu, Vladimir [2]" w:date="2020-01-03T16:32:00Z">
            <w:rPr>
              <w:ins w:id="2407" w:author="Rosu, Vladimir" w:date="2017-10-15T17:36:00Z"/>
            </w:rPr>
          </w:rPrChange>
        </w:rPr>
        <w:pPrChange w:id="2408" w:author="Rosu, Vladimir" w:date="2017-10-15T17:22:00Z">
          <w:pPr>
            <w:ind w:left="360"/>
            <w:jc w:val="both"/>
          </w:pPr>
        </w:pPrChange>
      </w:pPr>
      <w:ins w:id="2409" w:author="Rosu, Vladimir" w:date="2017-10-15T17:33:00Z">
        <w:r w:rsidRPr="00CD0AED">
          <w:rPr>
            <w:b/>
            <w:lang w:val="en-US"/>
            <w:rPrChange w:id="2410" w:author="Rosu, Vladimir [2]" w:date="2020-01-03T16:32:00Z">
              <w:rPr/>
            </w:rPrChange>
          </w:rPr>
          <w:t xml:space="preserve">8.2 </w:t>
        </w:r>
      </w:ins>
      <w:ins w:id="2411" w:author="Rosu, Vladimir" w:date="2017-10-15T17:36:00Z">
        <w:r w:rsidRPr="00CD0AED">
          <w:rPr>
            <w:b/>
            <w:lang w:val="en-US"/>
            <w:rPrChange w:id="2412" w:author="Rosu, Vladimir [2]" w:date="2020-01-03T16:32:00Z">
              <w:rPr/>
            </w:rPrChange>
          </w:rPr>
          <w:t>base64DecodeString</w:t>
        </w:r>
      </w:ins>
    </w:p>
    <w:p w14:paraId="01FA5F78" w14:textId="18AEE59D" w:rsidR="00B3063E" w:rsidRPr="00CD0AED" w:rsidRDefault="00B3063E">
      <w:pPr>
        <w:jc w:val="both"/>
        <w:rPr>
          <w:ins w:id="2413" w:author="Rosu, Vladimir" w:date="2017-10-15T17:37:00Z"/>
          <w:lang w:val="en-US"/>
          <w:rPrChange w:id="2414" w:author="Rosu, Vladimir [2]" w:date="2020-01-03T16:32:00Z">
            <w:rPr>
              <w:ins w:id="2415" w:author="Rosu, Vladimir" w:date="2017-10-15T17:37:00Z"/>
            </w:rPr>
          </w:rPrChange>
        </w:rPr>
        <w:pPrChange w:id="2416" w:author="Rosu, Vladimir" w:date="2017-10-15T17:22:00Z">
          <w:pPr>
            <w:ind w:left="360"/>
            <w:jc w:val="both"/>
          </w:pPr>
        </w:pPrChange>
      </w:pPr>
      <w:ins w:id="2417" w:author="Rosu, Vladimir" w:date="2017-10-15T17:36:00Z">
        <w:r w:rsidRPr="00CD0AED">
          <w:rPr>
            <w:b/>
            <w:lang w:val="en-US"/>
            <w:rPrChange w:id="2418" w:author="Rosu, Vladimir [2]" w:date="2020-01-03T16:32:00Z">
              <w:rPr/>
            </w:rPrChange>
          </w:rPr>
          <w:t>Description</w:t>
        </w:r>
        <w:r w:rsidRPr="00CD0AED">
          <w:rPr>
            <w:lang w:val="en-US"/>
            <w:rPrChange w:id="2419" w:author="Rosu, Vladimir [2]" w:date="2020-01-03T16:32:00Z">
              <w:rPr/>
            </w:rPrChange>
          </w:rPr>
          <w:t>: this function takes a Base64 encoded string and decodes it in order to get the original string.</w:t>
        </w:r>
      </w:ins>
    </w:p>
    <w:p w14:paraId="08AB7B79" w14:textId="00BB1317" w:rsidR="00B3063E" w:rsidRPr="00CD0AED" w:rsidRDefault="00B3063E">
      <w:pPr>
        <w:jc w:val="both"/>
        <w:rPr>
          <w:ins w:id="2420" w:author="Rosu, Vladimir" w:date="2017-10-15T17:37:00Z"/>
          <w:b/>
          <w:lang w:val="en-US"/>
          <w:rPrChange w:id="2421" w:author="Rosu, Vladimir [2]" w:date="2020-01-03T16:32:00Z">
            <w:rPr>
              <w:ins w:id="2422" w:author="Rosu, Vladimir" w:date="2017-10-15T17:37:00Z"/>
            </w:rPr>
          </w:rPrChange>
        </w:rPr>
        <w:pPrChange w:id="2423" w:author="Rosu, Vladimir" w:date="2017-10-15T17:22:00Z">
          <w:pPr>
            <w:ind w:left="360"/>
            <w:jc w:val="both"/>
          </w:pPr>
        </w:pPrChange>
      </w:pPr>
      <w:ins w:id="2424" w:author="Rosu, Vladimir" w:date="2017-10-15T17:37:00Z">
        <w:r w:rsidRPr="00CD0AED">
          <w:rPr>
            <w:b/>
            <w:lang w:val="en-US"/>
            <w:rPrChange w:id="2425" w:author="Rosu, Vladimir [2]" w:date="2020-01-03T16:32:00Z">
              <w:rPr/>
            </w:rPrChange>
          </w:rPr>
          <w:t xml:space="preserve">Example usage (we </w:t>
        </w:r>
      </w:ins>
      <w:ins w:id="2426" w:author="Rosu, Vladimir" w:date="2017-10-15T18:05:00Z">
        <w:r w:rsidR="001B3214" w:rsidRPr="00CD0AED">
          <w:rPr>
            <w:b/>
            <w:lang w:val="en-US"/>
            <w:rPrChange w:id="2427" w:author="Rosu, Vladimir [2]" w:date="2020-01-03T16:32:00Z">
              <w:rPr>
                <w:b/>
              </w:rPr>
            </w:rPrChange>
          </w:rPr>
          <w:t>input</w:t>
        </w:r>
      </w:ins>
      <w:ins w:id="2428" w:author="Rosu, Vladimir" w:date="2017-10-15T17:37:00Z">
        <w:r w:rsidR="00862224" w:rsidRPr="00CD0AED">
          <w:rPr>
            <w:b/>
            <w:lang w:val="en-US"/>
            <w:rPrChange w:id="2429" w:author="Rosu, Vladimir [2]" w:date="2020-01-03T16:32:00Z">
              <w:rPr/>
            </w:rPrChange>
          </w:rPr>
          <w:t xml:space="preserve"> a base64 encoded string and we </w:t>
        </w:r>
      </w:ins>
      <w:ins w:id="2430" w:author="Rosu, Vladimir" w:date="2017-10-15T17:57:00Z">
        <w:r w:rsidR="00B5403A" w:rsidRPr="00CD0AED">
          <w:rPr>
            <w:b/>
            <w:lang w:val="en-US"/>
            <w:rPrChange w:id="2431" w:author="Rosu, Vladimir [2]" w:date="2020-01-03T16:32:00Z">
              <w:rPr/>
            </w:rPrChange>
          </w:rPr>
          <w:t xml:space="preserve">return the original string; the input parameter is the base64 encoded string calculated with the function </w:t>
        </w:r>
      </w:ins>
      <w:ins w:id="2432" w:author="Rosu, Vladimir" w:date="2017-10-15T17:58:00Z">
        <w:r w:rsidR="00B5403A" w:rsidRPr="00CD0AED">
          <w:rPr>
            <w:b/>
            <w:lang w:val="en-US"/>
            <w:rPrChange w:id="2433" w:author="Rosu, Vladimir [2]" w:date="2020-01-03T16:32:00Z">
              <w:rPr/>
            </w:rPrChange>
          </w:rPr>
          <w:t xml:space="preserve">8.4. </w:t>
        </w:r>
      </w:ins>
      <w:ins w:id="2434" w:author="Rosu, Vladimir" w:date="2017-10-15T17:57:00Z">
        <w:r w:rsidR="00B5403A" w:rsidRPr="00CD0AED">
          <w:rPr>
            <w:b/>
            <w:lang w:val="en-US"/>
            <w:rPrChange w:id="2435" w:author="Rosu, Vladimir [2]" w:date="2020-01-03T16:32:00Z">
              <w:rPr/>
            </w:rPrChange>
          </w:rPr>
          <w:t>base64EncodeString</w:t>
        </w:r>
      </w:ins>
      <w:ins w:id="2436" w:author="Rosu, Vladimir" w:date="2017-10-15T18:09:00Z">
        <w:r w:rsidR="001B3214" w:rsidRPr="00CD0AED">
          <w:rPr>
            <w:b/>
            <w:lang w:val="en-US"/>
            <w:rPrChange w:id="2437" w:author="Rosu, Vladimir [2]" w:date="2020-01-03T16:32:00Z">
              <w:rPr>
                <w:b/>
              </w:rPr>
            </w:rPrChange>
          </w:rPr>
          <w:t>; use this example in a service with STRING return type</w:t>
        </w:r>
      </w:ins>
      <w:ins w:id="2438" w:author="Rosu, Vladimir" w:date="2017-10-15T17:37:00Z">
        <w:r w:rsidRPr="00CD0AED">
          <w:rPr>
            <w:b/>
            <w:lang w:val="en-US"/>
            <w:rPrChange w:id="2439" w:author="Rosu, Vladimir [2]" w:date="2020-01-03T16:32:00Z">
              <w:rPr/>
            </w:rPrChange>
          </w:rPr>
          <w:t>):</w:t>
        </w:r>
      </w:ins>
    </w:p>
    <w:p w14:paraId="43EF98FE" w14:textId="77777777" w:rsidR="00B5403A" w:rsidRPr="00CD0AED" w:rsidRDefault="00B5403A" w:rsidP="00B5403A">
      <w:pPr>
        <w:jc w:val="both"/>
        <w:rPr>
          <w:ins w:id="2440" w:author="Rosu, Vladimir" w:date="2017-10-15T17:58:00Z"/>
          <w:lang w:val="en-US"/>
          <w:rPrChange w:id="2441" w:author="Rosu, Vladimir [2]" w:date="2020-01-03T16:32:00Z">
            <w:rPr>
              <w:ins w:id="2442" w:author="Rosu, Vladimir" w:date="2017-10-15T17:58:00Z"/>
            </w:rPr>
          </w:rPrChange>
        </w:rPr>
      </w:pPr>
      <w:ins w:id="2443" w:author="Rosu, Vladimir" w:date="2017-10-15T17:58:00Z">
        <w:r w:rsidRPr="00CD0AED">
          <w:rPr>
            <w:lang w:val="en-US"/>
            <w:rPrChange w:id="2444" w:author="Rosu, Vladimir [2]" w:date="2020-01-03T16:32:00Z">
              <w:rPr/>
            </w:rPrChange>
          </w:rPr>
          <w:t>// base64DecodeString(value:STRING):STRING</w:t>
        </w:r>
      </w:ins>
    </w:p>
    <w:p w14:paraId="0452567F" w14:textId="76A2B1F9" w:rsidR="00B3063E" w:rsidRPr="00CD0AED" w:rsidRDefault="00B5403A">
      <w:pPr>
        <w:jc w:val="both"/>
        <w:rPr>
          <w:ins w:id="2445" w:author="Rosu, Vladimir" w:date="2017-10-15T17:59:00Z"/>
          <w:lang w:val="en-US"/>
          <w:rPrChange w:id="2446" w:author="Rosu, Vladimir [2]" w:date="2020-01-03T16:32:00Z">
            <w:rPr>
              <w:ins w:id="2447" w:author="Rosu, Vladimir" w:date="2017-10-15T17:59:00Z"/>
            </w:rPr>
          </w:rPrChange>
        </w:rPr>
        <w:pPrChange w:id="2448" w:author="Rosu, Vladimir" w:date="2017-10-15T17:22:00Z">
          <w:pPr>
            <w:ind w:left="360"/>
            <w:jc w:val="both"/>
          </w:pPr>
        </w:pPrChange>
      </w:pPr>
      <w:ins w:id="2449" w:author="Rosu, Vladimir" w:date="2017-10-15T17:58:00Z">
        <w:r w:rsidRPr="00CD0AED">
          <w:rPr>
            <w:lang w:val="en-US"/>
            <w:rPrChange w:id="2450" w:author="Rosu, Vladimir [2]" w:date="2020-01-03T16:32:00Z">
              <w:rPr/>
            </w:rPrChange>
          </w:rPr>
          <w:t xml:space="preserve">var result = </w:t>
        </w:r>
        <w:r w:rsidRPr="00CD0AED">
          <w:rPr>
            <w:highlight w:val="yellow"/>
            <w:lang w:val="en-US"/>
            <w:rPrChange w:id="2451" w:author="Rosu, Vladimir [2]" w:date="2020-01-03T16:32:00Z">
              <w:rPr/>
            </w:rPrChange>
          </w:rPr>
          <w:t>base64DecodeString("ODg4Ly9AQA==");</w:t>
        </w:r>
      </w:ins>
    </w:p>
    <w:p w14:paraId="5A92883B" w14:textId="63B2C009" w:rsidR="00B5403A" w:rsidRPr="00CD0AED" w:rsidRDefault="00B5403A">
      <w:pPr>
        <w:jc w:val="both"/>
        <w:rPr>
          <w:ins w:id="2452" w:author="Rosu, Vladimir" w:date="2017-10-15T17:59:00Z"/>
          <w:lang w:val="en-US"/>
          <w:rPrChange w:id="2453" w:author="Rosu, Vladimir [2]" w:date="2020-01-03T16:32:00Z">
            <w:rPr>
              <w:ins w:id="2454" w:author="Rosu, Vladimir" w:date="2017-10-15T17:59:00Z"/>
            </w:rPr>
          </w:rPrChange>
        </w:rPr>
        <w:pPrChange w:id="2455" w:author="Rosu, Vladimir" w:date="2017-10-15T17:22:00Z">
          <w:pPr>
            <w:ind w:left="360"/>
            <w:jc w:val="both"/>
          </w:pPr>
        </w:pPrChange>
      </w:pPr>
    </w:p>
    <w:p w14:paraId="5B7DFF9F" w14:textId="697546EF" w:rsidR="00B5403A" w:rsidRPr="00CD0AED" w:rsidRDefault="00B5403A">
      <w:pPr>
        <w:jc w:val="both"/>
        <w:rPr>
          <w:ins w:id="2456" w:author="Rosu, Vladimir" w:date="2017-10-15T17:59:00Z"/>
          <w:b/>
          <w:lang w:val="en-US"/>
          <w:rPrChange w:id="2457" w:author="Rosu, Vladimir [2]" w:date="2020-01-03T16:32:00Z">
            <w:rPr>
              <w:ins w:id="2458" w:author="Rosu, Vladimir" w:date="2017-10-15T17:59:00Z"/>
            </w:rPr>
          </w:rPrChange>
        </w:rPr>
        <w:pPrChange w:id="2459" w:author="Rosu, Vladimir" w:date="2017-10-15T17:22:00Z">
          <w:pPr>
            <w:ind w:left="360"/>
            <w:jc w:val="both"/>
          </w:pPr>
        </w:pPrChange>
      </w:pPr>
      <w:commentRangeStart w:id="2460"/>
      <w:ins w:id="2461" w:author="Rosu, Vladimir" w:date="2017-10-15T17:59:00Z">
        <w:r w:rsidRPr="00CD0AED">
          <w:rPr>
            <w:b/>
            <w:lang w:val="en-US"/>
            <w:rPrChange w:id="2462" w:author="Rosu, Vladimir [2]" w:date="2020-01-03T16:32:00Z">
              <w:rPr/>
            </w:rPrChange>
          </w:rPr>
          <w:t>8.3 base64EncodeBytes</w:t>
        </w:r>
      </w:ins>
    </w:p>
    <w:p w14:paraId="532F3356" w14:textId="705A842F" w:rsidR="00B5403A" w:rsidRPr="00CD0AED" w:rsidRDefault="00B5403A">
      <w:pPr>
        <w:jc w:val="both"/>
        <w:rPr>
          <w:ins w:id="2463" w:author="Rosu, Vladimir" w:date="2017-10-15T17:59:00Z"/>
          <w:lang w:val="en-US"/>
          <w:rPrChange w:id="2464" w:author="Rosu, Vladimir [2]" w:date="2020-01-03T16:32:00Z">
            <w:rPr>
              <w:ins w:id="2465" w:author="Rosu, Vladimir" w:date="2017-10-15T17:59:00Z"/>
            </w:rPr>
          </w:rPrChange>
        </w:rPr>
        <w:pPrChange w:id="2466" w:author="Rosu, Vladimir" w:date="2017-10-15T17:22:00Z">
          <w:pPr>
            <w:ind w:left="360"/>
            <w:jc w:val="both"/>
          </w:pPr>
        </w:pPrChange>
      </w:pPr>
      <w:ins w:id="2467" w:author="Rosu, Vladimir" w:date="2017-10-15T17:59:00Z">
        <w:r w:rsidRPr="00CD0AED">
          <w:rPr>
            <w:b/>
            <w:lang w:val="en-US"/>
            <w:rPrChange w:id="2468" w:author="Rosu, Vladimir [2]" w:date="2020-01-03T16:32:00Z">
              <w:rPr/>
            </w:rPrChange>
          </w:rPr>
          <w:t>Description:</w:t>
        </w:r>
        <w:r w:rsidRPr="00CD0AED">
          <w:rPr>
            <w:lang w:val="en-US"/>
            <w:rPrChange w:id="2469" w:author="Rosu, Vladimir [2]" w:date="2020-01-03T16:32:00Z">
              <w:rPr/>
            </w:rPrChange>
          </w:rPr>
          <w:t xml:space="preserve"> this function.....</w:t>
        </w:r>
      </w:ins>
      <w:commentRangeEnd w:id="2460"/>
      <w:ins w:id="2470" w:author="Rosu, Vladimir" w:date="2017-10-15T18:10:00Z">
        <w:r w:rsidR="001B3214" w:rsidRPr="00CD0AED">
          <w:rPr>
            <w:rStyle w:val="CommentReference"/>
            <w:lang w:val="en-US"/>
            <w:rPrChange w:id="2471" w:author="Rosu, Vladimir [2]" w:date="2020-01-03T16:32:00Z">
              <w:rPr>
                <w:rStyle w:val="CommentReference"/>
              </w:rPr>
            </w:rPrChange>
          </w:rPr>
          <w:commentReference w:id="2460"/>
        </w:r>
      </w:ins>
    </w:p>
    <w:p w14:paraId="5B8DF95B" w14:textId="4060494E" w:rsidR="00B5403A" w:rsidRPr="00CD0AED" w:rsidRDefault="00B5403A">
      <w:pPr>
        <w:jc w:val="both"/>
        <w:rPr>
          <w:ins w:id="2472" w:author="Rosu, Vladimir" w:date="2017-10-15T18:00:00Z"/>
          <w:b/>
          <w:lang w:val="en-US"/>
          <w:rPrChange w:id="2473" w:author="Rosu, Vladimir [2]" w:date="2020-01-03T16:32:00Z">
            <w:rPr>
              <w:ins w:id="2474" w:author="Rosu, Vladimir" w:date="2017-10-15T18:00:00Z"/>
            </w:rPr>
          </w:rPrChange>
        </w:rPr>
        <w:pPrChange w:id="2475" w:author="Rosu, Vladimir" w:date="2017-10-15T17:22:00Z">
          <w:pPr>
            <w:ind w:left="360"/>
            <w:jc w:val="both"/>
          </w:pPr>
        </w:pPrChange>
      </w:pPr>
      <w:ins w:id="2476" w:author="Rosu, Vladimir" w:date="2017-10-15T18:00:00Z">
        <w:r w:rsidRPr="00CD0AED">
          <w:rPr>
            <w:b/>
            <w:lang w:val="en-US"/>
            <w:rPrChange w:id="2477" w:author="Rosu, Vladimir [2]" w:date="2020-01-03T16:32:00Z">
              <w:rPr/>
            </w:rPrChange>
          </w:rPr>
          <w:t>Example usage:</w:t>
        </w:r>
      </w:ins>
    </w:p>
    <w:p w14:paraId="48E8FC38" w14:textId="6FEDBB8D" w:rsidR="00B5403A" w:rsidRPr="00CD0AED" w:rsidRDefault="00B5403A">
      <w:pPr>
        <w:jc w:val="both"/>
        <w:rPr>
          <w:ins w:id="2478" w:author="Rosu, Vladimir" w:date="2017-10-15T18:00:00Z"/>
          <w:lang w:val="en-US"/>
          <w:rPrChange w:id="2479" w:author="Rosu, Vladimir [2]" w:date="2020-01-03T16:32:00Z">
            <w:rPr>
              <w:ins w:id="2480" w:author="Rosu, Vladimir" w:date="2017-10-15T18:00:00Z"/>
            </w:rPr>
          </w:rPrChange>
        </w:rPr>
        <w:pPrChange w:id="2481" w:author="Rosu, Vladimir" w:date="2017-10-15T17:22:00Z">
          <w:pPr>
            <w:ind w:left="360"/>
            <w:jc w:val="both"/>
          </w:pPr>
        </w:pPrChange>
      </w:pPr>
    </w:p>
    <w:p w14:paraId="0E40F59B" w14:textId="2356F8CD" w:rsidR="00B5403A" w:rsidRPr="00CD0AED" w:rsidRDefault="00B5403A">
      <w:pPr>
        <w:jc w:val="both"/>
        <w:rPr>
          <w:ins w:id="2482" w:author="Rosu, Vladimir" w:date="2017-10-15T18:00:00Z"/>
          <w:lang w:val="en-US"/>
          <w:rPrChange w:id="2483" w:author="Rosu, Vladimir [2]" w:date="2020-01-03T16:32:00Z">
            <w:rPr>
              <w:ins w:id="2484" w:author="Rosu, Vladimir" w:date="2017-10-15T18:00:00Z"/>
            </w:rPr>
          </w:rPrChange>
        </w:rPr>
        <w:pPrChange w:id="2485" w:author="Rosu, Vladimir" w:date="2017-10-15T17:22:00Z">
          <w:pPr>
            <w:ind w:left="360"/>
            <w:jc w:val="both"/>
          </w:pPr>
        </w:pPrChange>
      </w:pPr>
    </w:p>
    <w:p w14:paraId="5A93A8D0" w14:textId="78554E14" w:rsidR="00B5403A" w:rsidRPr="00CD0AED" w:rsidRDefault="00B5403A">
      <w:pPr>
        <w:jc w:val="both"/>
        <w:rPr>
          <w:ins w:id="2486" w:author="Rosu, Vladimir" w:date="2017-10-15T18:00:00Z"/>
          <w:b/>
          <w:lang w:val="en-US"/>
          <w:rPrChange w:id="2487" w:author="Rosu, Vladimir [2]" w:date="2020-01-03T16:32:00Z">
            <w:rPr>
              <w:ins w:id="2488" w:author="Rosu, Vladimir" w:date="2017-10-15T18:00:00Z"/>
            </w:rPr>
          </w:rPrChange>
        </w:rPr>
        <w:pPrChange w:id="2489" w:author="Rosu, Vladimir" w:date="2017-10-15T17:22:00Z">
          <w:pPr>
            <w:ind w:left="360"/>
            <w:jc w:val="both"/>
          </w:pPr>
        </w:pPrChange>
      </w:pPr>
      <w:ins w:id="2490" w:author="Rosu, Vladimir" w:date="2017-10-15T18:00:00Z">
        <w:r w:rsidRPr="00CD0AED">
          <w:rPr>
            <w:b/>
            <w:lang w:val="en-US"/>
            <w:rPrChange w:id="2491" w:author="Rosu, Vladimir [2]" w:date="2020-01-03T16:32:00Z">
              <w:rPr/>
            </w:rPrChange>
          </w:rPr>
          <w:t>8.4 base64</w:t>
        </w:r>
        <w:r w:rsidR="001B3214" w:rsidRPr="00CD0AED">
          <w:rPr>
            <w:b/>
            <w:lang w:val="en-US"/>
            <w:rPrChange w:id="2492" w:author="Rosu, Vladimir [2]" w:date="2020-01-03T16:32:00Z">
              <w:rPr/>
            </w:rPrChange>
          </w:rPr>
          <w:t>EncodeString</w:t>
        </w:r>
      </w:ins>
    </w:p>
    <w:p w14:paraId="7BA13F83" w14:textId="441C1A08" w:rsidR="001B3214" w:rsidRPr="00CD0AED" w:rsidRDefault="001B3214">
      <w:pPr>
        <w:jc w:val="both"/>
        <w:rPr>
          <w:ins w:id="2493" w:author="Rosu, Vladimir" w:date="2017-10-15T18:04:00Z"/>
          <w:lang w:val="en-US"/>
          <w:rPrChange w:id="2494" w:author="Rosu, Vladimir [2]" w:date="2020-01-03T16:32:00Z">
            <w:rPr>
              <w:ins w:id="2495" w:author="Rosu, Vladimir" w:date="2017-10-15T18:04:00Z"/>
            </w:rPr>
          </w:rPrChange>
        </w:rPr>
        <w:pPrChange w:id="2496" w:author="Rosu, Vladimir" w:date="2017-10-15T17:22:00Z">
          <w:pPr>
            <w:ind w:left="360"/>
            <w:jc w:val="both"/>
          </w:pPr>
        </w:pPrChange>
      </w:pPr>
      <w:ins w:id="2497" w:author="Rosu, Vladimir" w:date="2017-10-15T18:00:00Z">
        <w:r w:rsidRPr="00CD0AED">
          <w:rPr>
            <w:b/>
            <w:lang w:val="en-US"/>
            <w:rPrChange w:id="2498" w:author="Rosu, Vladimir [2]" w:date="2020-01-03T16:32:00Z">
              <w:rPr/>
            </w:rPrChange>
          </w:rPr>
          <w:t>Description</w:t>
        </w:r>
        <w:r w:rsidRPr="00CD0AED">
          <w:rPr>
            <w:lang w:val="en-US"/>
            <w:rPrChange w:id="2499" w:author="Rosu, Vladimir [2]" w:date="2020-01-03T16:32:00Z">
              <w:rPr/>
            </w:rPrChange>
          </w:rPr>
          <w:t>:</w:t>
        </w:r>
      </w:ins>
      <w:ins w:id="2500" w:author="Rosu, Vladimir" w:date="2017-10-15T18:01:00Z">
        <w:r w:rsidRPr="00CD0AED">
          <w:rPr>
            <w:lang w:val="en-US"/>
            <w:rPrChange w:id="2501" w:author="Rosu, Vladimir [2]" w:date="2020-01-03T16:32:00Z">
              <w:rPr/>
            </w:rPrChange>
          </w:rPr>
          <w:t xml:space="preserve"> this function takes a String parameter and encodes it in Base64 format </w:t>
        </w:r>
      </w:ins>
      <w:ins w:id="2502" w:author="Rosu, Vladimir" w:date="2017-10-15T18:04:00Z">
        <w:r w:rsidRPr="00CD0AED">
          <w:rPr>
            <w:lang w:val="en-US"/>
            <w:rPrChange w:id="2503" w:author="Rosu, Vladimir [2]" w:date="2020-01-03T16:32:00Z">
              <w:rPr/>
            </w:rPrChange>
          </w:rPr>
          <w:t>. It returns it as a Base64 String representation.</w:t>
        </w:r>
      </w:ins>
    </w:p>
    <w:p w14:paraId="051F72C3" w14:textId="5F519EE5" w:rsidR="001B3214" w:rsidRPr="00CD0AED" w:rsidRDefault="001B3214">
      <w:pPr>
        <w:jc w:val="both"/>
        <w:rPr>
          <w:ins w:id="2504" w:author="Rosu, Vladimir" w:date="2017-10-15T18:07:00Z"/>
          <w:b/>
          <w:lang w:val="en-US"/>
          <w:rPrChange w:id="2505" w:author="Rosu, Vladimir [2]" w:date="2020-01-03T16:32:00Z">
            <w:rPr>
              <w:ins w:id="2506" w:author="Rosu, Vladimir" w:date="2017-10-15T18:07:00Z"/>
            </w:rPr>
          </w:rPrChange>
        </w:rPr>
        <w:pPrChange w:id="2507" w:author="Rosu, Vladimir" w:date="2017-10-15T17:22:00Z">
          <w:pPr>
            <w:ind w:left="360"/>
            <w:jc w:val="both"/>
          </w:pPr>
        </w:pPrChange>
      </w:pPr>
      <w:ins w:id="2508" w:author="Rosu, Vladimir" w:date="2017-10-15T18:05:00Z">
        <w:r w:rsidRPr="00CD0AED">
          <w:rPr>
            <w:b/>
            <w:lang w:val="en-US"/>
            <w:rPrChange w:id="2509" w:author="Rosu, Vladimir [2]" w:date="2020-01-03T16:32:00Z">
              <w:rPr/>
            </w:rPrChange>
          </w:rPr>
          <w:t>Example usage (</w:t>
        </w:r>
      </w:ins>
      <w:ins w:id="2510" w:author="Rosu, Vladimir" w:date="2017-10-15T18:06:00Z">
        <w:r w:rsidRPr="00CD0AED">
          <w:rPr>
            <w:b/>
            <w:lang w:val="en-US"/>
            <w:rPrChange w:id="2511" w:author="Rosu, Vladimir [2]" w:date="2020-01-03T16:32:00Z">
              <w:rPr/>
            </w:rPrChange>
          </w:rPr>
          <w:t>we input a random string and we return the Base64 representatation; the output of this function is used as an input for the 8.2 base64DecodeString</w:t>
        </w:r>
      </w:ins>
      <w:ins w:id="2512" w:author="Rosu, Vladimir" w:date="2017-10-15T18:05:00Z">
        <w:r w:rsidRPr="00CD0AED">
          <w:rPr>
            <w:b/>
            <w:lang w:val="en-US"/>
            <w:rPrChange w:id="2513" w:author="Rosu, Vladimir [2]" w:date="2020-01-03T16:32:00Z">
              <w:rPr/>
            </w:rPrChange>
          </w:rPr>
          <w:t>)</w:t>
        </w:r>
      </w:ins>
      <w:ins w:id="2514" w:author="Rosu, Vladimir" w:date="2017-10-15T18:08:00Z">
        <w:r w:rsidRPr="00CD0AED">
          <w:rPr>
            <w:b/>
            <w:lang w:val="en-US"/>
            <w:rPrChange w:id="2515" w:author="Rosu, Vladimir [2]" w:date="2020-01-03T16:32:00Z">
              <w:rPr>
                <w:b/>
              </w:rPr>
            </w:rPrChange>
          </w:rPr>
          <w:t>; use this example in a service with STRING return type</w:t>
        </w:r>
      </w:ins>
      <w:ins w:id="2516" w:author="Rosu, Vladimir" w:date="2017-10-15T18:07:00Z">
        <w:r w:rsidRPr="00CD0AED">
          <w:rPr>
            <w:b/>
            <w:lang w:val="en-US"/>
            <w:rPrChange w:id="2517" w:author="Rosu, Vladimir [2]" w:date="2020-01-03T16:32:00Z">
              <w:rPr/>
            </w:rPrChange>
          </w:rPr>
          <w:t>:</w:t>
        </w:r>
      </w:ins>
    </w:p>
    <w:p w14:paraId="08C35BEE" w14:textId="77777777" w:rsidR="001B3214" w:rsidRPr="00CD0AED" w:rsidRDefault="001B3214" w:rsidP="001B3214">
      <w:pPr>
        <w:jc w:val="both"/>
        <w:rPr>
          <w:ins w:id="2518" w:author="Rosu, Vladimir" w:date="2017-10-15T18:08:00Z"/>
          <w:lang w:val="en-US"/>
          <w:rPrChange w:id="2519" w:author="Rosu, Vladimir [2]" w:date="2020-01-03T16:32:00Z">
            <w:rPr>
              <w:ins w:id="2520" w:author="Rosu, Vladimir" w:date="2017-10-15T18:08:00Z"/>
            </w:rPr>
          </w:rPrChange>
        </w:rPr>
      </w:pPr>
    </w:p>
    <w:p w14:paraId="49AA7E3F" w14:textId="77777777" w:rsidR="001B3214" w:rsidRPr="00CD0AED" w:rsidRDefault="001B3214" w:rsidP="001B3214">
      <w:pPr>
        <w:jc w:val="both"/>
        <w:rPr>
          <w:ins w:id="2521" w:author="Rosu, Vladimir" w:date="2017-10-15T18:08:00Z"/>
          <w:lang w:val="en-US"/>
          <w:rPrChange w:id="2522" w:author="Rosu, Vladimir [2]" w:date="2020-01-03T16:32:00Z">
            <w:rPr>
              <w:ins w:id="2523" w:author="Rosu, Vladimir" w:date="2017-10-15T18:08:00Z"/>
            </w:rPr>
          </w:rPrChange>
        </w:rPr>
      </w:pPr>
      <w:ins w:id="2524" w:author="Rosu, Vladimir" w:date="2017-10-15T18:08:00Z">
        <w:r w:rsidRPr="00CD0AED">
          <w:rPr>
            <w:lang w:val="en-US"/>
            <w:rPrChange w:id="2525" w:author="Rosu, Vladimir [2]" w:date="2020-01-03T16:32:00Z">
              <w:rPr/>
            </w:rPrChange>
          </w:rPr>
          <w:t>// base64EncodeString(value:STRING):STRING</w:t>
        </w:r>
      </w:ins>
    </w:p>
    <w:p w14:paraId="2CBA06FD" w14:textId="77777777" w:rsidR="001B3214" w:rsidRPr="00CD0AED" w:rsidRDefault="001B3214" w:rsidP="001B3214">
      <w:pPr>
        <w:jc w:val="both"/>
        <w:rPr>
          <w:ins w:id="2526" w:author="Rosu, Vladimir" w:date="2017-10-15T18:08:00Z"/>
          <w:lang w:val="en-US"/>
          <w:rPrChange w:id="2527" w:author="Rosu, Vladimir [2]" w:date="2020-01-03T16:32:00Z">
            <w:rPr>
              <w:ins w:id="2528" w:author="Rosu, Vladimir" w:date="2017-10-15T18:08:00Z"/>
            </w:rPr>
          </w:rPrChange>
        </w:rPr>
      </w:pPr>
      <w:ins w:id="2529" w:author="Rosu, Vladimir" w:date="2017-10-15T18:08:00Z">
        <w:r w:rsidRPr="00CD0AED">
          <w:rPr>
            <w:lang w:val="en-US"/>
            <w:rPrChange w:id="2530" w:author="Rosu, Vladimir [2]" w:date="2020-01-03T16:32:00Z">
              <w:rPr/>
            </w:rPrChange>
          </w:rPr>
          <w:t>var result = base64EncodeString("888//@@");</w:t>
        </w:r>
      </w:ins>
    </w:p>
    <w:p w14:paraId="77AAD20D" w14:textId="77777777" w:rsidR="001B3214" w:rsidRPr="00CD0AED" w:rsidRDefault="001B3214" w:rsidP="001B3214">
      <w:pPr>
        <w:jc w:val="both"/>
        <w:rPr>
          <w:ins w:id="2531" w:author="Rosu, Vladimir" w:date="2017-10-15T18:08:00Z"/>
          <w:lang w:val="en-US"/>
          <w:rPrChange w:id="2532" w:author="Rosu, Vladimir [2]" w:date="2020-01-03T16:32:00Z">
            <w:rPr>
              <w:ins w:id="2533" w:author="Rosu, Vladimir" w:date="2017-10-15T18:08:00Z"/>
            </w:rPr>
          </w:rPrChange>
        </w:rPr>
      </w:pPr>
    </w:p>
    <w:p w14:paraId="5CFCC105" w14:textId="0A7A8102" w:rsidR="001B3214" w:rsidRPr="00CD0AED" w:rsidRDefault="001B3214">
      <w:pPr>
        <w:jc w:val="both"/>
        <w:rPr>
          <w:ins w:id="2534" w:author="Rosu, Vladimir" w:date="2017-10-15T18:10:00Z"/>
          <w:lang w:val="en-US"/>
          <w:rPrChange w:id="2535" w:author="Rosu, Vladimir [2]" w:date="2020-01-03T16:32:00Z">
            <w:rPr>
              <w:ins w:id="2536" w:author="Rosu, Vladimir" w:date="2017-10-15T18:10:00Z"/>
            </w:rPr>
          </w:rPrChange>
        </w:rPr>
        <w:pPrChange w:id="2537" w:author="Rosu, Vladimir" w:date="2017-10-15T17:22:00Z">
          <w:pPr>
            <w:ind w:left="360"/>
            <w:jc w:val="both"/>
          </w:pPr>
        </w:pPrChange>
      </w:pPr>
    </w:p>
    <w:p w14:paraId="18B3F1A9" w14:textId="7E810278" w:rsidR="001B3214" w:rsidRPr="00CD0AED" w:rsidRDefault="001B3214">
      <w:pPr>
        <w:jc w:val="both"/>
        <w:rPr>
          <w:ins w:id="2538" w:author="Rosu, Vladimir" w:date="2017-10-15T18:35:00Z"/>
          <w:lang w:val="en-US"/>
          <w:rPrChange w:id="2539" w:author="Rosu, Vladimir [2]" w:date="2020-01-03T16:32:00Z">
            <w:rPr>
              <w:ins w:id="2540" w:author="Rosu, Vladimir" w:date="2017-10-15T18:35:00Z"/>
            </w:rPr>
          </w:rPrChange>
        </w:rPr>
        <w:pPrChange w:id="2541" w:author="Rosu, Vladimir" w:date="2017-10-15T17:22:00Z">
          <w:pPr>
            <w:ind w:left="360"/>
            <w:jc w:val="both"/>
          </w:pPr>
        </w:pPrChange>
      </w:pPr>
      <w:ins w:id="2542" w:author="Rosu, Vladimir" w:date="2017-10-15T18:10:00Z">
        <w:r w:rsidRPr="00CD0AED">
          <w:rPr>
            <w:b/>
            <w:lang w:val="en-US"/>
            <w:rPrChange w:id="2543" w:author="Rosu, Vladimir [2]" w:date="2020-01-03T16:32:00Z">
              <w:rPr/>
            </w:rPrChange>
          </w:rPr>
          <w:lastRenderedPageBreak/>
          <w:t>8.5.</w:t>
        </w:r>
        <w:r w:rsidRPr="00CD0AED">
          <w:rPr>
            <w:lang w:val="en-US"/>
            <w:rPrChange w:id="2544" w:author="Rosu, Vladimir [2]" w:date="2020-01-03T16:32:00Z">
              <w:rPr/>
            </w:rPrChange>
          </w:rPr>
          <w:t xml:space="preserve"> </w:t>
        </w:r>
      </w:ins>
      <w:ins w:id="2545" w:author="Rosu, Vladimir" w:date="2017-10-15T18:35:00Z">
        <w:r w:rsidR="00AB578E" w:rsidRPr="00CD0AED">
          <w:rPr>
            <w:b/>
            <w:lang w:val="en-US"/>
            <w:rPrChange w:id="2546" w:author="Rosu, Vladimir [2]" w:date="2020-01-03T16:32:00Z">
              <w:rPr/>
            </w:rPrChange>
          </w:rPr>
          <w:t>decryptStringWithkey</w:t>
        </w:r>
      </w:ins>
    </w:p>
    <w:p w14:paraId="3648AA8F" w14:textId="6E3D5B89" w:rsidR="00AB578E" w:rsidRPr="00CD0AED" w:rsidRDefault="00AB578E">
      <w:pPr>
        <w:jc w:val="both"/>
        <w:rPr>
          <w:ins w:id="2547" w:author="Rosu, Vladimir" w:date="2017-10-15T18:38:00Z"/>
          <w:lang w:val="en-US"/>
          <w:rPrChange w:id="2548" w:author="Rosu, Vladimir [2]" w:date="2020-01-03T16:32:00Z">
            <w:rPr>
              <w:ins w:id="2549" w:author="Rosu, Vladimir" w:date="2017-10-15T18:38:00Z"/>
            </w:rPr>
          </w:rPrChange>
        </w:rPr>
        <w:pPrChange w:id="2550" w:author="Rosu, Vladimir" w:date="2017-10-15T17:22:00Z">
          <w:pPr>
            <w:ind w:left="360"/>
            <w:jc w:val="both"/>
          </w:pPr>
        </w:pPrChange>
      </w:pPr>
      <w:ins w:id="2551" w:author="Rosu, Vladimir" w:date="2017-10-15T18:35:00Z">
        <w:r w:rsidRPr="00CD0AED">
          <w:rPr>
            <w:b/>
            <w:lang w:val="en-US"/>
            <w:rPrChange w:id="2552" w:author="Rosu, Vladimir [2]" w:date="2020-01-03T16:32:00Z">
              <w:rPr/>
            </w:rPrChange>
          </w:rPr>
          <w:t>Description</w:t>
        </w:r>
        <w:r w:rsidRPr="00CD0AED">
          <w:rPr>
            <w:lang w:val="en-US"/>
            <w:rPrChange w:id="2553" w:author="Rosu, Vladimir [2]" w:date="2020-01-03T16:32:00Z">
              <w:rPr/>
            </w:rPrChange>
          </w:rPr>
          <w:t xml:space="preserve">: this </w:t>
        </w:r>
      </w:ins>
      <w:ins w:id="2554" w:author="Rosu, Vladimir" w:date="2017-10-15T18:36:00Z">
        <w:r w:rsidRPr="00CD0AED">
          <w:rPr>
            <w:lang w:val="en-US"/>
            <w:rPrChange w:id="2555" w:author="Rosu, Vladimir [2]" w:date="2020-01-03T16:32:00Z">
              <w:rPr/>
            </w:rPrChange>
          </w:rPr>
          <w:t>function decrypts an encrypted string into the original value</w:t>
        </w:r>
      </w:ins>
      <w:ins w:id="2556" w:author="Rosu, Vladimir" w:date="2017-10-15T19:17:00Z">
        <w:r w:rsidR="002719CA" w:rsidRPr="00CD0AED">
          <w:rPr>
            <w:lang w:val="en-US"/>
            <w:rPrChange w:id="2557" w:author="Rosu, Vladimir [2]" w:date="2020-01-03T16:32:00Z">
              <w:rPr/>
            </w:rPrChange>
          </w:rPr>
          <w:t xml:space="preserve"> using the specified key</w:t>
        </w:r>
      </w:ins>
      <w:ins w:id="2558" w:author="Rosu, Vladimir" w:date="2017-10-15T18:36:00Z">
        <w:r w:rsidRPr="00CD0AED">
          <w:rPr>
            <w:lang w:val="en-US"/>
            <w:rPrChange w:id="2559" w:author="Rosu, Vladimir [2]" w:date="2020-01-03T16:32:00Z">
              <w:rPr/>
            </w:rPrChange>
          </w:rPr>
          <w:t xml:space="preserve">. The encrypted value must be </w:t>
        </w:r>
      </w:ins>
      <w:ins w:id="2560" w:author="Rosu, Vladimir" w:date="2017-10-15T18:37:00Z">
        <w:r w:rsidRPr="00CD0AED">
          <w:rPr>
            <w:lang w:val="en-US"/>
            <w:rPrChange w:id="2561" w:author="Rosu, Vladimir [2]" w:date="2020-01-03T16:32:00Z">
              <w:rPr/>
            </w:rPrChange>
          </w:rPr>
          <w:t>the encrypted string obtained with the function 8.8 encryptStringWithKey</w:t>
        </w:r>
      </w:ins>
      <w:ins w:id="2562" w:author="Rosu, Vladimir" w:date="2017-10-15T18:38:00Z">
        <w:r w:rsidRPr="00CD0AED">
          <w:rPr>
            <w:lang w:val="en-US"/>
            <w:rPrChange w:id="2563" w:author="Rosu, Vladimir [2]" w:date="2020-01-03T16:32:00Z">
              <w:rPr/>
            </w:rPrChange>
          </w:rPr>
          <w:t>.</w:t>
        </w:r>
      </w:ins>
    </w:p>
    <w:p w14:paraId="0F8B4B32" w14:textId="7BE548A2" w:rsidR="00AB578E" w:rsidRPr="00CD0AED" w:rsidRDefault="00AB578E">
      <w:pPr>
        <w:jc w:val="both"/>
        <w:rPr>
          <w:ins w:id="2564" w:author="Rosu, Vladimir" w:date="2017-10-15T18:38:00Z"/>
          <w:lang w:val="en-US"/>
          <w:rPrChange w:id="2565" w:author="Rosu, Vladimir [2]" w:date="2020-01-03T16:32:00Z">
            <w:rPr>
              <w:ins w:id="2566" w:author="Rosu, Vladimir" w:date="2017-10-15T18:38:00Z"/>
            </w:rPr>
          </w:rPrChange>
        </w:rPr>
        <w:pPrChange w:id="2567" w:author="Rosu, Vladimir" w:date="2017-10-15T17:22:00Z">
          <w:pPr>
            <w:ind w:left="360"/>
            <w:jc w:val="both"/>
          </w:pPr>
        </w:pPrChange>
      </w:pPr>
      <w:ins w:id="2568" w:author="Rosu, Vladimir" w:date="2017-10-15T18:38:00Z">
        <w:r w:rsidRPr="00CD0AED">
          <w:rPr>
            <w:lang w:val="en-US"/>
            <w:rPrChange w:id="2569" w:author="Rosu, Vladimir [2]" w:date="2020-01-03T16:32:00Z">
              <w:rPr/>
            </w:rPrChange>
          </w:rPr>
          <w:t>The same key used for encryption must be used (56 characters length, hex characters only).</w:t>
        </w:r>
      </w:ins>
    </w:p>
    <w:p w14:paraId="26205940" w14:textId="63A93B22" w:rsidR="00AB578E" w:rsidRPr="00CD0AED" w:rsidRDefault="00AB578E">
      <w:pPr>
        <w:jc w:val="both"/>
        <w:rPr>
          <w:ins w:id="2570" w:author="Rosu, Vladimir" w:date="2017-10-15T18:39:00Z"/>
          <w:b/>
          <w:lang w:val="en-US"/>
          <w:rPrChange w:id="2571" w:author="Rosu, Vladimir [2]" w:date="2020-01-03T16:32:00Z">
            <w:rPr>
              <w:ins w:id="2572" w:author="Rosu, Vladimir" w:date="2017-10-15T18:39:00Z"/>
            </w:rPr>
          </w:rPrChange>
        </w:rPr>
        <w:pPrChange w:id="2573" w:author="Rosu, Vladimir" w:date="2017-10-15T17:22:00Z">
          <w:pPr>
            <w:ind w:left="360"/>
            <w:jc w:val="both"/>
          </w:pPr>
        </w:pPrChange>
      </w:pPr>
      <w:ins w:id="2574" w:author="Rosu, Vladimir" w:date="2017-10-15T18:38:00Z">
        <w:r w:rsidRPr="00CD0AED">
          <w:rPr>
            <w:b/>
            <w:lang w:val="en-US"/>
            <w:rPrChange w:id="2575" w:author="Rosu, Vladimir [2]" w:date="2020-01-03T16:32:00Z">
              <w:rPr/>
            </w:rPrChange>
          </w:rPr>
          <w:t>Example usage (we decrypt an encrypted string value;</w:t>
        </w:r>
      </w:ins>
      <w:ins w:id="2576" w:author="Rosu, Vladimir" w:date="2017-10-15T18:39:00Z">
        <w:r w:rsidRPr="00CD0AED">
          <w:rPr>
            <w:b/>
            <w:lang w:val="en-US"/>
            <w:rPrChange w:id="2577" w:author="Rosu, Vladimir [2]" w:date="2020-01-03T16:32:00Z">
              <w:rPr>
                <w:b/>
              </w:rPr>
            </w:rPrChange>
          </w:rPr>
          <w:t xml:space="preserve"> the</w:t>
        </w:r>
      </w:ins>
      <w:ins w:id="2578" w:author="Rosu, Vladimir" w:date="2017-10-15T18:40:00Z">
        <w:r w:rsidRPr="00CD0AED">
          <w:rPr>
            <w:b/>
            <w:lang w:val="en-US"/>
            <w:rPrChange w:id="2579" w:author="Rosu, Vladimir [2]" w:date="2020-01-03T16:32:00Z">
              <w:rPr>
                <w:b/>
              </w:rPr>
            </w:rPrChange>
          </w:rPr>
          <w:t xml:space="preserve"> encrypted value is the one obtained by using the example from function 8.8.</w:t>
        </w:r>
        <w:r w:rsidRPr="00CD0AED">
          <w:rPr>
            <w:lang w:val="en-US"/>
            <w:rPrChange w:id="2580" w:author="Rosu, Vladimir [2]" w:date="2020-01-03T16:32:00Z">
              <w:rPr/>
            </w:rPrChange>
          </w:rPr>
          <w:t xml:space="preserve"> </w:t>
        </w:r>
        <w:r w:rsidRPr="00CD0AED">
          <w:rPr>
            <w:b/>
            <w:lang w:val="en-US"/>
            <w:rPrChange w:id="2581" w:author="Rosu, Vladimir [2]" w:date="2020-01-03T16:32:00Z">
              <w:rPr/>
            </w:rPrChange>
          </w:rPr>
          <w:t>encryptStringWithKey</w:t>
        </w:r>
        <w:r w:rsidRPr="00CD0AED">
          <w:rPr>
            <w:lang w:val="en-US"/>
            <w:rPrChange w:id="2582" w:author="Rosu, Vladimir [2]" w:date="2020-01-03T16:32:00Z">
              <w:rPr/>
            </w:rPrChange>
          </w:rPr>
          <w:t>;</w:t>
        </w:r>
      </w:ins>
      <w:ins w:id="2583" w:author="Rosu, Vladimir" w:date="2017-10-15T18:38:00Z">
        <w:r w:rsidRPr="00CD0AED">
          <w:rPr>
            <w:b/>
            <w:lang w:val="en-US"/>
            <w:rPrChange w:id="2584" w:author="Rosu, Vladimir [2]" w:date="2020-01-03T16:32:00Z">
              <w:rPr/>
            </w:rPrChange>
          </w:rPr>
          <w:t xml:space="preserve"> use this in a service with return type STRING)</w:t>
        </w:r>
      </w:ins>
    </w:p>
    <w:p w14:paraId="1DBA5EDB" w14:textId="77777777" w:rsidR="00AB578E" w:rsidRPr="00CD0AED" w:rsidRDefault="00AB578E" w:rsidP="00AB578E">
      <w:pPr>
        <w:jc w:val="both"/>
        <w:rPr>
          <w:ins w:id="2585" w:author="Rosu, Vladimir" w:date="2017-10-15T18:39:00Z"/>
          <w:lang w:val="en-US"/>
          <w:rPrChange w:id="2586" w:author="Rosu, Vladimir [2]" w:date="2020-01-03T16:32:00Z">
            <w:rPr>
              <w:ins w:id="2587" w:author="Rosu, Vladimir" w:date="2017-10-15T18:39:00Z"/>
            </w:rPr>
          </w:rPrChange>
        </w:rPr>
      </w:pPr>
      <w:ins w:id="2588" w:author="Rosu, Vladimir" w:date="2017-10-15T18:39:00Z">
        <w:r w:rsidRPr="00CD0AED">
          <w:rPr>
            <w:lang w:val="en-US"/>
            <w:rPrChange w:id="2589" w:author="Rosu, Vladimir [2]" w:date="2020-01-03T16:32:00Z">
              <w:rPr/>
            </w:rPrChange>
          </w:rPr>
          <w:t>// decryptStringWithkey(key:STRING, value:STRING):STRING</w:t>
        </w:r>
      </w:ins>
    </w:p>
    <w:p w14:paraId="1FFB851C" w14:textId="3E8833DA" w:rsidR="00AB578E" w:rsidRPr="00CD0AED" w:rsidRDefault="00AB578E">
      <w:pPr>
        <w:jc w:val="both"/>
        <w:rPr>
          <w:ins w:id="2590" w:author="Rosu, Vladimir" w:date="2017-10-15T18:39:00Z"/>
          <w:lang w:val="en-US"/>
          <w:rPrChange w:id="2591" w:author="Rosu, Vladimir [2]" w:date="2020-01-03T16:32:00Z">
            <w:rPr>
              <w:ins w:id="2592" w:author="Rosu, Vladimir" w:date="2017-10-15T18:39:00Z"/>
            </w:rPr>
          </w:rPrChange>
        </w:rPr>
        <w:pPrChange w:id="2593" w:author="Rosu, Vladimir" w:date="2017-10-15T17:22:00Z">
          <w:pPr>
            <w:ind w:left="360"/>
            <w:jc w:val="both"/>
          </w:pPr>
        </w:pPrChange>
      </w:pPr>
      <w:ins w:id="2594" w:author="Rosu, Vladimir" w:date="2017-10-15T18:39:00Z">
        <w:r w:rsidRPr="00CD0AED">
          <w:rPr>
            <w:lang w:val="en-US"/>
            <w:rPrChange w:id="2595" w:author="Rosu, Vladimir [2]" w:date="2020-01-03T16:32:00Z">
              <w:rPr/>
            </w:rPrChange>
          </w:rPr>
          <w:t xml:space="preserve">var result = </w:t>
        </w:r>
        <w:r w:rsidRPr="00CD0AED">
          <w:rPr>
            <w:highlight w:val="yellow"/>
            <w:lang w:val="en-US"/>
            <w:rPrChange w:id="2596" w:author="Rosu, Vladimir [2]" w:date="2020-01-03T16:32:00Z">
              <w:rPr/>
            </w:rPrChange>
          </w:rPr>
          <w:t>decryptStringWithkey</w:t>
        </w:r>
        <w:r w:rsidRPr="00CD0AED">
          <w:rPr>
            <w:lang w:val="en-US"/>
            <w:rPrChange w:id="2597" w:author="Rosu, Vladimir [2]" w:date="2020-01-03T16:32:00Z">
              <w:rPr/>
            </w:rPrChange>
          </w:rPr>
          <w:t>("99f9f09df09f09ae0fb094f4ceaaaAbcffeddffffeaafaaaeaafaaaa", "0Vxg3+mfMy2k0Igcx959sA==");</w:t>
        </w:r>
      </w:ins>
    </w:p>
    <w:p w14:paraId="0A39F675" w14:textId="475B5F41" w:rsidR="00AB578E" w:rsidRPr="00CD0AED" w:rsidRDefault="00AB578E">
      <w:pPr>
        <w:jc w:val="both"/>
        <w:rPr>
          <w:ins w:id="2598" w:author="Rosu, Vladimir" w:date="2017-10-15T18:39:00Z"/>
          <w:lang w:val="en-US"/>
          <w:rPrChange w:id="2599" w:author="Rosu, Vladimir [2]" w:date="2020-01-03T16:32:00Z">
            <w:rPr>
              <w:ins w:id="2600" w:author="Rosu, Vladimir" w:date="2017-10-15T18:39:00Z"/>
            </w:rPr>
          </w:rPrChange>
        </w:rPr>
        <w:pPrChange w:id="2601" w:author="Rosu, Vladimir" w:date="2017-10-15T17:22:00Z">
          <w:pPr>
            <w:ind w:left="360"/>
            <w:jc w:val="both"/>
          </w:pPr>
        </w:pPrChange>
      </w:pPr>
      <w:commentRangeStart w:id="2602"/>
    </w:p>
    <w:p w14:paraId="17621B0E" w14:textId="0A0C0220" w:rsidR="00AB578E" w:rsidRPr="00CD0AED" w:rsidRDefault="00314DAA">
      <w:pPr>
        <w:jc w:val="both"/>
        <w:rPr>
          <w:ins w:id="2603" w:author="Rosu, Vladimir" w:date="2017-10-15T18:47:00Z"/>
          <w:b/>
          <w:lang w:val="en-US"/>
          <w:rPrChange w:id="2604" w:author="Rosu, Vladimir [2]" w:date="2020-01-03T16:32:00Z">
            <w:rPr>
              <w:ins w:id="2605" w:author="Rosu, Vladimir" w:date="2017-10-15T18:47:00Z"/>
            </w:rPr>
          </w:rPrChange>
        </w:rPr>
        <w:pPrChange w:id="2606" w:author="Rosu, Vladimir" w:date="2017-10-15T17:22:00Z">
          <w:pPr>
            <w:ind w:left="360"/>
            <w:jc w:val="both"/>
          </w:pPr>
        </w:pPrChange>
      </w:pPr>
      <w:ins w:id="2607" w:author="Rosu, Vladimir" w:date="2017-10-15T18:40:00Z">
        <w:r w:rsidRPr="00CD0AED">
          <w:rPr>
            <w:b/>
            <w:lang w:val="en-US"/>
            <w:rPrChange w:id="2608" w:author="Rosu, Vladimir [2]" w:date="2020-01-03T16:32:00Z">
              <w:rPr/>
            </w:rPrChange>
          </w:rPr>
          <w:t xml:space="preserve">8.6 </w:t>
        </w:r>
      </w:ins>
      <w:ins w:id="2609" w:author="Rosu, Vladimir" w:date="2017-10-15T18:47:00Z">
        <w:r w:rsidRPr="00CD0AED">
          <w:rPr>
            <w:b/>
            <w:lang w:val="en-US"/>
            <w:rPrChange w:id="2610" w:author="Rosu, Vladimir [2]" w:date="2020-01-03T16:32:00Z">
              <w:rPr/>
            </w:rPrChange>
          </w:rPr>
          <w:t>encryptPropertyValue</w:t>
        </w:r>
      </w:ins>
    </w:p>
    <w:p w14:paraId="09BA3044" w14:textId="1049C796" w:rsidR="00314DAA" w:rsidRPr="00CD0AED" w:rsidRDefault="00314DAA">
      <w:pPr>
        <w:jc w:val="both"/>
        <w:rPr>
          <w:ins w:id="2611" w:author="Rosu, Vladimir" w:date="2017-10-15T18:53:00Z"/>
          <w:lang w:val="en-US"/>
          <w:rPrChange w:id="2612" w:author="Rosu, Vladimir [2]" w:date="2020-01-03T16:32:00Z">
            <w:rPr>
              <w:ins w:id="2613" w:author="Rosu, Vladimir" w:date="2017-10-15T18:53:00Z"/>
            </w:rPr>
          </w:rPrChange>
        </w:rPr>
        <w:pPrChange w:id="2614" w:author="Rosu, Vladimir" w:date="2017-10-15T17:22:00Z">
          <w:pPr>
            <w:ind w:left="360"/>
            <w:jc w:val="both"/>
          </w:pPr>
        </w:pPrChange>
      </w:pPr>
      <w:ins w:id="2615" w:author="Rosu, Vladimir" w:date="2017-10-15T18:47:00Z">
        <w:r w:rsidRPr="00CD0AED">
          <w:rPr>
            <w:b/>
            <w:lang w:val="en-US"/>
            <w:rPrChange w:id="2616" w:author="Rosu, Vladimir [2]" w:date="2020-01-03T16:32:00Z">
              <w:rPr/>
            </w:rPrChange>
          </w:rPr>
          <w:t>Description</w:t>
        </w:r>
        <w:r w:rsidRPr="00CD0AED">
          <w:rPr>
            <w:lang w:val="en-US"/>
            <w:rPrChange w:id="2617" w:author="Rosu, Vladimir [2]" w:date="2020-01-03T16:32:00Z">
              <w:rPr/>
            </w:rPrChange>
          </w:rPr>
          <w:t xml:space="preserve">: </w:t>
        </w:r>
      </w:ins>
      <w:ins w:id="2618" w:author="Rosu, Vladimir" w:date="2017-10-15T18:53:00Z">
        <w:r w:rsidR="0081703C" w:rsidRPr="00CD0AED">
          <w:rPr>
            <w:lang w:val="en-US"/>
            <w:rPrChange w:id="2619" w:author="Rosu, Vladimir [2]" w:date="2020-01-03T16:32:00Z">
              <w:rPr/>
            </w:rPrChange>
          </w:rPr>
          <w:t>this function....</w:t>
        </w:r>
      </w:ins>
    </w:p>
    <w:p w14:paraId="797A88C6" w14:textId="0681EDF2" w:rsidR="0081703C" w:rsidRPr="00CD0AED" w:rsidRDefault="0081703C">
      <w:pPr>
        <w:jc w:val="both"/>
        <w:rPr>
          <w:ins w:id="2620" w:author="Rosu, Vladimir" w:date="2017-10-15T18:53:00Z"/>
          <w:lang w:val="en-US"/>
          <w:rPrChange w:id="2621" w:author="Rosu, Vladimir [2]" w:date="2020-01-03T16:32:00Z">
            <w:rPr>
              <w:ins w:id="2622" w:author="Rosu, Vladimir" w:date="2017-10-15T18:53:00Z"/>
            </w:rPr>
          </w:rPrChange>
        </w:rPr>
        <w:pPrChange w:id="2623" w:author="Rosu, Vladimir" w:date="2017-10-15T17:22:00Z">
          <w:pPr>
            <w:ind w:left="360"/>
            <w:jc w:val="both"/>
          </w:pPr>
        </w:pPrChange>
      </w:pPr>
      <w:ins w:id="2624" w:author="Rosu, Vladimir" w:date="2017-10-15T18:53:00Z">
        <w:r w:rsidRPr="00CD0AED">
          <w:rPr>
            <w:b/>
            <w:lang w:val="en-US"/>
            <w:rPrChange w:id="2625" w:author="Rosu, Vladimir [2]" w:date="2020-01-03T16:32:00Z">
              <w:rPr/>
            </w:rPrChange>
          </w:rPr>
          <w:t>Example usage</w:t>
        </w:r>
        <w:r w:rsidRPr="00CD0AED">
          <w:rPr>
            <w:lang w:val="en-US"/>
            <w:rPrChange w:id="2626" w:author="Rosu, Vladimir [2]" w:date="2020-01-03T16:32:00Z">
              <w:rPr/>
            </w:rPrChange>
          </w:rPr>
          <w:t>:</w:t>
        </w:r>
      </w:ins>
    </w:p>
    <w:p w14:paraId="41920587" w14:textId="4ACAA94A" w:rsidR="0081703C" w:rsidRPr="00CD0AED" w:rsidRDefault="0081703C">
      <w:pPr>
        <w:jc w:val="both"/>
        <w:rPr>
          <w:ins w:id="2627" w:author="Rosu, Vladimir" w:date="2017-10-15T18:53:00Z"/>
          <w:lang w:val="en-US"/>
          <w:rPrChange w:id="2628" w:author="Rosu, Vladimir [2]" w:date="2020-01-03T16:32:00Z">
            <w:rPr>
              <w:ins w:id="2629" w:author="Rosu, Vladimir" w:date="2017-10-15T18:53:00Z"/>
            </w:rPr>
          </w:rPrChange>
        </w:rPr>
        <w:pPrChange w:id="2630" w:author="Rosu, Vladimir" w:date="2017-10-15T17:22:00Z">
          <w:pPr>
            <w:ind w:left="360"/>
            <w:jc w:val="both"/>
          </w:pPr>
        </w:pPrChange>
      </w:pPr>
    </w:p>
    <w:p w14:paraId="5BCD695A" w14:textId="202FE3CD" w:rsidR="0081703C" w:rsidRPr="00CD0AED" w:rsidRDefault="0081703C">
      <w:pPr>
        <w:jc w:val="both"/>
        <w:rPr>
          <w:ins w:id="2631" w:author="Rosu, Vladimir" w:date="2017-10-15T18:54:00Z"/>
          <w:b/>
          <w:lang w:val="en-US"/>
          <w:rPrChange w:id="2632" w:author="Rosu, Vladimir [2]" w:date="2020-01-03T16:32:00Z">
            <w:rPr>
              <w:ins w:id="2633" w:author="Rosu, Vladimir" w:date="2017-10-15T18:54:00Z"/>
            </w:rPr>
          </w:rPrChange>
        </w:rPr>
        <w:pPrChange w:id="2634" w:author="Rosu, Vladimir" w:date="2017-10-15T17:22:00Z">
          <w:pPr>
            <w:ind w:left="360"/>
            <w:jc w:val="both"/>
          </w:pPr>
        </w:pPrChange>
      </w:pPr>
      <w:ins w:id="2635" w:author="Rosu, Vladimir" w:date="2017-10-15T18:53:00Z">
        <w:r w:rsidRPr="00CD0AED">
          <w:rPr>
            <w:b/>
            <w:lang w:val="en-US"/>
            <w:rPrChange w:id="2636" w:author="Rosu, Vladimir [2]" w:date="2020-01-03T16:32:00Z">
              <w:rPr/>
            </w:rPrChange>
          </w:rPr>
          <w:t xml:space="preserve">8.7 </w:t>
        </w:r>
      </w:ins>
      <w:ins w:id="2637" w:author="Rosu, Vladimir" w:date="2017-10-15T18:54:00Z">
        <w:r w:rsidRPr="00CD0AED">
          <w:rPr>
            <w:b/>
            <w:lang w:val="en-US"/>
            <w:rPrChange w:id="2638" w:author="Rosu, Vladimir [2]" w:date="2020-01-03T16:32:00Z">
              <w:rPr/>
            </w:rPrChange>
          </w:rPr>
          <w:t>encryptString</w:t>
        </w:r>
      </w:ins>
    </w:p>
    <w:p w14:paraId="6842E019" w14:textId="14C3E81A" w:rsidR="0081703C" w:rsidRPr="00CD0AED" w:rsidRDefault="0081703C">
      <w:pPr>
        <w:jc w:val="both"/>
        <w:rPr>
          <w:ins w:id="2639" w:author="Rosu, Vladimir" w:date="2017-10-15T18:58:00Z"/>
          <w:lang w:val="en-US"/>
          <w:rPrChange w:id="2640" w:author="Rosu, Vladimir [2]" w:date="2020-01-03T16:32:00Z">
            <w:rPr>
              <w:ins w:id="2641" w:author="Rosu, Vladimir" w:date="2017-10-15T18:58:00Z"/>
            </w:rPr>
          </w:rPrChange>
        </w:rPr>
        <w:pPrChange w:id="2642" w:author="Rosu, Vladimir" w:date="2017-10-15T17:22:00Z">
          <w:pPr>
            <w:ind w:left="360"/>
            <w:jc w:val="both"/>
          </w:pPr>
        </w:pPrChange>
      </w:pPr>
      <w:ins w:id="2643" w:author="Rosu, Vladimir" w:date="2017-10-15T18:54:00Z">
        <w:r w:rsidRPr="00CD0AED">
          <w:rPr>
            <w:b/>
            <w:lang w:val="en-US"/>
            <w:rPrChange w:id="2644" w:author="Rosu, Vladimir [2]" w:date="2020-01-03T16:32:00Z">
              <w:rPr/>
            </w:rPrChange>
          </w:rPr>
          <w:t>Description</w:t>
        </w:r>
      </w:ins>
      <w:ins w:id="2645" w:author="Rosu, Vladimir" w:date="2017-10-15T18:58:00Z">
        <w:r w:rsidRPr="00CD0AED">
          <w:rPr>
            <w:b/>
            <w:lang w:val="en-US"/>
            <w:rPrChange w:id="2646" w:author="Rosu, Vladimir [2]" w:date="2020-01-03T16:32:00Z">
              <w:rPr>
                <w:b/>
              </w:rPr>
            </w:rPrChange>
          </w:rPr>
          <w:t>:</w:t>
        </w:r>
      </w:ins>
      <w:ins w:id="2647" w:author="Rosu, Vladimir" w:date="2017-10-15T18:54:00Z">
        <w:r w:rsidRPr="00CD0AED">
          <w:rPr>
            <w:lang w:val="en-US"/>
            <w:rPrChange w:id="2648" w:author="Rosu, Vladimir [2]" w:date="2020-01-03T16:32:00Z">
              <w:rPr/>
            </w:rPrChange>
          </w:rPr>
          <w:t xml:space="preserve"> this function returns the encrypted String value for a String input parameter. </w:t>
        </w:r>
      </w:ins>
      <w:commentRangeEnd w:id="2602"/>
      <w:ins w:id="2649" w:author="Rosu, Vladimir" w:date="2017-10-15T18:56:00Z">
        <w:r w:rsidRPr="00CD0AED">
          <w:rPr>
            <w:rStyle w:val="CommentReference"/>
            <w:lang w:val="en-US"/>
            <w:rPrChange w:id="2650" w:author="Rosu, Vladimir [2]" w:date="2020-01-03T16:32:00Z">
              <w:rPr>
                <w:rStyle w:val="CommentReference"/>
              </w:rPr>
            </w:rPrChange>
          </w:rPr>
          <w:commentReference w:id="2602"/>
        </w:r>
      </w:ins>
    </w:p>
    <w:p w14:paraId="3AABDC5A" w14:textId="11832851" w:rsidR="0081703C" w:rsidRPr="00CD0AED" w:rsidRDefault="0081703C">
      <w:pPr>
        <w:jc w:val="both"/>
        <w:rPr>
          <w:ins w:id="2651" w:author="Rosu, Vladimir" w:date="2017-10-15T18:58:00Z"/>
          <w:lang w:val="en-US"/>
          <w:rPrChange w:id="2652" w:author="Rosu, Vladimir [2]" w:date="2020-01-03T16:32:00Z">
            <w:rPr>
              <w:ins w:id="2653" w:author="Rosu, Vladimir" w:date="2017-10-15T18:58:00Z"/>
            </w:rPr>
          </w:rPrChange>
        </w:rPr>
        <w:pPrChange w:id="2654" w:author="Rosu, Vladimir" w:date="2017-10-15T17:22:00Z">
          <w:pPr>
            <w:ind w:left="360"/>
            <w:jc w:val="both"/>
          </w:pPr>
        </w:pPrChange>
      </w:pPr>
    </w:p>
    <w:p w14:paraId="6A616116" w14:textId="049447CD" w:rsidR="0081703C" w:rsidRPr="00CD0AED" w:rsidRDefault="0081703C">
      <w:pPr>
        <w:jc w:val="both"/>
        <w:rPr>
          <w:ins w:id="2655" w:author="Rosu, Vladimir" w:date="2017-10-15T19:01:00Z"/>
          <w:lang w:val="en-US"/>
          <w:rPrChange w:id="2656" w:author="Rosu, Vladimir [2]" w:date="2020-01-03T16:32:00Z">
            <w:rPr>
              <w:ins w:id="2657" w:author="Rosu, Vladimir" w:date="2017-10-15T19:01:00Z"/>
            </w:rPr>
          </w:rPrChange>
        </w:rPr>
        <w:pPrChange w:id="2658" w:author="Rosu, Vladimir" w:date="2017-10-15T17:22:00Z">
          <w:pPr>
            <w:ind w:left="360"/>
            <w:jc w:val="both"/>
          </w:pPr>
        </w:pPrChange>
      </w:pPr>
      <w:ins w:id="2659" w:author="Rosu, Vladimir" w:date="2017-10-15T18:58:00Z">
        <w:r w:rsidRPr="00CD0AED">
          <w:rPr>
            <w:b/>
            <w:lang w:val="en-US"/>
            <w:rPrChange w:id="2660" w:author="Rosu, Vladimir [2]" w:date="2020-01-03T16:32:00Z">
              <w:rPr/>
            </w:rPrChange>
          </w:rPr>
          <w:t>8.8.</w:t>
        </w:r>
        <w:r w:rsidRPr="00CD0AED">
          <w:rPr>
            <w:lang w:val="en-US"/>
            <w:rPrChange w:id="2661" w:author="Rosu, Vladimir [2]" w:date="2020-01-03T16:32:00Z">
              <w:rPr/>
            </w:rPrChange>
          </w:rPr>
          <w:t xml:space="preserve"> </w:t>
        </w:r>
      </w:ins>
      <w:ins w:id="2662" w:author="Rosu, Vladimir" w:date="2017-10-15T19:01:00Z">
        <w:r w:rsidRPr="00CD0AED">
          <w:rPr>
            <w:b/>
            <w:lang w:val="en-US"/>
            <w:rPrChange w:id="2663" w:author="Rosu, Vladimir [2]" w:date="2020-01-03T16:32:00Z">
              <w:rPr/>
            </w:rPrChange>
          </w:rPr>
          <w:t>encryptStringWithKey</w:t>
        </w:r>
      </w:ins>
    </w:p>
    <w:p w14:paraId="7317EFD9" w14:textId="7E2D8AC8" w:rsidR="0081703C" w:rsidRPr="00CD0AED" w:rsidRDefault="0081703C">
      <w:pPr>
        <w:jc w:val="both"/>
        <w:rPr>
          <w:ins w:id="2664" w:author="Rosu, Vladimir" w:date="2017-10-15T19:17:00Z"/>
          <w:lang w:val="en-US"/>
          <w:rPrChange w:id="2665" w:author="Rosu, Vladimir [2]" w:date="2020-01-03T16:32:00Z">
            <w:rPr>
              <w:ins w:id="2666" w:author="Rosu, Vladimir" w:date="2017-10-15T19:17:00Z"/>
            </w:rPr>
          </w:rPrChange>
        </w:rPr>
        <w:pPrChange w:id="2667" w:author="Rosu, Vladimir" w:date="2017-10-15T17:22:00Z">
          <w:pPr>
            <w:ind w:left="360"/>
            <w:jc w:val="both"/>
          </w:pPr>
        </w:pPrChange>
      </w:pPr>
      <w:ins w:id="2668" w:author="Rosu, Vladimir" w:date="2017-10-15T19:01:00Z">
        <w:r w:rsidRPr="00CD0AED">
          <w:rPr>
            <w:b/>
            <w:lang w:val="en-US"/>
            <w:rPrChange w:id="2669" w:author="Rosu, Vladimir [2]" w:date="2020-01-03T16:32:00Z">
              <w:rPr/>
            </w:rPrChange>
          </w:rPr>
          <w:t>Description:</w:t>
        </w:r>
      </w:ins>
      <w:ins w:id="2670" w:author="Rosu, Vladimir" w:date="2017-10-15T19:16:00Z">
        <w:r w:rsidR="002719CA" w:rsidRPr="00CD0AED">
          <w:rPr>
            <w:b/>
            <w:lang w:val="en-US"/>
            <w:rPrChange w:id="2671" w:author="Rosu, Vladimir [2]" w:date="2020-01-03T16:32:00Z">
              <w:rPr>
                <w:b/>
              </w:rPr>
            </w:rPrChange>
          </w:rPr>
          <w:t xml:space="preserve"> </w:t>
        </w:r>
        <w:r w:rsidR="002719CA" w:rsidRPr="00CD0AED">
          <w:rPr>
            <w:lang w:val="en-US"/>
            <w:rPrChange w:id="2672" w:author="Rosu, Vladimir [2]" w:date="2020-01-03T16:32:00Z">
              <w:rPr>
                <w:b/>
              </w:rPr>
            </w:rPrChange>
          </w:rPr>
          <w:t>this function</w:t>
        </w:r>
        <w:r w:rsidR="002719CA" w:rsidRPr="00CD0AED">
          <w:rPr>
            <w:lang w:val="en-US"/>
            <w:rPrChange w:id="2673" w:author="Rosu, Vladimir [2]" w:date="2020-01-03T16:32:00Z">
              <w:rPr/>
            </w:rPrChange>
          </w:rPr>
          <w:t xml:space="preserve"> encrypts</w:t>
        </w:r>
      </w:ins>
      <w:ins w:id="2674" w:author="Rosu, Vladimir" w:date="2017-10-15T19:17:00Z">
        <w:r w:rsidR="002719CA" w:rsidRPr="00CD0AED">
          <w:rPr>
            <w:lang w:val="en-US"/>
            <w:rPrChange w:id="2675" w:author="Rosu, Vladimir [2]" w:date="2020-01-03T16:32:00Z">
              <w:rPr/>
            </w:rPrChange>
          </w:rPr>
          <w:t xml:space="preserve"> a string with specified key. The key must be 56 characters length, all hex.</w:t>
        </w:r>
      </w:ins>
    </w:p>
    <w:p w14:paraId="38C3554E" w14:textId="27D13A0B" w:rsidR="002719CA" w:rsidRPr="00CD0AED" w:rsidRDefault="002719CA">
      <w:pPr>
        <w:jc w:val="both"/>
        <w:rPr>
          <w:ins w:id="2676" w:author="Rosu, Vladimir" w:date="2017-10-15T19:01:00Z"/>
          <w:b/>
          <w:lang w:val="en-US"/>
          <w:rPrChange w:id="2677" w:author="Rosu, Vladimir [2]" w:date="2020-01-03T16:32:00Z">
            <w:rPr>
              <w:ins w:id="2678" w:author="Rosu, Vladimir" w:date="2017-10-15T19:01:00Z"/>
            </w:rPr>
          </w:rPrChange>
        </w:rPr>
        <w:pPrChange w:id="2679" w:author="Rosu, Vladimir" w:date="2017-10-15T17:22:00Z">
          <w:pPr>
            <w:ind w:left="360"/>
            <w:jc w:val="both"/>
          </w:pPr>
        </w:pPrChange>
      </w:pPr>
      <w:ins w:id="2680" w:author="Rosu, Vladimir" w:date="2017-10-15T19:18:00Z">
        <w:r w:rsidRPr="00CD0AED">
          <w:rPr>
            <w:b/>
            <w:lang w:val="en-US"/>
            <w:rPrChange w:id="2681" w:author="Rosu, Vladimir [2]" w:date="2020-01-03T16:32:00Z">
              <w:rPr/>
            </w:rPrChange>
          </w:rPr>
          <w:t>Example Usage: (we encrypt a string value using a key; the resulting value is the one used as an input parameter for function 8.5 decryptStringWithKey</w:t>
        </w:r>
      </w:ins>
      <w:ins w:id="2682" w:author="Rosu, Vladimir" w:date="2017-10-15T19:20:00Z">
        <w:r w:rsidRPr="00CD0AED">
          <w:rPr>
            <w:b/>
            <w:lang w:val="en-US"/>
            <w:rPrChange w:id="2683" w:author="Rosu, Vladimir [2]" w:date="2020-01-03T16:32:00Z">
              <w:rPr/>
            </w:rPrChange>
          </w:rPr>
          <w:t>; use this in a service with return type STRING</w:t>
        </w:r>
      </w:ins>
      <w:ins w:id="2684" w:author="Rosu, Vladimir" w:date="2017-10-15T19:18:00Z">
        <w:r w:rsidRPr="00CD0AED">
          <w:rPr>
            <w:b/>
            <w:lang w:val="en-US"/>
            <w:rPrChange w:id="2685" w:author="Rosu, Vladimir [2]" w:date="2020-01-03T16:32:00Z">
              <w:rPr/>
            </w:rPrChange>
          </w:rPr>
          <w:t>)</w:t>
        </w:r>
      </w:ins>
      <w:ins w:id="2686" w:author="Rosu, Vladimir" w:date="2017-10-15T19:22:00Z">
        <w:r w:rsidRPr="00CD0AED">
          <w:rPr>
            <w:b/>
            <w:lang w:val="en-US"/>
            <w:rPrChange w:id="2687" w:author="Rosu, Vladimir [2]" w:date="2020-01-03T16:32:00Z">
              <w:rPr/>
            </w:rPrChange>
          </w:rPr>
          <w:t>:</w:t>
        </w:r>
      </w:ins>
    </w:p>
    <w:p w14:paraId="48E9E6A6" w14:textId="77777777" w:rsidR="0081703C" w:rsidRPr="00CD0AED" w:rsidRDefault="0081703C" w:rsidP="0081703C">
      <w:pPr>
        <w:jc w:val="both"/>
        <w:rPr>
          <w:ins w:id="2688" w:author="Rosu, Vladimir" w:date="2017-10-15T19:01:00Z"/>
          <w:lang w:val="en-US"/>
          <w:rPrChange w:id="2689" w:author="Rosu, Vladimir [2]" w:date="2020-01-03T16:32:00Z">
            <w:rPr>
              <w:ins w:id="2690" w:author="Rosu, Vladimir" w:date="2017-10-15T19:01:00Z"/>
            </w:rPr>
          </w:rPrChange>
        </w:rPr>
      </w:pPr>
      <w:ins w:id="2691" w:author="Rosu, Vladimir" w:date="2017-10-15T19:01:00Z">
        <w:r w:rsidRPr="00CD0AED">
          <w:rPr>
            <w:lang w:val="en-US"/>
            <w:rPrChange w:id="2692" w:author="Rosu, Vladimir [2]" w:date="2020-01-03T16:32:00Z">
              <w:rPr/>
            </w:rPrChange>
          </w:rPr>
          <w:t>// encryptStringWithKey(key:STRING, value:STRING):STRING</w:t>
        </w:r>
      </w:ins>
    </w:p>
    <w:p w14:paraId="4FE04A01" w14:textId="4E2E343C" w:rsidR="0081703C" w:rsidRPr="00CD0AED" w:rsidRDefault="0081703C">
      <w:pPr>
        <w:jc w:val="both"/>
        <w:rPr>
          <w:ins w:id="2693" w:author="Rosu, Vladimir" w:date="2017-10-15T19:22:00Z"/>
          <w:lang w:val="en-US"/>
          <w:rPrChange w:id="2694" w:author="Rosu, Vladimir [2]" w:date="2020-01-03T16:32:00Z">
            <w:rPr>
              <w:ins w:id="2695" w:author="Rosu, Vladimir" w:date="2017-10-15T19:22:00Z"/>
            </w:rPr>
          </w:rPrChange>
        </w:rPr>
        <w:pPrChange w:id="2696" w:author="Rosu, Vladimir" w:date="2017-10-15T17:22:00Z">
          <w:pPr>
            <w:ind w:left="360"/>
            <w:jc w:val="both"/>
          </w:pPr>
        </w:pPrChange>
      </w:pPr>
      <w:ins w:id="2697" w:author="Rosu, Vladimir" w:date="2017-10-15T19:01:00Z">
        <w:r w:rsidRPr="00CD0AED">
          <w:rPr>
            <w:lang w:val="en-US"/>
            <w:rPrChange w:id="2698" w:author="Rosu, Vladimir [2]" w:date="2020-01-03T16:32:00Z">
              <w:rPr/>
            </w:rPrChange>
          </w:rPr>
          <w:t xml:space="preserve">var result = </w:t>
        </w:r>
        <w:r w:rsidRPr="00CD0AED">
          <w:rPr>
            <w:highlight w:val="yellow"/>
            <w:lang w:val="en-US"/>
            <w:rPrChange w:id="2699" w:author="Rosu, Vladimir [2]" w:date="2020-01-03T16:32:00Z">
              <w:rPr/>
            </w:rPrChange>
          </w:rPr>
          <w:t>encryptStringWithKey</w:t>
        </w:r>
        <w:r w:rsidRPr="00CD0AED">
          <w:rPr>
            <w:lang w:val="en-US"/>
            <w:rPrChange w:id="2700" w:author="Rosu, Vladimir [2]" w:date="2020-01-03T16:32:00Z">
              <w:rPr/>
            </w:rPrChange>
          </w:rPr>
          <w:t>("99f9f09df09f09ae0fb094f4ceaaaAbcffeddffffeaafaaaeaafaaaa", "ajhkjh");</w:t>
        </w:r>
      </w:ins>
    </w:p>
    <w:p w14:paraId="5D96BF28" w14:textId="284BB795" w:rsidR="002719CA" w:rsidRPr="00CD0AED" w:rsidRDefault="002719CA">
      <w:pPr>
        <w:rPr>
          <w:ins w:id="2701" w:author="Rosu, Vladimir" w:date="2017-10-15T19:22:00Z"/>
          <w:lang w:val="en-US"/>
          <w:rPrChange w:id="2702" w:author="Rosu, Vladimir [2]" w:date="2020-01-03T16:32:00Z">
            <w:rPr>
              <w:ins w:id="2703" w:author="Rosu, Vladimir" w:date="2017-10-15T19:22:00Z"/>
            </w:rPr>
          </w:rPrChange>
        </w:rPr>
      </w:pPr>
      <w:ins w:id="2704" w:author="Rosu, Vladimir" w:date="2017-10-15T19:22:00Z">
        <w:r w:rsidRPr="00CD0AED">
          <w:rPr>
            <w:lang w:val="en-US"/>
            <w:rPrChange w:id="2705" w:author="Rosu, Vladimir [2]" w:date="2020-01-03T16:32:00Z">
              <w:rPr/>
            </w:rPrChange>
          </w:rPr>
          <w:br w:type="page"/>
        </w:r>
      </w:ins>
    </w:p>
    <w:p w14:paraId="7BCE9748" w14:textId="0A312767" w:rsidR="002719CA" w:rsidRPr="00CD0AED" w:rsidRDefault="00836B19">
      <w:pPr>
        <w:pStyle w:val="ListParagraph"/>
        <w:numPr>
          <w:ilvl w:val="0"/>
          <w:numId w:val="1"/>
        </w:numPr>
        <w:jc w:val="center"/>
        <w:rPr>
          <w:ins w:id="2706" w:author="Rosu, Vladimir" w:date="2017-10-15T19:23:00Z"/>
          <w:b/>
          <w:lang w:val="en-US"/>
          <w:rPrChange w:id="2707" w:author="Rosu, Vladimir [2]" w:date="2020-01-03T16:32:00Z">
            <w:rPr>
              <w:ins w:id="2708" w:author="Rosu, Vladimir" w:date="2017-10-15T19:23:00Z"/>
            </w:rPr>
          </w:rPrChange>
        </w:rPr>
        <w:pPrChange w:id="2709" w:author="Rosu, Vladimir" w:date="2017-10-15T19:23:00Z">
          <w:pPr>
            <w:ind w:left="360"/>
            <w:jc w:val="both"/>
          </w:pPr>
        </w:pPrChange>
      </w:pPr>
      <w:ins w:id="2710" w:author="Rosu, Vladimir" w:date="2017-10-15T19:23:00Z">
        <w:r w:rsidRPr="00CD0AED">
          <w:rPr>
            <w:b/>
            <w:lang w:val="en-US"/>
            <w:rPrChange w:id="2711" w:author="Rosu, Vladimir [2]" w:date="2020-01-03T16:32:00Z">
              <w:rPr/>
            </w:rPrChange>
          </w:rPr>
          <w:lastRenderedPageBreak/>
          <w:t>LocationFunctions</w:t>
        </w:r>
      </w:ins>
    </w:p>
    <w:p w14:paraId="1AC14102" w14:textId="7838676B" w:rsidR="00836B19" w:rsidRPr="00CD0AED" w:rsidRDefault="00836B19">
      <w:pPr>
        <w:jc w:val="both"/>
        <w:rPr>
          <w:ins w:id="2712" w:author="Rosu, Vladimir" w:date="2017-10-15T19:23:00Z"/>
          <w:b/>
          <w:lang w:val="en-US"/>
          <w:rPrChange w:id="2713" w:author="Rosu, Vladimir [2]" w:date="2020-01-03T16:32:00Z">
            <w:rPr>
              <w:ins w:id="2714" w:author="Rosu, Vladimir" w:date="2017-10-15T19:23:00Z"/>
            </w:rPr>
          </w:rPrChange>
        </w:rPr>
        <w:pPrChange w:id="2715" w:author="Rosu, Vladimir" w:date="2017-10-15T19:23:00Z">
          <w:pPr>
            <w:ind w:left="360"/>
            <w:jc w:val="both"/>
          </w:pPr>
        </w:pPrChange>
      </w:pPr>
      <w:ins w:id="2716" w:author="Rosu, Vladimir" w:date="2017-10-15T19:23:00Z">
        <w:r w:rsidRPr="00CD0AED">
          <w:rPr>
            <w:b/>
            <w:lang w:val="en-US"/>
            <w:rPrChange w:id="2717" w:author="Rosu, Vladimir [2]" w:date="2020-01-03T16:32:00Z">
              <w:rPr/>
            </w:rPrChange>
          </w:rPr>
          <w:t>9.1 containsLocation</w:t>
        </w:r>
      </w:ins>
    </w:p>
    <w:p w14:paraId="26E4743A" w14:textId="17AF2A36" w:rsidR="00836B19" w:rsidRPr="00CD0AED" w:rsidRDefault="00836B19">
      <w:pPr>
        <w:jc w:val="both"/>
        <w:rPr>
          <w:ins w:id="2718" w:author="Rosu, Vladimir" w:date="2017-10-15T19:27:00Z"/>
          <w:lang w:val="en-US"/>
          <w:rPrChange w:id="2719" w:author="Rosu, Vladimir [2]" w:date="2020-01-03T16:32:00Z">
            <w:rPr>
              <w:ins w:id="2720" w:author="Rosu, Vladimir" w:date="2017-10-15T19:27:00Z"/>
            </w:rPr>
          </w:rPrChange>
        </w:rPr>
        <w:pPrChange w:id="2721" w:author="Rosu, Vladimir" w:date="2017-10-15T19:23:00Z">
          <w:pPr>
            <w:ind w:left="360"/>
            <w:jc w:val="both"/>
          </w:pPr>
        </w:pPrChange>
      </w:pPr>
      <w:ins w:id="2722" w:author="Rosu, Vladimir" w:date="2017-10-15T19:23:00Z">
        <w:r w:rsidRPr="00CD0AED">
          <w:rPr>
            <w:b/>
            <w:lang w:val="en-US"/>
            <w:rPrChange w:id="2723" w:author="Rosu, Vladimir [2]" w:date="2020-01-03T16:32:00Z">
              <w:rPr/>
            </w:rPrChange>
          </w:rPr>
          <w:t>Description</w:t>
        </w:r>
        <w:r w:rsidRPr="00CD0AED">
          <w:rPr>
            <w:lang w:val="en-US"/>
            <w:rPrChange w:id="2724" w:author="Rosu, Vladimir [2]" w:date="2020-01-03T16:32:00Z">
              <w:rPr/>
            </w:rPrChange>
          </w:rPr>
          <w:t xml:space="preserve">: </w:t>
        </w:r>
        <w:r w:rsidR="009E423C" w:rsidRPr="00CD0AED">
          <w:rPr>
            <w:lang w:val="en-US"/>
            <w:rPrChange w:id="2725" w:author="Rosu, Vladimir [2]" w:date="2020-01-03T16:32:00Z">
              <w:rPr/>
            </w:rPrChange>
          </w:rPr>
          <w:t xml:space="preserve">this function checks if a location is </w:t>
        </w:r>
      </w:ins>
      <w:ins w:id="2726" w:author="Rosu, Vladimir" w:date="2017-10-15T19:24:00Z">
        <w:r w:rsidR="009E423C" w:rsidRPr="00CD0AED">
          <w:rPr>
            <w:lang w:val="en-US"/>
            <w:rPrChange w:id="2727" w:author="Rosu, Vladimir [2]" w:date="2020-01-03T16:32:00Z">
              <w:rPr/>
            </w:rPrChange>
          </w:rPr>
          <w:t>found in a specified area (called geofence). The location is passed as a LOCATION type</w:t>
        </w:r>
      </w:ins>
      <w:ins w:id="2728" w:author="Rosu, Vladimir" w:date="2017-10-15T19:34:00Z">
        <w:r w:rsidR="00DC317D" w:rsidRPr="00CD0AED">
          <w:rPr>
            <w:lang w:val="en-US"/>
            <w:rPrChange w:id="2729" w:author="Rosu, Vladimir [2]" w:date="2020-01-03T16:32:00Z">
              <w:rPr/>
            </w:rPrChange>
          </w:rPr>
          <w:t xml:space="preserve"> parameter</w:t>
        </w:r>
      </w:ins>
      <w:ins w:id="2730" w:author="Rosu, Vladimir" w:date="2017-10-15T19:24:00Z">
        <w:r w:rsidR="009E423C" w:rsidRPr="00CD0AED">
          <w:rPr>
            <w:lang w:val="en-US"/>
            <w:rPrChange w:id="2731" w:author="Rosu, Vladimir [2]" w:date="2020-01-03T16:32:00Z">
              <w:rPr/>
            </w:rPrChange>
          </w:rPr>
          <w:t xml:space="preserve">. The geofence is specified as an INFOTABLE and you </w:t>
        </w:r>
      </w:ins>
      <w:ins w:id="2732" w:author="Rosu, Vladimir" w:date="2017-10-15T19:52:00Z">
        <w:r w:rsidR="00D262AA" w:rsidRPr="00CD0AED">
          <w:rPr>
            <w:lang w:val="en-US"/>
            <w:rPrChange w:id="2733" w:author="Rosu, Vladimir [2]" w:date="2020-01-03T16:32:00Z">
              <w:rPr/>
            </w:rPrChange>
          </w:rPr>
          <w:t>must</w:t>
        </w:r>
      </w:ins>
      <w:ins w:id="2734" w:author="Rosu, Vladimir" w:date="2017-10-15T19:24:00Z">
        <w:r w:rsidR="009E423C" w:rsidRPr="00CD0AED">
          <w:rPr>
            <w:lang w:val="en-US"/>
            <w:rPrChange w:id="2735" w:author="Rosu, Vladimir [2]" w:date="2020-01-03T16:32:00Z">
              <w:rPr/>
            </w:rPrChange>
          </w:rPr>
          <w:t xml:space="preserve"> specify the </w:t>
        </w:r>
      </w:ins>
      <w:ins w:id="2736" w:author="Rosu, Vladimir" w:date="2017-10-15T19:26:00Z">
        <w:r w:rsidR="009E423C" w:rsidRPr="00CD0AED">
          <w:rPr>
            <w:lang w:val="en-US"/>
            <w:rPrChange w:id="2737" w:author="Rosu, Vladimir [2]" w:date="2020-01-03T16:32:00Z">
              <w:rPr/>
            </w:rPrChange>
          </w:rPr>
          <w:t xml:space="preserve">column name containing the Geofence </w:t>
        </w:r>
      </w:ins>
      <w:ins w:id="2738" w:author="Rosu, Vladimir" w:date="2017-10-15T19:52:00Z">
        <w:r w:rsidR="00D262AA" w:rsidRPr="00CD0AED">
          <w:rPr>
            <w:lang w:val="en-US"/>
            <w:rPrChange w:id="2739" w:author="Rosu, Vladimir [2]" w:date="2020-01-03T16:32:00Z">
              <w:rPr/>
            </w:rPrChange>
          </w:rPr>
          <w:t xml:space="preserve">perimeter </w:t>
        </w:r>
      </w:ins>
      <w:ins w:id="2740" w:author="Rosu, Vladimir" w:date="2017-10-15T19:27:00Z">
        <w:r w:rsidR="009E423C" w:rsidRPr="00CD0AED">
          <w:rPr>
            <w:lang w:val="en-US"/>
            <w:rPrChange w:id="2741" w:author="Rosu, Vladimir [2]" w:date="2020-01-03T16:32:00Z">
              <w:rPr/>
            </w:rPrChange>
          </w:rPr>
          <w:t xml:space="preserve">point </w:t>
        </w:r>
      </w:ins>
      <w:ins w:id="2742" w:author="Rosu, Vladimir" w:date="2017-10-15T19:26:00Z">
        <w:r w:rsidR="009E423C" w:rsidRPr="00CD0AED">
          <w:rPr>
            <w:lang w:val="en-US"/>
            <w:rPrChange w:id="2743" w:author="Rosu, Vladimir [2]" w:date="2020-01-03T16:32:00Z">
              <w:rPr/>
            </w:rPrChange>
          </w:rPr>
          <w:t xml:space="preserve">from the </w:t>
        </w:r>
      </w:ins>
      <w:ins w:id="2744" w:author="Rosu, Vladimir" w:date="2017-10-15T19:27:00Z">
        <w:r w:rsidR="009E423C" w:rsidRPr="00CD0AED">
          <w:rPr>
            <w:lang w:val="en-US"/>
            <w:rPrChange w:id="2745" w:author="Rosu, Vladimir [2]" w:date="2020-01-03T16:32:00Z">
              <w:rPr/>
            </w:rPrChange>
          </w:rPr>
          <w:t>infotable.</w:t>
        </w:r>
      </w:ins>
    </w:p>
    <w:p w14:paraId="0EE5CCFC" w14:textId="5E0434D1" w:rsidR="009E423C" w:rsidRPr="00CD0AED" w:rsidRDefault="00DC317D">
      <w:pPr>
        <w:jc w:val="both"/>
        <w:rPr>
          <w:ins w:id="2746" w:author="Rosu, Vladimir" w:date="2017-10-15T19:34:00Z"/>
          <w:b/>
          <w:lang w:val="en-US"/>
          <w:rPrChange w:id="2747" w:author="Rosu, Vladimir [2]" w:date="2020-01-03T16:32:00Z">
            <w:rPr>
              <w:ins w:id="2748" w:author="Rosu, Vladimir" w:date="2017-10-15T19:34:00Z"/>
            </w:rPr>
          </w:rPrChange>
        </w:rPr>
        <w:pPrChange w:id="2749" w:author="Rosu, Vladimir" w:date="2017-10-15T19:23:00Z">
          <w:pPr>
            <w:ind w:left="360"/>
            <w:jc w:val="both"/>
          </w:pPr>
        </w:pPrChange>
      </w:pPr>
      <w:ins w:id="2750" w:author="Rosu, Vladimir" w:date="2017-10-15T19:34:00Z">
        <w:r w:rsidRPr="00CD0AED">
          <w:rPr>
            <w:b/>
            <w:lang w:val="en-US"/>
            <w:rPrChange w:id="2751" w:author="Rosu, Vladimir [2]" w:date="2020-01-03T16:32:00Z">
              <w:rPr/>
            </w:rPrChange>
          </w:rPr>
          <w:t>Example usage</w:t>
        </w:r>
      </w:ins>
      <w:ins w:id="2752" w:author="Rosu, Vladimir" w:date="2017-10-15T20:06:00Z">
        <w:r w:rsidR="00C20A6D" w:rsidRPr="00CD0AED">
          <w:rPr>
            <w:b/>
            <w:lang w:val="en-US"/>
            <w:rPrChange w:id="2753" w:author="Rosu, Vladimir [2]" w:date="2020-01-03T16:32:00Z">
              <w:rPr>
                <w:b/>
              </w:rPr>
            </w:rPrChange>
          </w:rPr>
          <w:t xml:space="preserve"> (we pass a location </w:t>
        </w:r>
        <w:r w:rsidR="008C3108" w:rsidRPr="00CD0AED">
          <w:rPr>
            <w:b/>
            <w:lang w:val="en-US"/>
            <w:rPrChange w:id="2754" w:author="Rosu, Vladimir [2]" w:date="2020-01-03T16:32:00Z">
              <w:rPr>
                <w:b/>
              </w:rPr>
            </w:rPrChange>
          </w:rPr>
          <w:t>with coordinates 35,35 and we check if it’s in a rectangle with coordinates 0,0 / 0,40 / 40,40 / 40,0</w:t>
        </w:r>
      </w:ins>
      <w:ins w:id="2755" w:author="Rosu, Vladimir" w:date="2017-10-15T20:07:00Z">
        <w:r w:rsidR="008C3108" w:rsidRPr="00CD0AED">
          <w:rPr>
            <w:b/>
            <w:lang w:val="en-US"/>
            <w:rPrChange w:id="2756" w:author="Rosu, Vladimir [2]" w:date="2020-01-03T16:32:00Z">
              <w:rPr>
                <w:b/>
              </w:rPr>
            </w:rPrChange>
          </w:rPr>
          <w:t xml:space="preserve">; in order to do this we manually construct the geofence in the service, but in normal use you have the geofence defined </w:t>
        </w:r>
      </w:ins>
      <w:ins w:id="2757" w:author="Rosu, Vladimir" w:date="2017-10-15T20:08:00Z">
        <w:r w:rsidR="008C3108" w:rsidRPr="00CD0AED">
          <w:rPr>
            <w:b/>
            <w:lang w:val="en-US"/>
            <w:rPrChange w:id="2758" w:author="Rosu, Vladimir [2]" w:date="2020-01-03T16:32:00Z">
              <w:rPr>
                <w:b/>
              </w:rPr>
            </w:rPrChange>
          </w:rPr>
          <w:t>as a property; use this in a service with return type BOOLEAN</w:t>
        </w:r>
      </w:ins>
      <w:ins w:id="2759" w:author="Rosu, Vladimir" w:date="2017-10-15T20:06:00Z">
        <w:r w:rsidR="00C20A6D" w:rsidRPr="00CD0AED">
          <w:rPr>
            <w:b/>
            <w:lang w:val="en-US"/>
            <w:rPrChange w:id="2760" w:author="Rosu, Vladimir [2]" w:date="2020-01-03T16:32:00Z">
              <w:rPr>
                <w:b/>
              </w:rPr>
            </w:rPrChange>
          </w:rPr>
          <w:t>)</w:t>
        </w:r>
      </w:ins>
      <w:ins w:id="2761" w:author="Rosu, Vladimir" w:date="2017-10-15T19:34:00Z">
        <w:r w:rsidRPr="00CD0AED">
          <w:rPr>
            <w:b/>
            <w:lang w:val="en-US"/>
            <w:rPrChange w:id="2762" w:author="Rosu, Vladimir [2]" w:date="2020-01-03T16:32:00Z">
              <w:rPr/>
            </w:rPrChange>
          </w:rPr>
          <w:t>:</w:t>
        </w:r>
      </w:ins>
    </w:p>
    <w:p w14:paraId="51F8522B" w14:textId="77777777" w:rsidR="008C3108" w:rsidRPr="00CD0AED" w:rsidRDefault="008C3108" w:rsidP="008C3108">
      <w:pPr>
        <w:jc w:val="both"/>
        <w:rPr>
          <w:ins w:id="2763" w:author="Rosu, Vladimir" w:date="2017-10-15T20:08:00Z"/>
          <w:lang w:val="en-US"/>
          <w:rPrChange w:id="2764" w:author="Rosu, Vladimir [2]" w:date="2020-01-03T16:32:00Z">
            <w:rPr>
              <w:ins w:id="2765" w:author="Rosu, Vladimir" w:date="2017-10-15T20:08:00Z"/>
            </w:rPr>
          </w:rPrChange>
        </w:rPr>
      </w:pPr>
    </w:p>
    <w:p w14:paraId="3E7529C4" w14:textId="77777777" w:rsidR="008C3108" w:rsidRPr="00CD0AED" w:rsidRDefault="008C3108" w:rsidP="008C3108">
      <w:pPr>
        <w:jc w:val="both"/>
        <w:rPr>
          <w:ins w:id="2766" w:author="Rosu, Vladimir" w:date="2017-10-15T20:08:00Z"/>
          <w:lang w:val="en-US"/>
          <w:rPrChange w:id="2767" w:author="Rosu, Vladimir [2]" w:date="2020-01-03T16:32:00Z">
            <w:rPr>
              <w:ins w:id="2768" w:author="Rosu, Vladimir" w:date="2017-10-15T20:08:00Z"/>
            </w:rPr>
          </w:rPrChange>
        </w:rPr>
      </w:pPr>
      <w:ins w:id="2769" w:author="Rosu, Vladimir" w:date="2017-10-15T20:08:00Z">
        <w:r w:rsidRPr="00CD0AED">
          <w:rPr>
            <w:lang w:val="en-US"/>
            <w:rPrChange w:id="2770" w:author="Rosu, Vladimir [2]" w:date="2020-01-03T16:32:00Z">
              <w:rPr/>
            </w:rPrChange>
          </w:rPr>
          <w:t>// location:LOCATION</w:t>
        </w:r>
      </w:ins>
    </w:p>
    <w:p w14:paraId="2FD01E7E" w14:textId="77777777" w:rsidR="008C3108" w:rsidRPr="00CD0AED" w:rsidRDefault="008C3108" w:rsidP="008C3108">
      <w:pPr>
        <w:jc w:val="both"/>
        <w:rPr>
          <w:ins w:id="2771" w:author="Rosu, Vladimir" w:date="2017-10-15T20:08:00Z"/>
          <w:lang w:val="en-US"/>
          <w:rPrChange w:id="2772" w:author="Rosu, Vladimir [2]" w:date="2020-01-03T16:32:00Z">
            <w:rPr>
              <w:ins w:id="2773" w:author="Rosu, Vladimir" w:date="2017-10-15T20:08:00Z"/>
            </w:rPr>
          </w:rPrChange>
        </w:rPr>
      </w:pPr>
      <w:ins w:id="2774" w:author="Rosu, Vladimir" w:date="2017-10-15T20:08:00Z">
        <w:r w:rsidRPr="00CD0AED">
          <w:rPr>
            <w:lang w:val="en-US"/>
            <w:rPrChange w:id="2775" w:author="Rosu, Vladimir [2]" w:date="2020-01-03T16:32:00Z">
              <w:rPr/>
            </w:rPrChange>
          </w:rPr>
          <w:t>var location = new Object();</w:t>
        </w:r>
      </w:ins>
    </w:p>
    <w:p w14:paraId="5E2E9CE4" w14:textId="77777777" w:rsidR="008C3108" w:rsidRPr="00CD0AED" w:rsidRDefault="008C3108" w:rsidP="008C3108">
      <w:pPr>
        <w:jc w:val="both"/>
        <w:rPr>
          <w:ins w:id="2776" w:author="Rosu, Vladimir" w:date="2017-10-15T20:08:00Z"/>
          <w:lang w:val="en-US"/>
          <w:rPrChange w:id="2777" w:author="Rosu, Vladimir [2]" w:date="2020-01-03T16:32:00Z">
            <w:rPr>
              <w:ins w:id="2778" w:author="Rosu, Vladimir" w:date="2017-10-15T20:08:00Z"/>
            </w:rPr>
          </w:rPrChange>
        </w:rPr>
      </w:pPr>
      <w:ins w:id="2779" w:author="Rosu, Vladimir" w:date="2017-10-15T20:08:00Z">
        <w:r w:rsidRPr="00CD0AED">
          <w:rPr>
            <w:lang w:val="en-US"/>
            <w:rPrChange w:id="2780" w:author="Rosu, Vladimir [2]" w:date="2020-01-03T16:32:00Z">
              <w:rPr/>
            </w:rPrChange>
          </w:rPr>
          <w:t>location.latitude = 35;</w:t>
        </w:r>
      </w:ins>
    </w:p>
    <w:p w14:paraId="3D45BDDB" w14:textId="77777777" w:rsidR="008C3108" w:rsidRPr="00CD0AED" w:rsidRDefault="008C3108" w:rsidP="008C3108">
      <w:pPr>
        <w:jc w:val="both"/>
        <w:rPr>
          <w:ins w:id="2781" w:author="Rosu, Vladimir" w:date="2017-10-15T20:08:00Z"/>
          <w:lang w:val="en-US"/>
          <w:rPrChange w:id="2782" w:author="Rosu, Vladimir [2]" w:date="2020-01-03T16:32:00Z">
            <w:rPr>
              <w:ins w:id="2783" w:author="Rosu, Vladimir" w:date="2017-10-15T20:08:00Z"/>
            </w:rPr>
          </w:rPrChange>
        </w:rPr>
      </w:pPr>
      <w:ins w:id="2784" w:author="Rosu, Vladimir" w:date="2017-10-15T20:08:00Z">
        <w:r w:rsidRPr="00CD0AED">
          <w:rPr>
            <w:lang w:val="en-US"/>
            <w:rPrChange w:id="2785" w:author="Rosu, Vladimir [2]" w:date="2020-01-03T16:32:00Z">
              <w:rPr/>
            </w:rPrChange>
          </w:rPr>
          <w:t>location.longitude = 35;</w:t>
        </w:r>
      </w:ins>
    </w:p>
    <w:p w14:paraId="37914B08" w14:textId="77777777" w:rsidR="008C3108" w:rsidRPr="00CD0AED" w:rsidRDefault="008C3108" w:rsidP="008C3108">
      <w:pPr>
        <w:jc w:val="both"/>
        <w:rPr>
          <w:ins w:id="2786" w:author="Rosu, Vladimir" w:date="2017-10-15T20:08:00Z"/>
          <w:lang w:val="en-US"/>
          <w:rPrChange w:id="2787" w:author="Rosu, Vladimir [2]" w:date="2020-01-03T16:32:00Z">
            <w:rPr>
              <w:ins w:id="2788" w:author="Rosu, Vladimir" w:date="2017-10-15T20:08:00Z"/>
            </w:rPr>
          </w:rPrChange>
        </w:rPr>
      </w:pPr>
      <w:ins w:id="2789" w:author="Rosu, Vladimir" w:date="2017-10-15T20:08:00Z">
        <w:r w:rsidRPr="00CD0AED">
          <w:rPr>
            <w:lang w:val="en-US"/>
            <w:rPrChange w:id="2790" w:author="Rosu, Vladimir [2]" w:date="2020-01-03T16:32:00Z">
              <w:rPr/>
            </w:rPrChange>
          </w:rPr>
          <w:t>location.elevation = 0;</w:t>
        </w:r>
      </w:ins>
    </w:p>
    <w:p w14:paraId="5BF84EE4" w14:textId="77777777" w:rsidR="008C3108" w:rsidRPr="00CD0AED" w:rsidRDefault="008C3108" w:rsidP="008C3108">
      <w:pPr>
        <w:jc w:val="both"/>
        <w:rPr>
          <w:ins w:id="2791" w:author="Rosu, Vladimir" w:date="2017-10-15T20:08:00Z"/>
          <w:lang w:val="en-US"/>
          <w:rPrChange w:id="2792" w:author="Rosu, Vladimir [2]" w:date="2020-01-03T16:32:00Z">
            <w:rPr>
              <w:ins w:id="2793" w:author="Rosu, Vladimir" w:date="2017-10-15T20:08:00Z"/>
            </w:rPr>
          </w:rPrChange>
        </w:rPr>
      </w:pPr>
      <w:ins w:id="2794" w:author="Rosu, Vladimir" w:date="2017-10-15T20:08:00Z">
        <w:r w:rsidRPr="00CD0AED">
          <w:rPr>
            <w:lang w:val="en-US"/>
            <w:rPrChange w:id="2795" w:author="Rosu, Vladimir [2]" w:date="2020-01-03T16:32:00Z">
              <w:rPr/>
            </w:rPrChange>
          </w:rPr>
          <w:t>location.units = "WGS84";</w:t>
        </w:r>
      </w:ins>
    </w:p>
    <w:p w14:paraId="5FF76AA0" w14:textId="77777777" w:rsidR="008C3108" w:rsidRPr="00CD0AED" w:rsidRDefault="008C3108" w:rsidP="008C3108">
      <w:pPr>
        <w:jc w:val="both"/>
        <w:rPr>
          <w:ins w:id="2796" w:author="Rosu, Vladimir" w:date="2017-10-15T20:08:00Z"/>
          <w:lang w:val="en-US"/>
          <w:rPrChange w:id="2797" w:author="Rosu, Vladimir [2]" w:date="2020-01-03T16:32:00Z">
            <w:rPr>
              <w:ins w:id="2798" w:author="Rosu, Vladimir" w:date="2017-10-15T20:08:00Z"/>
            </w:rPr>
          </w:rPrChange>
        </w:rPr>
      </w:pPr>
    </w:p>
    <w:p w14:paraId="31C2683F" w14:textId="77777777" w:rsidR="008C3108" w:rsidRPr="00CD0AED" w:rsidRDefault="008C3108" w:rsidP="008C3108">
      <w:pPr>
        <w:jc w:val="both"/>
        <w:rPr>
          <w:ins w:id="2799" w:author="Rosu, Vladimir" w:date="2017-10-15T20:08:00Z"/>
          <w:lang w:val="en-US"/>
          <w:rPrChange w:id="2800" w:author="Rosu, Vladimir [2]" w:date="2020-01-03T16:32:00Z">
            <w:rPr>
              <w:ins w:id="2801" w:author="Rosu, Vladimir" w:date="2017-10-15T20:08:00Z"/>
            </w:rPr>
          </w:rPrChange>
        </w:rPr>
      </w:pPr>
      <w:ins w:id="2802" w:author="Rosu, Vladimir" w:date="2017-10-15T20:08:00Z">
        <w:r w:rsidRPr="00CD0AED">
          <w:rPr>
            <w:lang w:val="en-US"/>
            <w:rPrChange w:id="2803" w:author="Rosu, Vladimir [2]" w:date="2020-01-03T16:32:00Z">
              <w:rPr/>
            </w:rPrChange>
          </w:rPr>
          <w:t>// geoFence:INFOTABLE</w:t>
        </w:r>
      </w:ins>
    </w:p>
    <w:p w14:paraId="0A2616DA" w14:textId="77777777" w:rsidR="008C3108" w:rsidRPr="00CD0AED" w:rsidRDefault="008C3108" w:rsidP="008C3108">
      <w:pPr>
        <w:jc w:val="both"/>
        <w:rPr>
          <w:ins w:id="2804" w:author="Rosu, Vladimir" w:date="2017-10-15T20:08:00Z"/>
          <w:lang w:val="en-US"/>
          <w:rPrChange w:id="2805" w:author="Rosu, Vladimir [2]" w:date="2020-01-03T16:32:00Z">
            <w:rPr>
              <w:ins w:id="2806" w:author="Rosu, Vladimir" w:date="2017-10-15T20:08:00Z"/>
            </w:rPr>
          </w:rPrChange>
        </w:rPr>
      </w:pPr>
      <w:ins w:id="2807" w:author="Rosu, Vladimir" w:date="2017-10-15T20:08:00Z">
        <w:r w:rsidRPr="00CD0AED">
          <w:rPr>
            <w:lang w:val="en-US"/>
            <w:rPrChange w:id="2808" w:author="Rosu, Vladimir [2]" w:date="2020-01-03T16:32:00Z">
              <w:rPr/>
            </w:rPrChange>
          </w:rPr>
          <w:t>var geoFence = { dataShape: { fieldDefinitions : {} }, rows: [] };</w:t>
        </w:r>
      </w:ins>
    </w:p>
    <w:p w14:paraId="72475420" w14:textId="77777777" w:rsidR="008C3108" w:rsidRPr="00CD0AED" w:rsidRDefault="008C3108" w:rsidP="008C3108">
      <w:pPr>
        <w:jc w:val="both"/>
        <w:rPr>
          <w:ins w:id="2809" w:author="Rosu, Vladimir" w:date="2017-10-15T20:08:00Z"/>
          <w:lang w:val="en-US"/>
          <w:rPrChange w:id="2810" w:author="Rosu, Vladimir [2]" w:date="2020-01-03T16:32:00Z">
            <w:rPr>
              <w:ins w:id="2811" w:author="Rosu, Vladimir" w:date="2017-10-15T20:08:00Z"/>
            </w:rPr>
          </w:rPrChange>
        </w:rPr>
      </w:pPr>
    </w:p>
    <w:p w14:paraId="357352E6" w14:textId="77777777" w:rsidR="008C3108" w:rsidRPr="00CD0AED" w:rsidRDefault="008C3108" w:rsidP="008C3108">
      <w:pPr>
        <w:jc w:val="both"/>
        <w:rPr>
          <w:ins w:id="2812" w:author="Rosu, Vladimir" w:date="2017-10-15T20:08:00Z"/>
          <w:lang w:val="en-US"/>
          <w:rPrChange w:id="2813" w:author="Rosu, Vladimir [2]" w:date="2020-01-03T16:32:00Z">
            <w:rPr>
              <w:ins w:id="2814" w:author="Rosu, Vladimir" w:date="2017-10-15T20:08:00Z"/>
            </w:rPr>
          </w:rPrChange>
        </w:rPr>
      </w:pPr>
      <w:ins w:id="2815" w:author="Rosu, Vladimir" w:date="2017-10-15T20:08:00Z">
        <w:r w:rsidRPr="00CD0AED">
          <w:rPr>
            <w:lang w:val="en-US"/>
            <w:rPrChange w:id="2816" w:author="Rosu, Vladimir [2]" w:date="2020-01-03T16:32:00Z">
              <w:rPr/>
            </w:rPrChange>
          </w:rPr>
          <w:t>var params = {</w:t>
        </w:r>
      </w:ins>
    </w:p>
    <w:p w14:paraId="24402463" w14:textId="77777777" w:rsidR="008C3108" w:rsidRPr="00CD0AED" w:rsidRDefault="008C3108" w:rsidP="008C3108">
      <w:pPr>
        <w:jc w:val="both"/>
        <w:rPr>
          <w:ins w:id="2817" w:author="Rosu, Vladimir" w:date="2017-10-15T20:08:00Z"/>
          <w:lang w:val="en-US"/>
          <w:rPrChange w:id="2818" w:author="Rosu, Vladimir [2]" w:date="2020-01-03T16:32:00Z">
            <w:rPr>
              <w:ins w:id="2819" w:author="Rosu, Vladimir" w:date="2017-10-15T20:08:00Z"/>
            </w:rPr>
          </w:rPrChange>
        </w:rPr>
      </w:pPr>
      <w:ins w:id="2820" w:author="Rosu, Vladimir" w:date="2017-10-15T20:08:00Z">
        <w:r w:rsidRPr="00CD0AED">
          <w:rPr>
            <w:lang w:val="en-US"/>
            <w:rPrChange w:id="2821" w:author="Rosu, Vladimir [2]" w:date="2020-01-03T16:32:00Z">
              <w:rPr/>
            </w:rPrChange>
          </w:rPr>
          <w:tab/>
          <w:t>json: geoFence /* JSON */</w:t>
        </w:r>
      </w:ins>
    </w:p>
    <w:p w14:paraId="4BC0B3D8" w14:textId="77777777" w:rsidR="008C3108" w:rsidRPr="00CD0AED" w:rsidRDefault="008C3108" w:rsidP="008C3108">
      <w:pPr>
        <w:jc w:val="both"/>
        <w:rPr>
          <w:ins w:id="2822" w:author="Rosu, Vladimir" w:date="2017-10-15T20:08:00Z"/>
          <w:lang w:val="en-US"/>
          <w:rPrChange w:id="2823" w:author="Rosu, Vladimir [2]" w:date="2020-01-03T16:32:00Z">
            <w:rPr>
              <w:ins w:id="2824" w:author="Rosu, Vladimir" w:date="2017-10-15T20:08:00Z"/>
            </w:rPr>
          </w:rPrChange>
        </w:rPr>
      </w:pPr>
      <w:ins w:id="2825" w:author="Rosu, Vladimir" w:date="2017-10-15T20:08:00Z">
        <w:r w:rsidRPr="00CD0AED">
          <w:rPr>
            <w:lang w:val="en-US"/>
            <w:rPrChange w:id="2826" w:author="Rosu, Vladimir [2]" w:date="2020-01-03T16:32:00Z">
              <w:rPr/>
            </w:rPrChange>
          </w:rPr>
          <w:t>};</w:t>
        </w:r>
      </w:ins>
    </w:p>
    <w:p w14:paraId="3AC0430E" w14:textId="77777777" w:rsidR="008C3108" w:rsidRPr="00CD0AED" w:rsidRDefault="008C3108" w:rsidP="008C3108">
      <w:pPr>
        <w:jc w:val="both"/>
        <w:rPr>
          <w:ins w:id="2827" w:author="Rosu, Vladimir" w:date="2017-10-15T20:08:00Z"/>
          <w:lang w:val="en-US"/>
          <w:rPrChange w:id="2828" w:author="Rosu, Vladimir [2]" w:date="2020-01-03T16:32:00Z">
            <w:rPr>
              <w:ins w:id="2829" w:author="Rosu, Vladimir" w:date="2017-10-15T20:08:00Z"/>
            </w:rPr>
          </w:rPrChange>
        </w:rPr>
      </w:pPr>
    </w:p>
    <w:p w14:paraId="7CD944E7" w14:textId="77777777" w:rsidR="008C3108" w:rsidRPr="00CD0AED" w:rsidRDefault="008C3108" w:rsidP="008C3108">
      <w:pPr>
        <w:jc w:val="both"/>
        <w:rPr>
          <w:ins w:id="2830" w:author="Rosu, Vladimir" w:date="2017-10-15T20:08:00Z"/>
          <w:lang w:val="en-US"/>
          <w:rPrChange w:id="2831" w:author="Rosu, Vladimir [2]" w:date="2020-01-03T16:32:00Z">
            <w:rPr>
              <w:ins w:id="2832" w:author="Rosu, Vladimir" w:date="2017-10-15T20:08:00Z"/>
            </w:rPr>
          </w:rPrChange>
        </w:rPr>
      </w:pPr>
      <w:ins w:id="2833" w:author="Rosu, Vladimir" w:date="2017-10-15T20:08:00Z">
        <w:r w:rsidRPr="00CD0AED">
          <w:rPr>
            <w:lang w:val="en-US"/>
            <w:rPrChange w:id="2834" w:author="Rosu, Vladimir [2]" w:date="2020-01-03T16:32:00Z">
              <w:rPr/>
            </w:rPrChange>
          </w:rPr>
          <w:t>// result: INFOTABLE</w:t>
        </w:r>
      </w:ins>
    </w:p>
    <w:p w14:paraId="3635436F" w14:textId="77777777" w:rsidR="008C3108" w:rsidRPr="00CD0AED" w:rsidRDefault="008C3108" w:rsidP="008C3108">
      <w:pPr>
        <w:jc w:val="both"/>
        <w:rPr>
          <w:ins w:id="2835" w:author="Rosu, Vladimir" w:date="2017-10-15T20:08:00Z"/>
          <w:lang w:val="en-US"/>
          <w:rPrChange w:id="2836" w:author="Rosu, Vladimir [2]" w:date="2020-01-03T16:32:00Z">
            <w:rPr>
              <w:ins w:id="2837" w:author="Rosu, Vladimir" w:date="2017-10-15T20:08:00Z"/>
            </w:rPr>
          </w:rPrChange>
        </w:rPr>
      </w:pPr>
      <w:ins w:id="2838" w:author="Rosu, Vladimir" w:date="2017-10-15T20:08:00Z">
        <w:r w:rsidRPr="00CD0AED">
          <w:rPr>
            <w:lang w:val="en-US"/>
            <w:rPrChange w:id="2839" w:author="Rosu, Vladimir [2]" w:date="2020-01-03T16:32:00Z">
              <w:rPr/>
            </w:rPrChange>
          </w:rPr>
          <w:t>var geoFence = Resources["InfoTableFunctions"].FromJSON(params);</w:t>
        </w:r>
      </w:ins>
    </w:p>
    <w:p w14:paraId="3468DA5B" w14:textId="77777777" w:rsidR="008C3108" w:rsidRPr="00CD0AED" w:rsidRDefault="008C3108" w:rsidP="008C3108">
      <w:pPr>
        <w:jc w:val="both"/>
        <w:rPr>
          <w:ins w:id="2840" w:author="Rosu, Vladimir" w:date="2017-10-15T20:08:00Z"/>
          <w:lang w:val="en-US"/>
          <w:rPrChange w:id="2841" w:author="Rosu, Vladimir [2]" w:date="2020-01-03T16:32:00Z">
            <w:rPr>
              <w:ins w:id="2842" w:author="Rosu, Vladimir" w:date="2017-10-15T20:08:00Z"/>
            </w:rPr>
          </w:rPrChange>
        </w:rPr>
      </w:pPr>
    </w:p>
    <w:p w14:paraId="358DB784" w14:textId="77777777" w:rsidR="008C3108" w:rsidRPr="00CD0AED" w:rsidRDefault="008C3108" w:rsidP="008C3108">
      <w:pPr>
        <w:jc w:val="both"/>
        <w:rPr>
          <w:ins w:id="2843" w:author="Rosu, Vladimir" w:date="2017-10-15T20:08:00Z"/>
          <w:lang w:val="en-US"/>
          <w:rPrChange w:id="2844" w:author="Rosu, Vladimir [2]" w:date="2020-01-03T16:32:00Z">
            <w:rPr>
              <w:ins w:id="2845" w:author="Rosu, Vladimir" w:date="2017-10-15T20:08:00Z"/>
            </w:rPr>
          </w:rPrChange>
        </w:rPr>
      </w:pPr>
    </w:p>
    <w:p w14:paraId="18C6105B" w14:textId="77777777" w:rsidR="008C3108" w:rsidRPr="00CD0AED" w:rsidRDefault="008C3108" w:rsidP="008C3108">
      <w:pPr>
        <w:jc w:val="both"/>
        <w:rPr>
          <w:ins w:id="2846" w:author="Rosu, Vladimir" w:date="2017-10-15T20:08:00Z"/>
          <w:lang w:val="en-US"/>
          <w:rPrChange w:id="2847" w:author="Rosu, Vladimir [2]" w:date="2020-01-03T16:32:00Z">
            <w:rPr>
              <w:ins w:id="2848" w:author="Rosu, Vladimir" w:date="2017-10-15T20:08:00Z"/>
            </w:rPr>
          </w:rPrChange>
        </w:rPr>
      </w:pPr>
      <w:ins w:id="2849" w:author="Rosu, Vladimir" w:date="2017-10-15T20:08:00Z">
        <w:r w:rsidRPr="00CD0AED">
          <w:rPr>
            <w:lang w:val="en-US"/>
            <w:rPrChange w:id="2850" w:author="Rosu, Vladimir [2]" w:date="2020-01-03T16:32:00Z">
              <w:rPr/>
            </w:rPrChange>
          </w:rPr>
          <w:t>var newField = new Object();</w:t>
        </w:r>
      </w:ins>
    </w:p>
    <w:p w14:paraId="016E3EE4" w14:textId="77777777" w:rsidR="008C3108" w:rsidRPr="00CD0AED" w:rsidRDefault="008C3108" w:rsidP="008C3108">
      <w:pPr>
        <w:jc w:val="both"/>
        <w:rPr>
          <w:ins w:id="2851" w:author="Rosu, Vladimir" w:date="2017-10-15T20:08:00Z"/>
          <w:lang w:val="en-US"/>
          <w:rPrChange w:id="2852" w:author="Rosu, Vladimir [2]" w:date="2020-01-03T16:32:00Z">
            <w:rPr>
              <w:ins w:id="2853" w:author="Rosu, Vladimir" w:date="2017-10-15T20:08:00Z"/>
            </w:rPr>
          </w:rPrChange>
        </w:rPr>
      </w:pPr>
      <w:ins w:id="2854" w:author="Rosu, Vladimir" w:date="2017-10-15T20:08:00Z">
        <w:r w:rsidRPr="00CD0AED">
          <w:rPr>
            <w:lang w:val="en-US"/>
            <w:rPrChange w:id="2855" w:author="Rosu, Vladimir [2]" w:date="2020-01-03T16:32:00Z">
              <w:rPr/>
            </w:rPrChange>
          </w:rPr>
          <w:t>newField.name = "Location";</w:t>
        </w:r>
      </w:ins>
    </w:p>
    <w:p w14:paraId="7D6F5D68" w14:textId="77777777" w:rsidR="008C3108" w:rsidRPr="00CD0AED" w:rsidRDefault="008C3108" w:rsidP="008C3108">
      <w:pPr>
        <w:jc w:val="both"/>
        <w:rPr>
          <w:ins w:id="2856" w:author="Rosu, Vladimir" w:date="2017-10-15T20:08:00Z"/>
          <w:lang w:val="en-US"/>
          <w:rPrChange w:id="2857" w:author="Rosu, Vladimir [2]" w:date="2020-01-03T16:32:00Z">
            <w:rPr>
              <w:ins w:id="2858" w:author="Rosu, Vladimir" w:date="2017-10-15T20:08:00Z"/>
            </w:rPr>
          </w:rPrChange>
        </w:rPr>
      </w:pPr>
      <w:ins w:id="2859" w:author="Rosu, Vladimir" w:date="2017-10-15T20:08:00Z">
        <w:r w:rsidRPr="00CD0AED">
          <w:rPr>
            <w:lang w:val="en-US"/>
            <w:rPrChange w:id="2860" w:author="Rosu, Vladimir [2]" w:date="2020-01-03T16:32:00Z">
              <w:rPr/>
            </w:rPrChange>
          </w:rPr>
          <w:t>newField.baseType = 'LOCATION';</w:t>
        </w:r>
      </w:ins>
    </w:p>
    <w:p w14:paraId="345F61E8" w14:textId="77777777" w:rsidR="008C3108" w:rsidRPr="00CD0AED" w:rsidRDefault="008C3108" w:rsidP="008C3108">
      <w:pPr>
        <w:jc w:val="both"/>
        <w:rPr>
          <w:ins w:id="2861" w:author="Rosu, Vladimir" w:date="2017-10-15T20:08:00Z"/>
          <w:lang w:val="en-US"/>
          <w:rPrChange w:id="2862" w:author="Rosu, Vladimir [2]" w:date="2020-01-03T16:32:00Z">
            <w:rPr>
              <w:ins w:id="2863" w:author="Rosu, Vladimir" w:date="2017-10-15T20:08:00Z"/>
            </w:rPr>
          </w:rPrChange>
        </w:rPr>
      </w:pPr>
      <w:ins w:id="2864" w:author="Rosu, Vladimir" w:date="2017-10-15T20:08:00Z">
        <w:r w:rsidRPr="00CD0AED">
          <w:rPr>
            <w:lang w:val="en-US"/>
            <w:rPrChange w:id="2865" w:author="Rosu, Vladimir [2]" w:date="2020-01-03T16:32:00Z">
              <w:rPr/>
            </w:rPrChange>
          </w:rPr>
          <w:t>geoFence.AddField(newField);</w:t>
        </w:r>
      </w:ins>
    </w:p>
    <w:p w14:paraId="4A3BE1B7" w14:textId="77777777" w:rsidR="008C3108" w:rsidRPr="00CD0AED" w:rsidRDefault="008C3108" w:rsidP="008C3108">
      <w:pPr>
        <w:jc w:val="both"/>
        <w:rPr>
          <w:ins w:id="2866" w:author="Rosu, Vladimir" w:date="2017-10-15T20:08:00Z"/>
          <w:lang w:val="en-US"/>
          <w:rPrChange w:id="2867" w:author="Rosu, Vladimir [2]" w:date="2020-01-03T16:32:00Z">
            <w:rPr>
              <w:ins w:id="2868" w:author="Rosu, Vladimir" w:date="2017-10-15T20:08:00Z"/>
            </w:rPr>
          </w:rPrChange>
        </w:rPr>
      </w:pPr>
    </w:p>
    <w:p w14:paraId="764EFA8D" w14:textId="77777777" w:rsidR="008C3108" w:rsidRPr="00CD0AED" w:rsidRDefault="008C3108" w:rsidP="008C3108">
      <w:pPr>
        <w:jc w:val="both"/>
        <w:rPr>
          <w:ins w:id="2869" w:author="Rosu, Vladimir" w:date="2017-10-15T20:08:00Z"/>
          <w:lang w:val="en-US"/>
          <w:rPrChange w:id="2870" w:author="Rosu, Vladimir [2]" w:date="2020-01-03T16:32:00Z">
            <w:rPr>
              <w:ins w:id="2871" w:author="Rosu, Vladimir" w:date="2017-10-15T20:08:00Z"/>
            </w:rPr>
          </w:rPrChange>
        </w:rPr>
      </w:pPr>
      <w:ins w:id="2872" w:author="Rosu, Vladimir" w:date="2017-10-15T20:08:00Z">
        <w:r w:rsidRPr="00CD0AED">
          <w:rPr>
            <w:lang w:val="en-US"/>
            <w:rPrChange w:id="2873" w:author="Rosu, Vladimir [2]" w:date="2020-01-03T16:32:00Z">
              <w:rPr/>
            </w:rPrChange>
          </w:rPr>
          <w:lastRenderedPageBreak/>
          <w:t>var row1 = new Object(); row1.latitude=0;row1.longitude=0;row1.elevation=0; row1.units="WGS84";var loc1 = new Object();loc1.Location=row1;</w:t>
        </w:r>
      </w:ins>
    </w:p>
    <w:p w14:paraId="4EEEE197" w14:textId="77777777" w:rsidR="008C3108" w:rsidRPr="00CD0AED" w:rsidRDefault="008C3108" w:rsidP="008C3108">
      <w:pPr>
        <w:jc w:val="both"/>
        <w:rPr>
          <w:ins w:id="2874" w:author="Rosu, Vladimir" w:date="2017-10-15T20:08:00Z"/>
          <w:lang w:val="en-US"/>
          <w:rPrChange w:id="2875" w:author="Rosu, Vladimir [2]" w:date="2020-01-03T16:32:00Z">
            <w:rPr>
              <w:ins w:id="2876" w:author="Rosu, Vladimir" w:date="2017-10-15T20:08:00Z"/>
            </w:rPr>
          </w:rPrChange>
        </w:rPr>
      </w:pPr>
      <w:ins w:id="2877" w:author="Rosu, Vladimir" w:date="2017-10-15T20:08:00Z">
        <w:r w:rsidRPr="00CD0AED">
          <w:rPr>
            <w:lang w:val="en-US"/>
            <w:rPrChange w:id="2878" w:author="Rosu, Vladimir [2]" w:date="2020-01-03T16:32:00Z">
              <w:rPr/>
            </w:rPrChange>
          </w:rPr>
          <w:t>var row2 = new Object(); row2.latitude=0;row2.longitude=40;row2.elevation=0; row2.units="WGS84";var loc2 = new Object();loc2.Location=row2;</w:t>
        </w:r>
      </w:ins>
    </w:p>
    <w:p w14:paraId="3D514D20" w14:textId="77777777" w:rsidR="008C3108" w:rsidRPr="00CD0AED" w:rsidRDefault="008C3108" w:rsidP="008C3108">
      <w:pPr>
        <w:jc w:val="both"/>
        <w:rPr>
          <w:ins w:id="2879" w:author="Rosu, Vladimir" w:date="2017-10-15T20:08:00Z"/>
          <w:lang w:val="en-US"/>
          <w:rPrChange w:id="2880" w:author="Rosu, Vladimir [2]" w:date="2020-01-03T16:32:00Z">
            <w:rPr>
              <w:ins w:id="2881" w:author="Rosu, Vladimir" w:date="2017-10-15T20:08:00Z"/>
            </w:rPr>
          </w:rPrChange>
        </w:rPr>
      </w:pPr>
      <w:ins w:id="2882" w:author="Rosu, Vladimir" w:date="2017-10-15T20:08:00Z">
        <w:r w:rsidRPr="00CD0AED">
          <w:rPr>
            <w:lang w:val="en-US"/>
            <w:rPrChange w:id="2883" w:author="Rosu, Vladimir [2]" w:date="2020-01-03T16:32:00Z">
              <w:rPr/>
            </w:rPrChange>
          </w:rPr>
          <w:t>var row3 = new Object(); row3.latitude=40;row3.longitude=40;row3.elevation=0; row3.units="WGS84";var loc3 = new Object();loc3.Location=row3;</w:t>
        </w:r>
      </w:ins>
    </w:p>
    <w:p w14:paraId="73089459" w14:textId="77777777" w:rsidR="008C3108" w:rsidRPr="00CD0AED" w:rsidRDefault="008C3108" w:rsidP="008C3108">
      <w:pPr>
        <w:jc w:val="both"/>
        <w:rPr>
          <w:ins w:id="2884" w:author="Rosu, Vladimir" w:date="2017-10-15T20:08:00Z"/>
          <w:lang w:val="en-US"/>
          <w:rPrChange w:id="2885" w:author="Rosu, Vladimir [2]" w:date="2020-01-03T16:32:00Z">
            <w:rPr>
              <w:ins w:id="2886" w:author="Rosu, Vladimir" w:date="2017-10-15T20:08:00Z"/>
            </w:rPr>
          </w:rPrChange>
        </w:rPr>
      </w:pPr>
      <w:ins w:id="2887" w:author="Rosu, Vladimir" w:date="2017-10-15T20:08:00Z">
        <w:r w:rsidRPr="00CD0AED">
          <w:rPr>
            <w:lang w:val="en-US"/>
            <w:rPrChange w:id="2888" w:author="Rosu, Vladimir [2]" w:date="2020-01-03T16:32:00Z">
              <w:rPr/>
            </w:rPrChange>
          </w:rPr>
          <w:t>var row4 = new Object(); row4.latitude=40;row4.longitude=0;row4.elevation=0; row4.units="WGS84";var loc4 = new Object();loc4.Location=row4;</w:t>
        </w:r>
      </w:ins>
    </w:p>
    <w:p w14:paraId="2B2FFE5D" w14:textId="77777777" w:rsidR="008C3108" w:rsidRPr="00CD0AED" w:rsidRDefault="008C3108" w:rsidP="008C3108">
      <w:pPr>
        <w:jc w:val="both"/>
        <w:rPr>
          <w:ins w:id="2889" w:author="Rosu, Vladimir" w:date="2017-10-15T20:08:00Z"/>
          <w:lang w:val="en-US"/>
          <w:rPrChange w:id="2890" w:author="Rosu, Vladimir [2]" w:date="2020-01-03T16:32:00Z">
            <w:rPr>
              <w:ins w:id="2891" w:author="Rosu, Vladimir" w:date="2017-10-15T20:08:00Z"/>
            </w:rPr>
          </w:rPrChange>
        </w:rPr>
      </w:pPr>
      <w:ins w:id="2892" w:author="Rosu, Vladimir" w:date="2017-10-15T20:08:00Z">
        <w:r w:rsidRPr="00CD0AED">
          <w:rPr>
            <w:lang w:val="en-US"/>
            <w:rPrChange w:id="2893" w:author="Rosu, Vladimir [2]" w:date="2020-01-03T16:32:00Z">
              <w:rPr/>
            </w:rPrChange>
          </w:rPr>
          <w:t>geoFence.AddRow(loc1);</w:t>
        </w:r>
      </w:ins>
    </w:p>
    <w:p w14:paraId="6B3DFC24" w14:textId="77777777" w:rsidR="008C3108" w:rsidRPr="00CD0AED" w:rsidRDefault="008C3108" w:rsidP="008C3108">
      <w:pPr>
        <w:jc w:val="both"/>
        <w:rPr>
          <w:ins w:id="2894" w:author="Rosu, Vladimir" w:date="2017-10-15T20:08:00Z"/>
          <w:lang w:val="en-US"/>
          <w:rPrChange w:id="2895" w:author="Rosu, Vladimir [2]" w:date="2020-01-03T16:32:00Z">
            <w:rPr>
              <w:ins w:id="2896" w:author="Rosu, Vladimir" w:date="2017-10-15T20:08:00Z"/>
            </w:rPr>
          </w:rPrChange>
        </w:rPr>
      </w:pPr>
      <w:ins w:id="2897" w:author="Rosu, Vladimir" w:date="2017-10-15T20:08:00Z">
        <w:r w:rsidRPr="00CD0AED">
          <w:rPr>
            <w:lang w:val="en-US"/>
            <w:rPrChange w:id="2898" w:author="Rosu, Vladimir [2]" w:date="2020-01-03T16:32:00Z">
              <w:rPr/>
            </w:rPrChange>
          </w:rPr>
          <w:t>geoFence.AddRow(loc2);</w:t>
        </w:r>
      </w:ins>
    </w:p>
    <w:p w14:paraId="43FEE06C" w14:textId="77777777" w:rsidR="008C3108" w:rsidRPr="00CD0AED" w:rsidRDefault="008C3108" w:rsidP="008C3108">
      <w:pPr>
        <w:jc w:val="both"/>
        <w:rPr>
          <w:ins w:id="2899" w:author="Rosu, Vladimir" w:date="2017-10-15T20:08:00Z"/>
          <w:lang w:val="en-US"/>
          <w:rPrChange w:id="2900" w:author="Rosu, Vladimir [2]" w:date="2020-01-03T16:32:00Z">
            <w:rPr>
              <w:ins w:id="2901" w:author="Rosu, Vladimir" w:date="2017-10-15T20:08:00Z"/>
            </w:rPr>
          </w:rPrChange>
        </w:rPr>
      </w:pPr>
      <w:ins w:id="2902" w:author="Rosu, Vladimir" w:date="2017-10-15T20:08:00Z">
        <w:r w:rsidRPr="00CD0AED">
          <w:rPr>
            <w:lang w:val="en-US"/>
            <w:rPrChange w:id="2903" w:author="Rosu, Vladimir [2]" w:date="2020-01-03T16:32:00Z">
              <w:rPr/>
            </w:rPrChange>
          </w:rPr>
          <w:t>geoFence.AddRow(loc3);</w:t>
        </w:r>
      </w:ins>
    </w:p>
    <w:p w14:paraId="23F46614" w14:textId="77777777" w:rsidR="008C3108" w:rsidRPr="00CD0AED" w:rsidRDefault="008C3108" w:rsidP="008C3108">
      <w:pPr>
        <w:jc w:val="both"/>
        <w:rPr>
          <w:ins w:id="2904" w:author="Rosu, Vladimir" w:date="2017-10-15T20:08:00Z"/>
          <w:lang w:val="en-US"/>
          <w:rPrChange w:id="2905" w:author="Rosu, Vladimir [2]" w:date="2020-01-03T16:32:00Z">
            <w:rPr>
              <w:ins w:id="2906" w:author="Rosu, Vladimir" w:date="2017-10-15T20:08:00Z"/>
            </w:rPr>
          </w:rPrChange>
        </w:rPr>
      </w:pPr>
      <w:ins w:id="2907" w:author="Rosu, Vladimir" w:date="2017-10-15T20:08:00Z">
        <w:r w:rsidRPr="00CD0AED">
          <w:rPr>
            <w:lang w:val="en-US"/>
            <w:rPrChange w:id="2908" w:author="Rosu, Vladimir [2]" w:date="2020-01-03T16:32:00Z">
              <w:rPr/>
            </w:rPrChange>
          </w:rPr>
          <w:t>geoFence.AddRow(loc4);</w:t>
        </w:r>
      </w:ins>
    </w:p>
    <w:p w14:paraId="71FCD4BF" w14:textId="77777777" w:rsidR="008C3108" w:rsidRPr="00CD0AED" w:rsidRDefault="008C3108" w:rsidP="008C3108">
      <w:pPr>
        <w:jc w:val="both"/>
        <w:rPr>
          <w:ins w:id="2909" w:author="Rosu, Vladimir" w:date="2017-10-15T20:08:00Z"/>
          <w:lang w:val="en-US"/>
          <w:rPrChange w:id="2910" w:author="Rosu, Vladimir [2]" w:date="2020-01-03T16:32:00Z">
            <w:rPr>
              <w:ins w:id="2911" w:author="Rosu, Vladimir" w:date="2017-10-15T20:08:00Z"/>
            </w:rPr>
          </w:rPrChange>
        </w:rPr>
      </w:pPr>
    </w:p>
    <w:p w14:paraId="0B7A882B" w14:textId="77777777" w:rsidR="008C3108" w:rsidRPr="00CD0AED" w:rsidRDefault="008C3108" w:rsidP="008C3108">
      <w:pPr>
        <w:jc w:val="both"/>
        <w:rPr>
          <w:ins w:id="2912" w:author="Rosu, Vladimir" w:date="2017-10-15T20:08:00Z"/>
          <w:lang w:val="en-US"/>
          <w:rPrChange w:id="2913" w:author="Rosu, Vladimir [2]" w:date="2020-01-03T16:32:00Z">
            <w:rPr>
              <w:ins w:id="2914" w:author="Rosu, Vladimir" w:date="2017-10-15T20:08:00Z"/>
            </w:rPr>
          </w:rPrChange>
        </w:rPr>
      </w:pPr>
    </w:p>
    <w:p w14:paraId="76C698EF" w14:textId="77777777" w:rsidR="008C3108" w:rsidRPr="00CD0AED" w:rsidRDefault="008C3108" w:rsidP="008C3108">
      <w:pPr>
        <w:jc w:val="both"/>
        <w:rPr>
          <w:ins w:id="2915" w:author="Rosu, Vladimir" w:date="2017-10-15T20:08:00Z"/>
          <w:lang w:val="en-US"/>
          <w:rPrChange w:id="2916" w:author="Rosu, Vladimir [2]" w:date="2020-01-03T16:32:00Z">
            <w:rPr>
              <w:ins w:id="2917" w:author="Rosu, Vladimir" w:date="2017-10-15T20:08:00Z"/>
            </w:rPr>
          </w:rPrChange>
        </w:rPr>
      </w:pPr>
      <w:ins w:id="2918" w:author="Rosu, Vladimir" w:date="2017-10-15T20:08:00Z">
        <w:r w:rsidRPr="00CD0AED">
          <w:rPr>
            <w:lang w:val="en-US"/>
            <w:rPrChange w:id="2919" w:author="Rosu, Vladimir [2]" w:date="2020-01-03T16:32:00Z">
              <w:rPr/>
            </w:rPrChange>
          </w:rPr>
          <w:t>// containsLocation(location:LOCATION, geoFence:INFOTABLE, locationField:STRING):BOOLEAN</w:t>
        </w:r>
      </w:ins>
    </w:p>
    <w:p w14:paraId="3BE5F552" w14:textId="77777777" w:rsidR="008C3108" w:rsidRPr="00CD0AED" w:rsidRDefault="008C3108" w:rsidP="008C3108">
      <w:pPr>
        <w:jc w:val="both"/>
        <w:rPr>
          <w:ins w:id="2920" w:author="Rosu, Vladimir" w:date="2017-10-15T20:08:00Z"/>
          <w:lang w:val="en-US"/>
          <w:rPrChange w:id="2921" w:author="Rosu, Vladimir [2]" w:date="2020-01-03T16:32:00Z">
            <w:rPr>
              <w:ins w:id="2922" w:author="Rosu, Vladimir" w:date="2017-10-15T20:08:00Z"/>
            </w:rPr>
          </w:rPrChange>
        </w:rPr>
      </w:pPr>
      <w:ins w:id="2923" w:author="Rosu, Vladimir" w:date="2017-10-15T20:08:00Z">
        <w:r w:rsidRPr="00CD0AED">
          <w:rPr>
            <w:lang w:val="en-US"/>
            <w:rPrChange w:id="2924" w:author="Rosu, Vladimir [2]" w:date="2020-01-03T16:32:00Z">
              <w:rPr/>
            </w:rPrChange>
          </w:rPr>
          <w:t xml:space="preserve">var result = </w:t>
        </w:r>
        <w:r w:rsidRPr="00CD0AED">
          <w:rPr>
            <w:highlight w:val="yellow"/>
            <w:lang w:val="en-US"/>
            <w:rPrChange w:id="2925" w:author="Rosu, Vladimir [2]" w:date="2020-01-03T16:32:00Z">
              <w:rPr/>
            </w:rPrChange>
          </w:rPr>
          <w:t>containsLocation</w:t>
        </w:r>
        <w:r w:rsidRPr="00CD0AED">
          <w:rPr>
            <w:lang w:val="en-US"/>
            <w:rPrChange w:id="2926" w:author="Rosu, Vladimir [2]" w:date="2020-01-03T16:32:00Z">
              <w:rPr/>
            </w:rPrChange>
          </w:rPr>
          <w:t>(location, geoFence, "Location");</w:t>
        </w:r>
      </w:ins>
    </w:p>
    <w:p w14:paraId="3B5FD123" w14:textId="4456C1F2" w:rsidR="00DC317D" w:rsidRPr="00CD0AED" w:rsidRDefault="00DC317D">
      <w:pPr>
        <w:jc w:val="both"/>
        <w:rPr>
          <w:ins w:id="2927" w:author="Rosu, Vladimir" w:date="2017-10-15T20:09:00Z"/>
          <w:lang w:val="en-US"/>
          <w:rPrChange w:id="2928" w:author="Rosu, Vladimir [2]" w:date="2020-01-03T16:32:00Z">
            <w:rPr>
              <w:ins w:id="2929" w:author="Rosu, Vladimir" w:date="2017-10-15T20:09:00Z"/>
            </w:rPr>
          </w:rPrChange>
        </w:rPr>
        <w:pPrChange w:id="2930" w:author="Rosu, Vladimir" w:date="2017-10-15T19:23:00Z">
          <w:pPr>
            <w:ind w:left="360"/>
            <w:jc w:val="both"/>
          </w:pPr>
        </w:pPrChange>
      </w:pPr>
    </w:p>
    <w:p w14:paraId="4F5B2972" w14:textId="49A41C8E" w:rsidR="00631D2A" w:rsidRPr="00CD0AED" w:rsidRDefault="00631D2A">
      <w:pPr>
        <w:jc w:val="both"/>
        <w:rPr>
          <w:ins w:id="2931" w:author="Rosu, Vladimir" w:date="2017-10-15T20:13:00Z"/>
          <w:b/>
          <w:lang w:val="en-US"/>
          <w:rPrChange w:id="2932" w:author="Rosu, Vladimir [2]" w:date="2020-01-03T16:32:00Z">
            <w:rPr>
              <w:ins w:id="2933" w:author="Rosu, Vladimir" w:date="2017-10-15T20:13:00Z"/>
            </w:rPr>
          </w:rPrChange>
        </w:rPr>
        <w:pPrChange w:id="2934" w:author="Rosu, Vladimir" w:date="2017-10-15T19:23:00Z">
          <w:pPr>
            <w:ind w:left="360"/>
            <w:jc w:val="both"/>
          </w:pPr>
        </w:pPrChange>
      </w:pPr>
      <w:ins w:id="2935" w:author="Rosu, Vladimir" w:date="2017-10-15T20:09:00Z">
        <w:r w:rsidRPr="00CD0AED">
          <w:rPr>
            <w:b/>
            <w:lang w:val="en-US"/>
            <w:rPrChange w:id="2936" w:author="Rosu, Vladimir [2]" w:date="2020-01-03T16:32:00Z">
              <w:rPr/>
            </w:rPrChange>
          </w:rPr>
          <w:t xml:space="preserve">8.2. </w:t>
        </w:r>
      </w:ins>
      <w:ins w:id="2937" w:author="Rosu, Vladimir" w:date="2017-10-15T20:13:00Z">
        <w:r w:rsidRPr="00CD0AED">
          <w:rPr>
            <w:b/>
            <w:lang w:val="en-US"/>
            <w:rPrChange w:id="2938" w:author="Rosu, Vladimir [2]" w:date="2020-01-03T16:32:00Z">
              <w:rPr/>
            </w:rPrChange>
          </w:rPr>
          <w:t>createCircularGeoFence</w:t>
        </w:r>
      </w:ins>
    </w:p>
    <w:p w14:paraId="37E84EED" w14:textId="2A4EEFF5" w:rsidR="00631D2A" w:rsidRPr="00CD0AED" w:rsidRDefault="00631D2A">
      <w:pPr>
        <w:jc w:val="both"/>
        <w:rPr>
          <w:ins w:id="2939" w:author="Rosu, Vladimir" w:date="2017-10-15T20:29:00Z"/>
          <w:lang w:val="en-US"/>
          <w:rPrChange w:id="2940" w:author="Rosu, Vladimir [2]" w:date="2020-01-03T16:32:00Z">
            <w:rPr>
              <w:ins w:id="2941" w:author="Rosu, Vladimir" w:date="2017-10-15T20:29:00Z"/>
            </w:rPr>
          </w:rPrChange>
        </w:rPr>
        <w:pPrChange w:id="2942" w:author="Rosu, Vladimir" w:date="2017-10-15T19:23:00Z">
          <w:pPr>
            <w:ind w:left="360"/>
            <w:jc w:val="both"/>
          </w:pPr>
        </w:pPrChange>
      </w:pPr>
      <w:ins w:id="2943" w:author="Rosu, Vladimir" w:date="2017-10-15T20:13:00Z">
        <w:r w:rsidRPr="00CD0AED">
          <w:rPr>
            <w:b/>
            <w:lang w:val="en-US"/>
            <w:rPrChange w:id="2944" w:author="Rosu, Vladimir [2]" w:date="2020-01-03T16:32:00Z">
              <w:rPr/>
            </w:rPrChange>
          </w:rPr>
          <w:t>Description:</w:t>
        </w:r>
        <w:r w:rsidRPr="00CD0AED">
          <w:rPr>
            <w:lang w:val="en-US"/>
            <w:rPrChange w:id="2945" w:author="Rosu, Vladimir [2]" w:date="2020-01-03T16:32:00Z">
              <w:rPr/>
            </w:rPrChange>
          </w:rPr>
          <w:t xml:space="preserve"> </w:t>
        </w:r>
      </w:ins>
      <w:ins w:id="2946" w:author="Rosu, Vladimir" w:date="2017-10-15T20:20:00Z">
        <w:r w:rsidR="005D6691" w:rsidRPr="00CD0AED">
          <w:rPr>
            <w:lang w:val="en-US"/>
            <w:rPrChange w:id="2947" w:author="Rosu, Vladimir [2]" w:date="2020-01-03T16:32:00Z">
              <w:rPr/>
            </w:rPrChange>
          </w:rPr>
          <w:t xml:space="preserve">this snippet creates a circular </w:t>
        </w:r>
        <w:commentRangeStart w:id="2948"/>
        <w:r w:rsidR="005D6691" w:rsidRPr="00CD0AED">
          <w:rPr>
            <w:lang w:val="en-US"/>
            <w:rPrChange w:id="2949" w:author="Rosu, Vladimir [2]" w:date="2020-01-03T16:32:00Z">
              <w:rPr/>
            </w:rPrChange>
          </w:rPr>
          <w:t>geofence</w:t>
        </w:r>
      </w:ins>
      <w:commentRangeEnd w:id="2948"/>
      <w:ins w:id="2950" w:author="Rosu, Vladimir" w:date="2017-10-15T20:27:00Z">
        <w:r w:rsidR="005D6691" w:rsidRPr="00CD0AED">
          <w:rPr>
            <w:rStyle w:val="CommentReference"/>
            <w:lang w:val="en-US"/>
            <w:rPrChange w:id="2951" w:author="Rosu, Vladimir [2]" w:date="2020-01-03T16:32:00Z">
              <w:rPr>
                <w:rStyle w:val="CommentReference"/>
              </w:rPr>
            </w:rPrChange>
          </w:rPr>
          <w:commentReference w:id="2948"/>
        </w:r>
      </w:ins>
      <w:ins w:id="2952" w:author="Rosu, Vladimir" w:date="2017-10-15T20:20:00Z">
        <w:r w:rsidR="005D6691" w:rsidRPr="00CD0AED">
          <w:rPr>
            <w:lang w:val="en-US"/>
            <w:rPrChange w:id="2953" w:author="Rosu, Vladimir [2]" w:date="2020-01-03T16:32:00Z">
              <w:rPr/>
            </w:rPrChange>
          </w:rPr>
          <w:t xml:space="preserve"> </w:t>
        </w:r>
      </w:ins>
      <w:ins w:id="2954" w:author="Rosu, Vladimir" w:date="2017-10-15T20:21:00Z">
        <w:r w:rsidR="005D6691" w:rsidRPr="00CD0AED">
          <w:rPr>
            <w:lang w:val="en-US"/>
            <w:rPrChange w:id="2955" w:author="Rosu, Vladimir [2]" w:date="2020-01-03T16:32:00Z">
              <w:rPr/>
            </w:rPrChange>
          </w:rPr>
          <w:t xml:space="preserve">formatted as an </w:t>
        </w:r>
      </w:ins>
      <w:ins w:id="2956" w:author="Rosu, Vladimir" w:date="2017-10-15T20:20:00Z">
        <w:r w:rsidR="005D6691" w:rsidRPr="00CD0AED">
          <w:rPr>
            <w:lang w:val="en-US"/>
            <w:rPrChange w:id="2957" w:author="Rosu, Vladimir [2]" w:date="2020-01-03T16:32:00Z">
              <w:rPr/>
            </w:rPrChange>
          </w:rPr>
          <w:t>infotable</w:t>
        </w:r>
      </w:ins>
      <w:ins w:id="2958" w:author="Rosu, Vladimir" w:date="2017-10-15T20:21:00Z">
        <w:r w:rsidR="005D6691" w:rsidRPr="00CD0AED">
          <w:rPr>
            <w:lang w:val="en-US"/>
            <w:rPrChange w:id="2959" w:author="Rosu, Vladimir [2]" w:date="2020-01-03T16:32:00Z">
              <w:rPr/>
            </w:rPrChange>
          </w:rPr>
          <w:t xml:space="preserve">, with the center </w:t>
        </w:r>
      </w:ins>
      <w:ins w:id="2960" w:author="Rosu, Vladimir" w:date="2017-10-15T20:22:00Z">
        <w:r w:rsidR="005D6691" w:rsidRPr="00CD0AED">
          <w:rPr>
            <w:lang w:val="en-US"/>
            <w:rPrChange w:id="2961" w:author="Rosu, Vladimir [2]" w:date="2020-01-03T16:32:00Z">
              <w:rPr/>
            </w:rPrChange>
          </w:rPr>
          <w:t>in a specified location. You can specify the radius, the radius units (</w:t>
        </w:r>
      </w:ins>
      <w:ins w:id="2962" w:author="Rosu, Vladimir" w:date="2017-10-15T20:27:00Z">
        <w:r w:rsidR="005D6691" w:rsidRPr="00CD0AED">
          <w:rPr>
            <w:lang w:val="en-US"/>
            <w:rPrChange w:id="2963" w:author="Rosu, Vladimir [2]" w:date="2020-01-03T16:32:00Z">
              <w:rPr/>
            </w:rPrChange>
          </w:rPr>
          <w:t xml:space="preserve">can be one of the following: </w:t>
        </w:r>
      </w:ins>
      <w:ins w:id="2964" w:author="Rosu, Vladimir" w:date="2017-10-15T20:22:00Z">
        <w:r w:rsidR="005D6691" w:rsidRPr="00CD0AED">
          <w:rPr>
            <w:lang w:val="en-US"/>
            <w:rPrChange w:id="2965" w:author="Rosu, Vladimir [2]" w:date="2020-01-03T16:32:00Z">
              <w:rPr/>
            </w:rPrChange>
          </w:rPr>
          <w:t>)</w:t>
        </w:r>
      </w:ins>
      <w:ins w:id="2966" w:author="Rosu, Vladimir" w:date="2017-10-15T20:28:00Z">
        <w:r w:rsidR="002B7C1E" w:rsidRPr="00CD0AED">
          <w:rPr>
            <w:lang w:val="en-US"/>
            <w:rPrChange w:id="2967" w:author="Rosu, Vladimir [2]" w:date="2020-01-03T16:32:00Z">
              <w:rPr/>
            </w:rPrChange>
          </w:rPr>
          <w:t xml:space="preserve"> and the resolution. The resolution is the number of generated points -1. </w:t>
        </w:r>
      </w:ins>
      <w:ins w:id="2968" w:author="Rosu, Vladimir" w:date="2017-10-15T20:29:00Z">
        <w:r w:rsidR="002B7C1E" w:rsidRPr="00CD0AED">
          <w:rPr>
            <w:lang w:val="en-US"/>
            <w:rPrChange w:id="2969" w:author="Rosu, Vladimir [2]" w:date="2020-01-03T16:32:00Z">
              <w:rPr/>
            </w:rPrChange>
          </w:rPr>
          <w:t xml:space="preserve">For example, a resolution of 4 will generate 5 rows. </w:t>
        </w:r>
      </w:ins>
      <w:ins w:id="2970" w:author="Rosu, Vladimir" w:date="2017-10-15T20:30:00Z">
        <w:r w:rsidR="002B7C1E" w:rsidRPr="00CD0AED">
          <w:rPr>
            <w:lang w:val="en-US"/>
            <w:rPrChange w:id="2971" w:author="Rosu, Vladimir [2]" w:date="2020-01-03T16:32:00Z">
              <w:rPr/>
            </w:rPrChange>
          </w:rPr>
          <w:t>The output infotable has a single field, named „location”.</w:t>
        </w:r>
      </w:ins>
    </w:p>
    <w:p w14:paraId="66350B42" w14:textId="39AFBEEA" w:rsidR="002B7C1E" w:rsidRPr="00CD0AED" w:rsidRDefault="002B7C1E">
      <w:pPr>
        <w:jc w:val="both"/>
        <w:rPr>
          <w:ins w:id="2972" w:author="Rosu, Vladimir" w:date="2017-10-15T20:34:00Z"/>
          <w:b/>
          <w:lang w:val="en-US"/>
          <w:rPrChange w:id="2973" w:author="Rosu, Vladimir [2]" w:date="2020-01-03T16:32:00Z">
            <w:rPr>
              <w:ins w:id="2974" w:author="Rosu, Vladimir" w:date="2017-10-15T20:34:00Z"/>
              <w:b/>
            </w:rPr>
          </w:rPrChange>
        </w:rPr>
        <w:pPrChange w:id="2975" w:author="Rosu, Vladimir" w:date="2017-10-15T19:23:00Z">
          <w:pPr>
            <w:ind w:left="360"/>
            <w:jc w:val="both"/>
          </w:pPr>
        </w:pPrChange>
      </w:pPr>
      <w:ins w:id="2976" w:author="Rosu, Vladimir" w:date="2017-10-15T20:29:00Z">
        <w:r w:rsidRPr="00CD0AED">
          <w:rPr>
            <w:b/>
            <w:lang w:val="en-US"/>
            <w:rPrChange w:id="2977" w:author="Rosu, Vladimir [2]" w:date="2020-01-03T16:32:00Z">
              <w:rPr/>
            </w:rPrChange>
          </w:rPr>
          <w:t>Example usage</w:t>
        </w:r>
      </w:ins>
      <w:ins w:id="2978" w:author="Rosu, Vladimir" w:date="2017-10-15T20:30:00Z">
        <w:r w:rsidRPr="00CD0AED">
          <w:rPr>
            <w:b/>
            <w:lang w:val="en-US"/>
            <w:rPrChange w:id="2979" w:author="Rosu, Vladimir [2]" w:date="2020-01-03T16:32:00Z">
              <w:rPr>
                <w:b/>
              </w:rPr>
            </w:rPrChange>
          </w:rPr>
          <w:t xml:space="preserve"> (</w:t>
        </w:r>
      </w:ins>
      <w:ins w:id="2980" w:author="Rosu, Vladimir" w:date="2017-10-15T20:33:00Z">
        <w:r w:rsidR="002C66DB" w:rsidRPr="00CD0AED">
          <w:rPr>
            <w:b/>
            <w:lang w:val="en-US"/>
            <w:rPrChange w:id="2981" w:author="Rosu, Vladimir [2]" w:date="2020-01-03T16:32:00Z">
              <w:rPr>
                <w:b/>
              </w:rPr>
            </w:rPrChange>
          </w:rPr>
          <w:t xml:space="preserve">we create a circular geofence with the center point 35,35, a radius of 10km and a </w:t>
        </w:r>
      </w:ins>
      <w:ins w:id="2982" w:author="Rosu, Vladimir" w:date="2017-10-15T20:34:00Z">
        <w:r w:rsidR="002C66DB" w:rsidRPr="00CD0AED">
          <w:rPr>
            <w:b/>
            <w:lang w:val="en-US"/>
            <w:rPrChange w:id="2983" w:author="Rosu, Vladimir [2]" w:date="2020-01-03T16:32:00Z">
              <w:rPr>
                <w:b/>
              </w:rPr>
            </w:rPrChange>
          </w:rPr>
          <w:t>resolution of 10; we then check if the location 35,35 is found within this geofence; use this in a service with return type BOOLEAN</w:t>
        </w:r>
      </w:ins>
      <w:ins w:id="2984" w:author="Rosu, Vladimir" w:date="2017-10-15T20:30:00Z">
        <w:r w:rsidRPr="00CD0AED">
          <w:rPr>
            <w:b/>
            <w:lang w:val="en-US"/>
            <w:rPrChange w:id="2985" w:author="Rosu, Vladimir [2]" w:date="2020-01-03T16:32:00Z">
              <w:rPr>
                <w:b/>
              </w:rPr>
            </w:rPrChange>
          </w:rPr>
          <w:t>)</w:t>
        </w:r>
      </w:ins>
      <w:ins w:id="2986" w:author="Rosu, Vladimir" w:date="2017-10-15T20:29:00Z">
        <w:r w:rsidRPr="00CD0AED">
          <w:rPr>
            <w:b/>
            <w:lang w:val="en-US"/>
            <w:rPrChange w:id="2987" w:author="Rosu, Vladimir [2]" w:date="2020-01-03T16:32:00Z">
              <w:rPr/>
            </w:rPrChange>
          </w:rPr>
          <w:t>:</w:t>
        </w:r>
      </w:ins>
    </w:p>
    <w:p w14:paraId="6D343203" w14:textId="77777777" w:rsidR="00915447" w:rsidRPr="00CD0AED" w:rsidRDefault="00915447" w:rsidP="00915447">
      <w:pPr>
        <w:jc w:val="both"/>
        <w:rPr>
          <w:ins w:id="2988" w:author="Rosu, Vladimir" w:date="2017-10-15T20:35:00Z"/>
          <w:lang w:val="en-US"/>
          <w:rPrChange w:id="2989" w:author="Rosu, Vladimir [2]" w:date="2020-01-03T16:32:00Z">
            <w:rPr>
              <w:ins w:id="2990" w:author="Rosu, Vladimir" w:date="2017-10-15T20:35:00Z"/>
            </w:rPr>
          </w:rPrChange>
        </w:rPr>
      </w:pPr>
      <w:ins w:id="2991" w:author="Rosu, Vladimir" w:date="2017-10-15T20:35:00Z">
        <w:r w:rsidRPr="00CD0AED">
          <w:rPr>
            <w:lang w:val="en-US"/>
            <w:rPrChange w:id="2992" w:author="Rosu, Vladimir [2]" w:date="2020-01-03T16:32:00Z">
              <w:rPr/>
            </w:rPrChange>
          </w:rPr>
          <w:t>// location:LOCATION</w:t>
        </w:r>
      </w:ins>
    </w:p>
    <w:p w14:paraId="066F8C23" w14:textId="77777777" w:rsidR="00915447" w:rsidRPr="00CD0AED" w:rsidRDefault="00915447" w:rsidP="00915447">
      <w:pPr>
        <w:jc w:val="both"/>
        <w:rPr>
          <w:ins w:id="2993" w:author="Rosu, Vladimir" w:date="2017-10-15T20:35:00Z"/>
          <w:lang w:val="en-US"/>
          <w:rPrChange w:id="2994" w:author="Rosu, Vladimir [2]" w:date="2020-01-03T16:32:00Z">
            <w:rPr>
              <w:ins w:id="2995" w:author="Rosu, Vladimir" w:date="2017-10-15T20:35:00Z"/>
            </w:rPr>
          </w:rPrChange>
        </w:rPr>
      </w:pPr>
      <w:ins w:id="2996" w:author="Rosu, Vladimir" w:date="2017-10-15T20:35:00Z">
        <w:r w:rsidRPr="00CD0AED">
          <w:rPr>
            <w:lang w:val="en-US"/>
            <w:rPrChange w:id="2997" w:author="Rosu, Vladimir [2]" w:date="2020-01-03T16:32:00Z">
              <w:rPr/>
            </w:rPrChange>
          </w:rPr>
          <w:t>var location = new Object();</w:t>
        </w:r>
      </w:ins>
    </w:p>
    <w:p w14:paraId="005FD5B0" w14:textId="77777777" w:rsidR="00915447" w:rsidRPr="00CD0AED" w:rsidRDefault="00915447" w:rsidP="00915447">
      <w:pPr>
        <w:jc w:val="both"/>
        <w:rPr>
          <w:ins w:id="2998" w:author="Rosu, Vladimir" w:date="2017-10-15T20:35:00Z"/>
          <w:lang w:val="en-US"/>
          <w:rPrChange w:id="2999" w:author="Rosu, Vladimir [2]" w:date="2020-01-03T16:32:00Z">
            <w:rPr>
              <w:ins w:id="3000" w:author="Rosu, Vladimir" w:date="2017-10-15T20:35:00Z"/>
            </w:rPr>
          </w:rPrChange>
        </w:rPr>
      </w:pPr>
      <w:ins w:id="3001" w:author="Rosu, Vladimir" w:date="2017-10-15T20:35:00Z">
        <w:r w:rsidRPr="00CD0AED">
          <w:rPr>
            <w:lang w:val="en-US"/>
            <w:rPrChange w:id="3002" w:author="Rosu, Vladimir [2]" w:date="2020-01-03T16:32:00Z">
              <w:rPr/>
            </w:rPrChange>
          </w:rPr>
          <w:t>location.latitude = 35;</w:t>
        </w:r>
      </w:ins>
    </w:p>
    <w:p w14:paraId="77957289" w14:textId="77777777" w:rsidR="00915447" w:rsidRPr="00CD0AED" w:rsidRDefault="00915447" w:rsidP="00915447">
      <w:pPr>
        <w:jc w:val="both"/>
        <w:rPr>
          <w:ins w:id="3003" w:author="Rosu, Vladimir" w:date="2017-10-15T20:35:00Z"/>
          <w:lang w:val="en-US"/>
          <w:rPrChange w:id="3004" w:author="Rosu, Vladimir [2]" w:date="2020-01-03T16:32:00Z">
            <w:rPr>
              <w:ins w:id="3005" w:author="Rosu, Vladimir" w:date="2017-10-15T20:35:00Z"/>
            </w:rPr>
          </w:rPrChange>
        </w:rPr>
      </w:pPr>
      <w:ins w:id="3006" w:author="Rosu, Vladimir" w:date="2017-10-15T20:35:00Z">
        <w:r w:rsidRPr="00CD0AED">
          <w:rPr>
            <w:lang w:val="en-US"/>
            <w:rPrChange w:id="3007" w:author="Rosu, Vladimir [2]" w:date="2020-01-03T16:32:00Z">
              <w:rPr/>
            </w:rPrChange>
          </w:rPr>
          <w:t>location.longitude = 35;</w:t>
        </w:r>
      </w:ins>
    </w:p>
    <w:p w14:paraId="3B57FB6A" w14:textId="77777777" w:rsidR="00915447" w:rsidRPr="00CD0AED" w:rsidRDefault="00915447" w:rsidP="00915447">
      <w:pPr>
        <w:jc w:val="both"/>
        <w:rPr>
          <w:ins w:id="3008" w:author="Rosu, Vladimir" w:date="2017-10-15T20:35:00Z"/>
          <w:lang w:val="en-US"/>
          <w:rPrChange w:id="3009" w:author="Rosu, Vladimir [2]" w:date="2020-01-03T16:32:00Z">
            <w:rPr>
              <w:ins w:id="3010" w:author="Rosu, Vladimir" w:date="2017-10-15T20:35:00Z"/>
            </w:rPr>
          </w:rPrChange>
        </w:rPr>
      </w:pPr>
      <w:ins w:id="3011" w:author="Rosu, Vladimir" w:date="2017-10-15T20:35:00Z">
        <w:r w:rsidRPr="00CD0AED">
          <w:rPr>
            <w:lang w:val="en-US"/>
            <w:rPrChange w:id="3012" w:author="Rosu, Vladimir [2]" w:date="2020-01-03T16:32:00Z">
              <w:rPr/>
            </w:rPrChange>
          </w:rPr>
          <w:t>location.elevation = 0;</w:t>
        </w:r>
      </w:ins>
    </w:p>
    <w:p w14:paraId="3954ED4C" w14:textId="77777777" w:rsidR="00915447" w:rsidRPr="00CD0AED" w:rsidRDefault="00915447" w:rsidP="00915447">
      <w:pPr>
        <w:jc w:val="both"/>
        <w:rPr>
          <w:ins w:id="3013" w:author="Rosu, Vladimir" w:date="2017-10-15T20:35:00Z"/>
          <w:lang w:val="en-US"/>
          <w:rPrChange w:id="3014" w:author="Rosu, Vladimir [2]" w:date="2020-01-03T16:32:00Z">
            <w:rPr>
              <w:ins w:id="3015" w:author="Rosu, Vladimir" w:date="2017-10-15T20:35:00Z"/>
            </w:rPr>
          </w:rPrChange>
        </w:rPr>
      </w:pPr>
      <w:ins w:id="3016" w:author="Rosu, Vladimir" w:date="2017-10-15T20:35:00Z">
        <w:r w:rsidRPr="00CD0AED">
          <w:rPr>
            <w:lang w:val="en-US"/>
            <w:rPrChange w:id="3017" w:author="Rosu, Vladimir [2]" w:date="2020-01-03T16:32:00Z">
              <w:rPr/>
            </w:rPrChange>
          </w:rPr>
          <w:t>location.units = "WGS84";</w:t>
        </w:r>
      </w:ins>
    </w:p>
    <w:p w14:paraId="0A2043A5" w14:textId="77777777" w:rsidR="00915447" w:rsidRPr="00CD0AED" w:rsidRDefault="00915447" w:rsidP="00915447">
      <w:pPr>
        <w:jc w:val="both"/>
        <w:rPr>
          <w:ins w:id="3018" w:author="Rosu, Vladimir" w:date="2017-10-15T20:35:00Z"/>
          <w:lang w:val="en-US"/>
          <w:rPrChange w:id="3019" w:author="Rosu, Vladimir [2]" w:date="2020-01-03T16:32:00Z">
            <w:rPr>
              <w:ins w:id="3020" w:author="Rosu, Vladimir" w:date="2017-10-15T20:35:00Z"/>
            </w:rPr>
          </w:rPrChange>
        </w:rPr>
      </w:pPr>
    </w:p>
    <w:p w14:paraId="12CFCBEA" w14:textId="77777777" w:rsidR="00915447" w:rsidRPr="00CD0AED" w:rsidRDefault="00915447" w:rsidP="00915447">
      <w:pPr>
        <w:jc w:val="both"/>
        <w:rPr>
          <w:ins w:id="3021" w:author="Rosu, Vladimir" w:date="2017-10-15T20:35:00Z"/>
          <w:lang w:val="en-US"/>
          <w:rPrChange w:id="3022" w:author="Rosu, Vladimir [2]" w:date="2020-01-03T16:32:00Z">
            <w:rPr>
              <w:ins w:id="3023" w:author="Rosu, Vladimir" w:date="2017-10-15T20:35:00Z"/>
            </w:rPr>
          </w:rPrChange>
        </w:rPr>
      </w:pPr>
      <w:ins w:id="3024" w:author="Rosu, Vladimir" w:date="2017-10-15T20:35:00Z">
        <w:r w:rsidRPr="00CD0AED">
          <w:rPr>
            <w:lang w:val="en-US"/>
            <w:rPrChange w:id="3025" w:author="Rosu, Vladimir [2]" w:date="2020-01-03T16:32:00Z">
              <w:rPr/>
            </w:rPrChange>
          </w:rPr>
          <w:t>// createCircularGeoFence(location:LOCATION, radius:NUMBER, uni:STRING, resolution:INTEGER):INFOTABLE</w:t>
        </w:r>
      </w:ins>
    </w:p>
    <w:p w14:paraId="48CE819C" w14:textId="77777777" w:rsidR="00915447" w:rsidRPr="00CD0AED" w:rsidRDefault="00915447" w:rsidP="00915447">
      <w:pPr>
        <w:jc w:val="both"/>
        <w:rPr>
          <w:ins w:id="3026" w:author="Rosu, Vladimir" w:date="2017-10-15T20:35:00Z"/>
          <w:lang w:val="en-US"/>
          <w:rPrChange w:id="3027" w:author="Rosu, Vladimir [2]" w:date="2020-01-03T16:32:00Z">
            <w:rPr>
              <w:ins w:id="3028" w:author="Rosu, Vladimir" w:date="2017-10-15T20:35:00Z"/>
            </w:rPr>
          </w:rPrChange>
        </w:rPr>
      </w:pPr>
      <w:ins w:id="3029" w:author="Rosu, Vladimir" w:date="2017-10-15T20:35:00Z">
        <w:r w:rsidRPr="00CD0AED">
          <w:rPr>
            <w:lang w:val="en-US"/>
            <w:rPrChange w:id="3030" w:author="Rosu, Vladimir [2]" w:date="2020-01-03T16:32:00Z">
              <w:rPr/>
            </w:rPrChange>
          </w:rPr>
          <w:t xml:space="preserve">var geofence = </w:t>
        </w:r>
        <w:r w:rsidRPr="00CD0AED">
          <w:rPr>
            <w:highlight w:val="yellow"/>
            <w:lang w:val="en-US"/>
            <w:rPrChange w:id="3031" w:author="Rosu, Vladimir [2]" w:date="2020-01-03T16:32:00Z">
              <w:rPr/>
            </w:rPrChange>
          </w:rPr>
          <w:t>createCircularGeoFence(location, 1, "km", 10);</w:t>
        </w:r>
      </w:ins>
    </w:p>
    <w:p w14:paraId="354F20F4" w14:textId="77777777" w:rsidR="00915447" w:rsidRPr="00CD0AED" w:rsidRDefault="00915447" w:rsidP="00915447">
      <w:pPr>
        <w:jc w:val="both"/>
        <w:rPr>
          <w:ins w:id="3032" w:author="Rosu, Vladimir" w:date="2017-10-15T20:35:00Z"/>
          <w:lang w:val="en-US"/>
          <w:rPrChange w:id="3033" w:author="Rosu, Vladimir [2]" w:date="2020-01-03T16:32:00Z">
            <w:rPr>
              <w:ins w:id="3034" w:author="Rosu, Vladimir" w:date="2017-10-15T20:35:00Z"/>
            </w:rPr>
          </w:rPrChange>
        </w:rPr>
      </w:pPr>
    </w:p>
    <w:p w14:paraId="37AFFDF8" w14:textId="77777777" w:rsidR="00915447" w:rsidRPr="00CD0AED" w:rsidRDefault="00915447" w:rsidP="00915447">
      <w:pPr>
        <w:jc w:val="both"/>
        <w:rPr>
          <w:ins w:id="3035" w:author="Rosu, Vladimir" w:date="2017-10-15T20:35:00Z"/>
          <w:lang w:val="en-US"/>
          <w:rPrChange w:id="3036" w:author="Rosu, Vladimir [2]" w:date="2020-01-03T16:32:00Z">
            <w:rPr>
              <w:ins w:id="3037" w:author="Rosu, Vladimir" w:date="2017-10-15T20:35:00Z"/>
            </w:rPr>
          </w:rPrChange>
        </w:rPr>
      </w:pPr>
      <w:ins w:id="3038" w:author="Rosu, Vladimir" w:date="2017-10-15T20:35:00Z">
        <w:r w:rsidRPr="00CD0AED">
          <w:rPr>
            <w:lang w:val="en-US"/>
            <w:rPrChange w:id="3039" w:author="Rosu, Vladimir [2]" w:date="2020-01-03T16:32:00Z">
              <w:rPr/>
            </w:rPrChange>
          </w:rPr>
          <w:t>// location:LOCATION</w:t>
        </w:r>
      </w:ins>
    </w:p>
    <w:p w14:paraId="75AED7F3" w14:textId="77777777" w:rsidR="00915447" w:rsidRPr="00CD0AED" w:rsidRDefault="00915447" w:rsidP="00915447">
      <w:pPr>
        <w:jc w:val="both"/>
        <w:rPr>
          <w:ins w:id="3040" w:author="Rosu, Vladimir" w:date="2017-10-15T20:35:00Z"/>
          <w:lang w:val="en-US"/>
          <w:rPrChange w:id="3041" w:author="Rosu, Vladimir [2]" w:date="2020-01-03T16:32:00Z">
            <w:rPr>
              <w:ins w:id="3042" w:author="Rosu, Vladimir" w:date="2017-10-15T20:35:00Z"/>
            </w:rPr>
          </w:rPrChange>
        </w:rPr>
      </w:pPr>
      <w:ins w:id="3043" w:author="Rosu, Vladimir" w:date="2017-10-15T20:35:00Z">
        <w:r w:rsidRPr="00CD0AED">
          <w:rPr>
            <w:lang w:val="en-US"/>
            <w:rPrChange w:id="3044" w:author="Rosu, Vladimir [2]" w:date="2020-01-03T16:32:00Z">
              <w:rPr/>
            </w:rPrChange>
          </w:rPr>
          <w:t>var location = new Object();</w:t>
        </w:r>
      </w:ins>
    </w:p>
    <w:p w14:paraId="4F9F82B5" w14:textId="77777777" w:rsidR="00915447" w:rsidRPr="00CD0AED" w:rsidRDefault="00915447" w:rsidP="00915447">
      <w:pPr>
        <w:jc w:val="both"/>
        <w:rPr>
          <w:ins w:id="3045" w:author="Rosu, Vladimir" w:date="2017-10-15T20:35:00Z"/>
          <w:lang w:val="en-US"/>
          <w:rPrChange w:id="3046" w:author="Rosu, Vladimir [2]" w:date="2020-01-03T16:32:00Z">
            <w:rPr>
              <w:ins w:id="3047" w:author="Rosu, Vladimir" w:date="2017-10-15T20:35:00Z"/>
            </w:rPr>
          </w:rPrChange>
        </w:rPr>
      </w:pPr>
      <w:ins w:id="3048" w:author="Rosu, Vladimir" w:date="2017-10-15T20:35:00Z">
        <w:r w:rsidRPr="00CD0AED">
          <w:rPr>
            <w:lang w:val="en-US"/>
            <w:rPrChange w:id="3049" w:author="Rosu, Vladimir [2]" w:date="2020-01-03T16:32:00Z">
              <w:rPr/>
            </w:rPrChange>
          </w:rPr>
          <w:t>location.latitude = 35;</w:t>
        </w:r>
      </w:ins>
    </w:p>
    <w:p w14:paraId="3566364B" w14:textId="77777777" w:rsidR="00915447" w:rsidRPr="00CD0AED" w:rsidRDefault="00915447" w:rsidP="00915447">
      <w:pPr>
        <w:jc w:val="both"/>
        <w:rPr>
          <w:ins w:id="3050" w:author="Rosu, Vladimir" w:date="2017-10-15T20:35:00Z"/>
          <w:lang w:val="en-US"/>
          <w:rPrChange w:id="3051" w:author="Rosu, Vladimir [2]" w:date="2020-01-03T16:32:00Z">
            <w:rPr>
              <w:ins w:id="3052" w:author="Rosu, Vladimir" w:date="2017-10-15T20:35:00Z"/>
            </w:rPr>
          </w:rPrChange>
        </w:rPr>
      </w:pPr>
      <w:ins w:id="3053" w:author="Rosu, Vladimir" w:date="2017-10-15T20:35:00Z">
        <w:r w:rsidRPr="00CD0AED">
          <w:rPr>
            <w:lang w:val="en-US"/>
            <w:rPrChange w:id="3054" w:author="Rosu, Vladimir [2]" w:date="2020-01-03T16:32:00Z">
              <w:rPr/>
            </w:rPrChange>
          </w:rPr>
          <w:t>location.longitude = 35;</w:t>
        </w:r>
      </w:ins>
    </w:p>
    <w:p w14:paraId="2D3D9B3D" w14:textId="77777777" w:rsidR="00915447" w:rsidRPr="00CD0AED" w:rsidRDefault="00915447" w:rsidP="00915447">
      <w:pPr>
        <w:jc w:val="both"/>
        <w:rPr>
          <w:ins w:id="3055" w:author="Rosu, Vladimir" w:date="2017-10-15T20:35:00Z"/>
          <w:lang w:val="en-US"/>
          <w:rPrChange w:id="3056" w:author="Rosu, Vladimir [2]" w:date="2020-01-03T16:32:00Z">
            <w:rPr>
              <w:ins w:id="3057" w:author="Rosu, Vladimir" w:date="2017-10-15T20:35:00Z"/>
            </w:rPr>
          </w:rPrChange>
        </w:rPr>
      </w:pPr>
      <w:ins w:id="3058" w:author="Rosu, Vladimir" w:date="2017-10-15T20:35:00Z">
        <w:r w:rsidRPr="00CD0AED">
          <w:rPr>
            <w:lang w:val="en-US"/>
            <w:rPrChange w:id="3059" w:author="Rosu, Vladimir [2]" w:date="2020-01-03T16:32:00Z">
              <w:rPr/>
            </w:rPrChange>
          </w:rPr>
          <w:t>location.elevation = 0;</w:t>
        </w:r>
      </w:ins>
    </w:p>
    <w:p w14:paraId="2F792B48" w14:textId="77777777" w:rsidR="00915447" w:rsidRPr="00CD0AED" w:rsidRDefault="00915447" w:rsidP="00915447">
      <w:pPr>
        <w:jc w:val="both"/>
        <w:rPr>
          <w:ins w:id="3060" w:author="Rosu, Vladimir" w:date="2017-10-15T20:35:00Z"/>
          <w:lang w:val="en-US"/>
          <w:rPrChange w:id="3061" w:author="Rosu, Vladimir [2]" w:date="2020-01-03T16:32:00Z">
            <w:rPr>
              <w:ins w:id="3062" w:author="Rosu, Vladimir" w:date="2017-10-15T20:35:00Z"/>
            </w:rPr>
          </w:rPrChange>
        </w:rPr>
      </w:pPr>
      <w:ins w:id="3063" w:author="Rosu, Vladimir" w:date="2017-10-15T20:35:00Z">
        <w:r w:rsidRPr="00CD0AED">
          <w:rPr>
            <w:lang w:val="en-US"/>
            <w:rPrChange w:id="3064" w:author="Rosu, Vladimir [2]" w:date="2020-01-03T16:32:00Z">
              <w:rPr/>
            </w:rPrChange>
          </w:rPr>
          <w:t>location.units = "WGS84";</w:t>
        </w:r>
      </w:ins>
    </w:p>
    <w:p w14:paraId="567E44DE" w14:textId="77777777" w:rsidR="00915447" w:rsidRPr="00CD0AED" w:rsidRDefault="00915447" w:rsidP="00915447">
      <w:pPr>
        <w:jc w:val="both"/>
        <w:rPr>
          <w:ins w:id="3065" w:author="Rosu, Vladimir" w:date="2017-10-15T20:35:00Z"/>
          <w:lang w:val="en-US"/>
          <w:rPrChange w:id="3066" w:author="Rosu, Vladimir [2]" w:date="2020-01-03T16:32:00Z">
            <w:rPr>
              <w:ins w:id="3067" w:author="Rosu, Vladimir" w:date="2017-10-15T20:35:00Z"/>
            </w:rPr>
          </w:rPrChange>
        </w:rPr>
      </w:pPr>
    </w:p>
    <w:p w14:paraId="4524DF13" w14:textId="77777777" w:rsidR="00915447" w:rsidRPr="00CD0AED" w:rsidRDefault="00915447" w:rsidP="00915447">
      <w:pPr>
        <w:jc w:val="both"/>
        <w:rPr>
          <w:ins w:id="3068" w:author="Rosu, Vladimir" w:date="2017-10-15T20:35:00Z"/>
          <w:lang w:val="en-US"/>
          <w:rPrChange w:id="3069" w:author="Rosu, Vladimir [2]" w:date="2020-01-03T16:32:00Z">
            <w:rPr>
              <w:ins w:id="3070" w:author="Rosu, Vladimir" w:date="2017-10-15T20:35:00Z"/>
            </w:rPr>
          </w:rPrChange>
        </w:rPr>
      </w:pPr>
    </w:p>
    <w:p w14:paraId="328EC15B" w14:textId="77777777" w:rsidR="00915447" w:rsidRPr="00CD0AED" w:rsidRDefault="00915447" w:rsidP="00915447">
      <w:pPr>
        <w:jc w:val="both"/>
        <w:rPr>
          <w:ins w:id="3071" w:author="Rosu, Vladimir" w:date="2017-10-15T20:35:00Z"/>
          <w:lang w:val="en-US"/>
          <w:rPrChange w:id="3072" w:author="Rosu, Vladimir [2]" w:date="2020-01-03T16:32:00Z">
            <w:rPr>
              <w:ins w:id="3073" w:author="Rosu, Vladimir" w:date="2017-10-15T20:35:00Z"/>
            </w:rPr>
          </w:rPrChange>
        </w:rPr>
      </w:pPr>
      <w:ins w:id="3074" w:author="Rosu, Vladimir" w:date="2017-10-15T20:35:00Z">
        <w:r w:rsidRPr="00CD0AED">
          <w:rPr>
            <w:lang w:val="en-US"/>
            <w:rPrChange w:id="3075" w:author="Rosu, Vladimir [2]" w:date="2020-01-03T16:32:00Z">
              <w:rPr/>
            </w:rPrChange>
          </w:rPr>
          <w:t>// containsLocation(location:LOCATION, geoFence:INFOTABLE, locationField:STRING):BOOLEAN</w:t>
        </w:r>
      </w:ins>
    </w:p>
    <w:p w14:paraId="263BD846" w14:textId="0836E3F7" w:rsidR="002C66DB" w:rsidRPr="00CD0AED" w:rsidRDefault="00915447">
      <w:pPr>
        <w:jc w:val="both"/>
        <w:rPr>
          <w:ins w:id="3076" w:author="Rosu, Vladimir" w:date="2017-10-15T20:36:00Z"/>
          <w:lang w:val="en-US"/>
          <w:rPrChange w:id="3077" w:author="Rosu, Vladimir [2]" w:date="2020-01-03T16:32:00Z">
            <w:rPr>
              <w:ins w:id="3078" w:author="Rosu, Vladimir" w:date="2017-10-15T20:36:00Z"/>
            </w:rPr>
          </w:rPrChange>
        </w:rPr>
        <w:pPrChange w:id="3079" w:author="Rosu, Vladimir" w:date="2017-10-15T19:23:00Z">
          <w:pPr>
            <w:ind w:left="360"/>
            <w:jc w:val="both"/>
          </w:pPr>
        </w:pPrChange>
      </w:pPr>
      <w:ins w:id="3080" w:author="Rosu, Vladimir" w:date="2017-10-15T20:35:00Z">
        <w:r w:rsidRPr="00CD0AED">
          <w:rPr>
            <w:lang w:val="en-US"/>
            <w:rPrChange w:id="3081" w:author="Rosu, Vladimir [2]" w:date="2020-01-03T16:32:00Z">
              <w:rPr/>
            </w:rPrChange>
          </w:rPr>
          <w:t>var result = containsLocation(location, geofence, "location");</w:t>
        </w:r>
      </w:ins>
    </w:p>
    <w:p w14:paraId="3CD41EC6" w14:textId="4DD3166B" w:rsidR="00915447" w:rsidRPr="00CD0AED" w:rsidRDefault="00915447">
      <w:pPr>
        <w:jc w:val="both"/>
        <w:rPr>
          <w:ins w:id="3082" w:author="Rosu, Vladimir" w:date="2017-10-15T20:36:00Z"/>
          <w:lang w:val="en-US"/>
          <w:rPrChange w:id="3083" w:author="Rosu, Vladimir [2]" w:date="2020-01-03T16:32:00Z">
            <w:rPr>
              <w:ins w:id="3084" w:author="Rosu, Vladimir" w:date="2017-10-15T20:36:00Z"/>
            </w:rPr>
          </w:rPrChange>
        </w:rPr>
        <w:pPrChange w:id="3085" w:author="Rosu, Vladimir" w:date="2017-10-15T19:23:00Z">
          <w:pPr>
            <w:ind w:left="360"/>
            <w:jc w:val="both"/>
          </w:pPr>
        </w:pPrChange>
      </w:pPr>
    </w:p>
    <w:p w14:paraId="360FF0F8" w14:textId="33DD5A77" w:rsidR="00915447" w:rsidRPr="00CD0AED" w:rsidRDefault="00C506D7">
      <w:pPr>
        <w:jc w:val="both"/>
        <w:rPr>
          <w:ins w:id="3086" w:author="Rosu, Vladimir" w:date="2017-10-15T20:37:00Z"/>
          <w:b/>
          <w:lang w:val="en-US"/>
          <w:rPrChange w:id="3087" w:author="Rosu, Vladimir [2]" w:date="2020-01-03T16:32:00Z">
            <w:rPr>
              <w:ins w:id="3088" w:author="Rosu, Vladimir" w:date="2017-10-15T20:37:00Z"/>
            </w:rPr>
          </w:rPrChange>
        </w:rPr>
        <w:pPrChange w:id="3089" w:author="Rosu, Vladimir" w:date="2017-10-15T19:23:00Z">
          <w:pPr>
            <w:ind w:left="360"/>
            <w:jc w:val="both"/>
          </w:pPr>
        </w:pPrChange>
      </w:pPr>
      <w:ins w:id="3090" w:author="Rosu, Vladimir" w:date="2017-10-15T20:37:00Z">
        <w:r w:rsidRPr="00CD0AED">
          <w:rPr>
            <w:b/>
            <w:lang w:val="en-US"/>
            <w:rPrChange w:id="3091" w:author="Rosu, Vladimir [2]" w:date="2020-01-03T16:32:00Z">
              <w:rPr/>
            </w:rPrChange>
          </w:rPr>
          <w:t>8.3 distanceBetween</w:t>
        </w:r>
      </w:ins>
    </w:p>
    <w:p w14:paraId="4DE45621" w14:textId="40E3C4D3" w:rsidR="00C506D7" w:rsidRPr="00CD0AED" w:rsidRDefault="00C506D7">
      <w:pPr>
        <w:jc w:val="both"/>
        <w:rPr>
          <w:ins w:id="3092" w:author="Rosu, Vladimir" w:date="2017-10-15T20:38:00Z"/>
          <w:lang w:val="en-US"/>
          <w:rPrChange w:id="3093" w:author="Rosu, Vladimir [2]" w:date="2020-01-03T16:32:00Z">
            <w:rPr>
              <w:ins w:id="3094" w:author="Rosu, Vladimir" w:date="2017-10-15T20:38:00Z"/>
            </w:rPr>
          </w:rPrChange>
        </w:rPr>
        <w:pPrChange w:id="3095" w:author="Rosu, Vladimir" w:date="2017-10-15T19:23:00Z">
          <w:pPr>
            <w:ind w:left="360"/>
            <w:jc w:val="both"/>
          </w:pPr>
        </w:pPrChange>
      </w:pPr>
      <w:ins w:id="3096" w:author="Rosu, Vladimir" w:date="2017-10-15T20:37:00Z">
        <w:r w:rsidRPr="00CD0AED">
          <w:rPr>
            <w:b/>
            <w:lang w:val="en-US"/>
            <w:rPrChange w:id="3097" w:author="Rosu, Vladimir [2]" w:date="2020-01-03T16:32:00Z">
              <w:rPr/>
            </w:rPrChange>
          </w:rPr>
          <w:t>Description:</w:t>
        </w:r>
        <w:r w:rsidRPr="00CD0AED">
          <w:rPr>
            <w:lang w:val="en-US"/>
            <w:rPrChange w:id="3098" w:author="Rosu, Vladimir [2]" w:date="2020-01-03T16:32:00Z">
              <w:rPr/>
            </w:rPrChange>
          </w:rPr>
          <w:t xml:space="preserve"> this </w:t>
        </w:r>
        <w:commentRangeStart w:id="3099"/>
        <w:r w:rsidRPr="00CD0AED">
          <w:rPr>
            <w:lang w:val="en-US"/>
            <w:rPrChange w:id="3100" w:author="Rosu, Vladimir [2]" w:date="2020-01-03T16:32:00Z">
              <w:rPr/>
            </w:rPrChange>
          </w:rPr>
          <w:t>snippet</w:t>
        </w:r>
      </w:ins>
      <w:commentRangeEnd w:id="3099"/>
      <w:ins w:id="3101" w:author="Rosu, Vladimir" w:date="2017-10-15T20:38:00Z">
        <w:r w:rsidR="006325FE" w:rsidRPr="00CD0AED">
          <w:rPr>
            <w:rStyle w:val="CommentReference"/>
            <w:lang w:val="en-US"/>
            <w:rPrChange w:id="3102" w:author="Rosu, Vladimir [2]" w:date="2020-01-03T16:32:00Z">
              <w:rPr>
                <w:rStyle w:val="CommentReference"/>
              </w:rPr>
            </w:rPrChange>
          </w:rPr>
          <w:commentReference w:id="3099"/>
        </w:r>
      </w:ins>
      <w:ins w:id="3103" w:author="Rosu, Vladimir" w:date="2017-10-15T20:37:00Z">
        <w:r w:rsidRPr="00CD0AED">
          <w:rPr>
            <w:lang w:val="en-US"/>
            <w:rPrChange w:id="3104" w:author="Rosu, Vladimir [2]" w:date="2020-01-03T16:32:00Z">
              <w:rPr/>
            </w:rPrChange>
          </w:rPr>
          <w:t xml:space="preserve"> calculates the distance between 2 location type </w:t>
        </w:r>
      </w:ins>
      <w:ins w:id="3105" w:author="Rosu, Vladimir" w:date="2017-10-15T20:38:00Z">
        <w:r w:rsidRPr="00CD0AED">
          <w:rPr>
            <w:lang w:val="en-US"/>
            <w:rPrChange w:id="3106" w:author="Rosu, Vladimir [2]" w:date="2020-01-03T16:32:00Z">
              <w:rPr/>
            </w:rPrChange>
          </w:rPr>
          <w:t xml:space="preserve">input </w:t>
        </w:r>
      </w:ins>
      <w:ins w:id="3107" w:author="Rosu, Vladimir" w:date="2017-10-15T20:37:00Z">
        <w:r w:rsidRPr="00CD0AED">
          <w:rPr>
            <w:lang w:val="en-US"/>
            <w:rPrChange w:id="3108" w:author="Rosu, Vladimir [2]" w:date="2020-01-03T16:32:00Z">
              <w:rPr/>
            </w:rPrChange>
          </w:rPr>
          <w:t>parameters</w:t>
        </w:r>
      </w:ins>
    </w:p>
    <w:p w14:paraId="7D02B9FA" w14:textId="7205A4A7" w:rsidR="00C506D7" w:rsidRPr="00CD0AED" w:rsidRDefault="00C506D7">
      <w:pPr>
        <w:jc w:val="both"/>
        <w:rPr>
          <w:ins w:id="3109" w:author="Rosu, Vladimir" w:date="2017-10-15T20:40:00Z"/>
          <w:b/>
          <w:lang w:val="en-US"/>
          <w:rPrChange w:id="3110" w:author="Rosu, Vladimir [2]" w:date="2020-01-03T16:32:00Z">
            <w:rPr>
              <w:ins w:id="3111" w:author="Rosu, Vladimir" w:date="2017-10-15T20:40:00Z"/>
            </w:rPr>
          </w:rPrChange>
        </w:rPr>
        <w:pPrChange w:id="3112" w:author="Rosu, Vladimir" w:date="2017-10-15T19:23:00Z">
          <w:pPr>
            <w:ind w:left="360"/>
            <w:jc w:val="both"/>
          </w:pPr>
        </w:pPrChange>
      </w:pPr>
      <w:ins w:id="3113" w:author="Rosu, Vladimir" w:date="2017-10-15T20:38:00Z">
        <w:r w:rsidRPr="00CD0AED">
          <w:rPr>
            <w:b/>
            <w:lang w:val="en-US"/>
            <w:rPrChange w:id="3114" w:author="Rosu, Vladimir [2]" w:date="2020-01-03T16:32:00Z">
              <w:rPr/>
            </w:rPrChange>
          </w:rPr>
          <w:t xml:space="preserve">Example usage: </w:t>
        </w:r>
      </w:ins>
      <w:ins w:id="3115" w:author="Rosu, Vladimir" w:date="2017-10-15T20:39:00Z">
        <w:r w:rsidR="006325FE" w:rsidRPr="00CD0AED">
          <w:rPr>
            <w:b/>
            <w:lang w:val="en-US"/>
            <w:rPrChange w:id="3116" w:author="Rosu, Vladimir [2]" w:date="2020-01-03T16:32:00Z">
              <w:rPr/>
            </w:rPrChange>
          </w:rPr>
          <w:t xml:space="preserve">(we provide 2 locations and we </w:t>
        </w:r>
      </w:ins>
      <w:ins w:id="3117" w:author="Rosu, Vladimir" w:date="2017-10-15T20:40:00Z">
        <w:r w:rsidR="006325FE" w:rsidRPr="00CD0AED">
          <w:rPr>
            <w:b/>
            <w:lang w:val="en-US"/>
            <w:rPrChange w:id="3118" w:author="Rosu, Vladimir [2]" w:date="2020-01-03T16:32:00Z">
              <w:rPr/>
            </w:rPrChange>
          </w:rPr>
          <w:t>calculate</w:t>
        </w:r>
      </w:ins>
      <w:ins w:id="3119" w:author="Rosu, Vladimir" w:date="2017-10-15T20:39:00Z">
        <w:r w:rsidR="006325FE" w:rsidRPr="00CD0AED">
          <w:rPr>
            <w:b/>
            <w:lang w:val="en-US"/>
            <w:rPrChange w:id="3120" w:author="Rosu, Vladimir [2]" w:date="2020-01-03T16:32:00Z">
              <w:rPr/>
            </w:rPrChange>
          </w:rPr>
          <w:t xml:space="preserve"> the distance between them; use </w:t>
        </w:r>
      </w:ins>
      <w:ins w:id="3121" w:author="Rosu, Vladimir" w:date="2017-10-15T20:40:00Z">
        <w:r w:rsidR="006325FE" w:rsidRPr="00CD0AED">
          <w:rPr>
            <w:b/>
            <w:lang w:val="en-US"/>
            <w:rPrChange w:id="3122" w:author="Rosu, Vladimir [2]" w:date="2020-01-03T16:32:00Z">
              <w:rPr/>
            </w:rPrChange>
          </w:rPr>
          <w:t>this in a service with return type NUMBER</w:t>
        </w:r>
      </w:ins>
      <w:ins w:id="3123" w:author="Rosu, Vladimir" w:date="2017-10-15T20:39:00Z">
        <w:r w:rsidR="006325FE" w:rsidRPr="00CD0AED">
          <w:rPr>
            <w:b/>
            <w:lang w:val="en-US"/>
            <w:rPrChange w:id="3124" w:author="Rosu, Vladimir [2]" w:date="2020-01-03T16:32:00Z">
              <w:rPr/>
            </w:rPrChange>
          </w:rPr>
          <w:t>)</w:t>
        </w:r>
      </w:ins>
    </w:p>
    <w:p w14:paraId="669FC3E4" w14:textId="77777777" w:rsidR="006325FE" w:rsidRPr="00CD0AED" w:rsidRDefault="006325FE" w:rsidP="006325FE">
      <w:pPr>
        <w:jc w:val="both"/>
        <w:rPr>
          <w:ins w:id="3125" w:author="Rosu, Vladimir" w:date="2017-10-15T20:40:00Z"/>
          <w:lang w:val="en-US"/>
          <w:rPrChange w:id="3126" w:author="Rosu, Vladimir [2]" w:date="2020-01-03T16:32:00Z">
            <w:rPr>
              <w:ins w:id="3127" w:author="Rosu, Vladimir" w:date="2017-10-15T20:40:00Z"/>
            </w:rPr>
          </w:rPrChange>
        </w:rPr>
      </w:pPr>
    </w:p>
    <w:p w14:paraId="1A2B0208" w14:textId="77777777" w:rsidR="006325FE" w:rsidRPr="00CD0AED" w:rsidRDefault="006325FE" w:rsidP="006325FE">
      <w:pPr>
        <w:jc w:val="both"/>
        <w:rPr>
          <w:ins w:id="3128" w:author="Rosu, Vladimir" w:date="2017-10-15T20:40:00Z"/>
          <w:lang w:val="en-US"/>
          <w:rPrChange w:id="3129" w:author="Rosu, Vladimir [2]" w:date="2020-01-03T16:32:00Z">
            <w:rPr>
              <w:ins w:id="3130" w:author="Rosu, Vladimir" w:date="2017-10-15T20:40:00Z"/>
            </w:rPr>
          </w:rPrChange>
        </w:rPr>
      </w:pPr>
      <w:ins w:id="3131" w:author="Rosu, Vladimir" w:date="2017-10-15T20:40:00Z">
        <w:r w:rsidRPr="00CD0AED">
          <w:rPr>
            <w:lang w:val="en-US"/>
            <w:rPrChange w:id="3132" w:author="Rosu, Vladimir [2]" w:date="2020-01-03T16:32:00Z">
              <w:rPr/>
            </w:rPrChange>
          </w:rPr>
          <w:t>// loc1:LOCATION</w:t>
        </w:r>
      </w:ins>
    </w:p>
    <w:p w14:paraId="7EF9BE93" w14:textId="77777777" w:rsidR="006325FE" w:rsidRPr="00CD0AED" w:rsidRDefault="006325FE" w:rsidP="006325FE">
      <w:pPr>
        <w:jc w:val="both"/>
        <w:rPr>
          <w:ins w:id="3133" w:author="Rosu, Vladimir" w:date="2017-10-15T20:40:00Z"/>
          <w:lang w:val="en-US"/>
          <w:rPrChange w:id="3134" w:author="Rosu, Vladimir [2]" w:date="2020-01-03T16:32:00Z">
            <w:rPr>
              <w:ins w:id="3135" w:author="Rosu, Vladimir" w:date="2017-10-15T20:40:00Z"/>
            </w:rPr>
          </w:rPrChange>
        </w:rPr>
      </w:pPr>
      <w:ins w:id="3136" w:author="Rosu, Vladimir" w:date="2017-10-15T20:40:00Z">
        <w:r w:rsidRPr="00CD0AED">
          <w:rPr>
            <w:lang w:val="en-US"/>
            <w:rPrChange w:id="3137" w:author="Rosu, Vladimir [2]" w:date="2020-01-03T16:32:00Z">
              <w:rPr/>
            </w:rPrChange>
          </w:rPr>
          <w:t>var loc1 = new Object();</w:t>
        </w:r>
      </w:ins>
    </w:p>
    <w:p w14:paraId="4E110D28" w14:textId="77777777" w:rsidR="006325FE" w:rsidRPr="00CD0AED" w:rsidRDefault="006325FE" w:rsidP="006325FE">
      <w:pPr>
        <w:jc w:val="both"/>
        <w:rPr>
          <w:ins w:id="3138" w:author="Rosu, Vladimir" w:date="2017-10-15T20:40:00Z"/>
          <w:lang w:val="en-US"/>
          <w:rPrChange w:id="3139" w:author="Rosu, Vladimir [2]" w:date="2020-01-03T16:32:00Z">
            <w:rPr>
              <w:ins w:id="3140" w:author="Rosu, Vladimir" w:date="2017-10-15T20:40:00Z"/>
            </w:rPr>
          </w:rPrChange>
        </w:rPr>
      </w:pPr>
      <w:ins w:id="3141" w:author="Rosu, Vladimir" w:date="2017-10-15T20:40:00Z">
        <w:r w:rsidRPr="00CD0AED">
          <w:rPr>
            <w:lang w:val="en-US"/>
            <w:rPrChange w:id="3142" w:author="Rosu, Vladimir [2]" w:date="2020-01-03T16:32:00Z">
              <w:rPr/>
            </w:rPrChange>
          </w:rPr>
          <w:t>loc1.latitude = 0;</w:t>
        </w:r>
      </w:ins>
    </w:p>
    <w:p w14:paraId="7F3285D4" w14:textId="77777777" w:rsidR="006325FE" w:rsidRPr="00CD0AED" w:rsidRDefault="006325FE" w:rsidP="006325FE">
      <w:pPr>
        <w:jc w:val="both"/>
        <w:rPr>
          <w:ins w:id="3143" w:author="Rosu, Vladimir" w:date="2017-10-15T20:40:00Z"/>
          <w:lang w:val="en-US"/>
          <w:rPrChange w:id="3144" w:author="Rosu, Vladimir [2]" w:date="2020-01-03T16:32:00Z">
            <w:rPr>
              <w:ins w:id="3145" w:author="Rosu, Vladimir" w:date="2017-10-15T20:40:00Z"/>
            </w:rPr>
          </w:rPrChange>
        </w:rPr>
      </w:pPr>
      <w:ins w:id="3146" w:author="Rosu, Vladimir" w:date="2017-10-15T20:40:00Z">
        <w:r w:rsidRPr="00CD0AED">
          <w:rPr>
            <w:lang w:val="en-US"/>
            <w:rPrChange w:id="3147" w:author="Rosu, Vladimir [2]" w:date="2020-01-03T16:32:00Z">
              <w:rPr/>
            </w:rPrChange>
          </w:rPr>
          <w:t>loc1.longitude = 0;</w:t>
        </w:r>
      </w:ins>
    </w:p>
    <w:p w14:paraId="50450F19" w14:textId="77777777" w:rsidR="006325FE" w:rsidRPr="00CD0AED" w:rsidRDefault="006325FE" w:rsidP="006325FE">
      <w:pPr>
        <w:jc w:val="both"/>
        <w:rPr>
          <w:ins w:id="3148" w:author="Rosu, Vladimir" w:date="2017-10-15T20:40:00Z"/>
          <w:lang w:val="en-US"/>
          <w:rPrChange w:id="3149" w:author="Rosu, Vladimir [2]" w:date="2020-01-03T16:32:00Z">
            <w:rPr>
              <w:ins w:id="3150" w:author="Rosu, Vladimir" w:date="2017-10-15T20:40:00Z"/>
            </w:rPr>
          </w:rPrChange>
        </w:rPr>
      </w:pPr>
      <w:ins w:id="3151" w:author="Rosu, Vladimir" w:date="2017-10-15T20:40:00Z">
        <w:r w:rsidRPr="00CD0AED">
          <w:rPr>
            <w:lang w:val="en-US"/>
            <w:rPrChange w:id="3152" w:author="Rosu, Vladimir [2]" w:date="2020-01-03T16:32:00Z">
              <w:rPr/>
            </w:rPrChange>
          </w:rPr>
          <w:t>loc1.elevation = 0;</w:t>
        </w:r>
      </w:ins>
    </w:p>
    <w:p w14:paraId="0461204E" w14:textId="77777777" w:rsidR="006325FE" w:rsidRPr="00CD0AED" w:rsidRDefault="006325FE" w:rsidP="006325FE">
      <w:pPr>
        <w:jc w:val="both"/>
        <w:rPr>
          <w:ins w:id="3153" w:author="Rosu, Vladimir" w:date="2017-10-15T20:40:00Z"/>
          <w:lang w:val="en-US"/>
          <w:rPrChange w:id="3154" w:author="Rosu, Vladimir [2]" w:date="2020-01-03T16:32:00Z">
            <w:rPr>
              <w:ins w:id="3155" w:author="Rosu, Vladimir" w:date="2017-10-15T20:40:00Z"/>
            </w:rPr>
          </w:rPrChange>
        </w:rPr>
      </w:pPr>
      <w:ins w:id="3156" w:author="Rosu, Vladimir" w:date="2017-10-15T20:40:00Z">
        <w:r w:rsidRPr="00CD0AED">
          <w:rPr>
            <w:lang w:val="en-US"/>
            <w:rPrChange w:id="3157" w:author="Rosu, Vladimir [2]" w:date="2020-01-03T16:32:00Z">
              <w:rPr/>
            </w:rPrChange>
          </w:rPr>
          <w:t>loc1.units = "WGS84";</w:t>
        </w:r>
      </w:ins>
    </w:p>
    <w:p w14:paraId="1D210B3B" w14:textId="77777777" w:rsidR="006325FE" w:rsidRPr="00CD0AED" w:rsidRDefault="006325FE" w:rsidP="006325FE">
      <w:pPr>
        <w:jc w:val="both"/>
        <w:rPr>
          <w:ins w:id="3158" w:author="Rosu, Vladimir" w:date="2017-10-15T20:40:00Z"/>
          <w:lang w:val="en-US"/>
          <w:rPrChange w:id="3159" w:author="Rosu, Vladimir [2]" w:date="2020-01-03T16:32:00Z">
            <w:rPr>
              <w:ins w:id="3160" w:author="Rosu, Vladimir" w:date="2017-10-15T20:40:00Z"/>
            </w:rPr>
          </w:rPrChange>
        </w:rPr>
      </w:pPr>
    </w:p>
    <w:p w14:paraId="17B8A76F" w14:textId="77777777" w:rsidR="006325FE" w:rsidRPr="00CD0AED" w:rsidRDefault="006325FE" w:rsidP="006325FE">
      <w:pPr>
        <w:jc w:val="both"/>
        <w:rPr>
          <w:ins w:id="3161" w:author="Rosu, Vladimir" w:date="2017-10-15T20:40:00Z"/>
          <w:lang w:val="en-US"/>
          <w:rPrChange w:id="3162" w:author="Rosu, Vladimir [2]" w:date="2020-01-03T16:32:00Z">
            <w:rPr>
              <w:ins w:id="3163" w:author="Rosu, Vladimir" w:date="2017-10-15T20:40:00Z"/>
            </w:rPr>
          </w:rPrChange>
        </w:rPr>
      </w:pPr>
      <w:ins w:id="3164" w:author="Rosu, Vladimir" w:date="2017-10-15T20:40:00Z">
        <w:r w:rsidRPr="00CD0AED">
          <w:rPr>
            <w:lang w:val="en-US"/>
            <w:rPrChange w:id="3165" w:author="Rosu, Vladimir [2]" w:date="2020-01-03T16:32:00Z">
              <w:rPr/>
            </w:rPrChange>
          </w:rPr>
          <w:t>// loc2:LOCATION</w:t>
        </w:r>
      </w:ins>
    </w:p>
    <w:p w14:paraId="21FC0E5D" w14:textId="77777777" w:rsidR="006325FE" w:rsidRPr="00CD0AED" w:rsidRDefault="006325FE" w:rsidP="006325FE">
      <w:pPr>
        <w:jc w:val="both"/>
        <w:rPr>
          <w:ins w:id="3166" w:author="Rosu, Vladimir" w:date="2017-10-15T20:40:00Z"/>
          <w:lang w:val="en-US"/>
          <w:rPrChange w:id="3167" w:author="Rosu, Vladimir [2]" w:date="2020-01-03T16:32:00Z">
            <w:rPr>
              <w:ins w:id="3168" w:author="Rosu, Vladimir" w:date="2017-10-15T20:40:00Z"/>
            </w:rPr>
          </w:rPrChange>
        </w:rPr>
      </w:pPr>
      <w:ins w:id="3169" w:author="Rosu, Vladimir" w:date="2017-10-15T20:40:00Z">
        <w:r w:rsidRPr="00CD0AED">
          <w:rPr>
            <w:lang w:val="en-US"/>
            <w:rPrChange w:id="3170" w:author="Rosu, Vladimir [2]" w:date="2020-01-03T16:32:00Z">
              <w:rPr/>
            </w:rPrChange>
          </w:rPr>
          <w:t>var loc2 = new Object();</w:t>
        </w:r>
      </w:ins>
    </w:p>
    <w:p w14:paraId="5DBFD2BC" w14:textId="77777777" w:rsidR="006325FE" w:rsidRPr="00CD0AED" w:rsidRDefault="006325FE" w:rsidP="006325FE">
      <w:pPr>
        <w:jc w:val="both"/>
        <w:rPr>
          <w:ins w:id="3171" w:author="Rosu, Vladimir" w:date="2017-10-15T20:40:00Z"/>
          <w:lang w:val="en-US"/>
          <w:rPrChange w:id="3172" w:author="Rosu, Vladimir [2]" w:date="2020-01-03T16:32:00Z">
            <w:rPr>
              <w:ins w:id="3173" w:author="Rosu, Vladimir" w:date="2017-10-15T20:40:00Z"/>
            </w:rPr>
          </w:rPrChange>
        </w:rPr>
      </w:pPr>
      <w:ins w:id="3174" w:author="Rosu, Vladimir" w:date="2017-10-15T20:40:00Z">
        <w:r w:rsidRPr="00CD0AED">
          <w:rPr>
            <w:lang w:val="en-US"/>
            <w:rPrChange w:id="3175" w:author="Rosu, Vladimir [2]" w:date="2020-01-03T16:32:00Z">
              <w:rPr/>
            </w:rPrChange>
          </w:rPr>
          <w:t>loc2.latitude = 0;</w:t>
        </w:r>
      </w:ins>
    </w:p>
    <w:p w14:paraId="2304650B" w14:textId="77777777" w:rsidR="006325FE" w:rsidRPr="00CD0AED" w:rsidRDefault="006325FE" w:rsidP="006325FE">
      <w:pPr>
        <w:jc w:val="both"/>
        <w:rPr>
          <w:ins w:id="3176" w:author="Rosu, Vladimir" w:date="2017-10-15T20:40:00Z"/>
          <w:lang w:val="en-US"/>
          <w:rPrChange w:id="3177" w:author="Rosu, Vladimir [2]" w:date="2020-01-03T16:32:00Z">
            <w:rPr>
              <w:ins w:id="3178" w:author="Rosu, Vladimir" w:date="2017-10-15T20:40:00Z"/>
            </w:rPr>
          </w:rPrChange>
        </w:rPr>
      </w:pPr>
      <w:ins w:id="3179" w:author="Rosu, Vladimir" w:date="2017-10-15T20:40:00Z">
        <w:r w:rsidRPr="00CD0AED">
          <w:rPr>
            <w:lang w:val="en-US"/>
            <w:rPrChange w:id="3180" w:author="Rosu, Vladimir [2]" w:date="2020-01-03T16:32:00Z">
              <w:rPr/>
            </w:rPrChange>
          </w:rPr>
          <w:t>loc2.longitude = 30;</w:t>
        </w:r>
      </w:ins>
    </w:p>
    <w:p w14:paraId="7AA51C4D" w14:textId="77777777" w:rsidR="006325FE" w:rsidRPr="00CD0AED" w:rsidRDefault="006325FE" w:rsidP="006325FE">
      <w:pPr>
        <w:jc w:val="both"/>
        <w:rPr>
          <w:ins w:id="3181" w:author="Rosu, Vladimir" w:date="2017-10-15T20:40:00Z"/>
          <w:lang w:val="en-US"/>
          <w:rPrChange w:id="3182" w:author="Rosu, Vladimir [2]" w:date="2020-01-03T16:32:00Z">
            <w:rPr>
              <w:ins w:id="3183" w:author="Rosu, Vladimir" w:date="2017-10-15T20:40:00Z"/>
            </w:rPr>
          </w:rPrChange>
        </w:rPr>
      </w:pPr>
      <w:ins w:id="3184" w:author="Rosu, Vladimir" w:date="2017-10-15T20:40:00Z">
        <w:r w:rsidRPr="00CD0AED">
          <w:rPr>
            <w:lang w:val="en-US"/>
            <w:rPrChange w:id="3185" w:author="Rosu, Vladimir [2]" w:date="2020-01-03T16:32:00Z">
              <w:rPr/>
            </w:rPrChange>
          </w:rPr>
          <w:t>loc2.elevation = 0;</w:t>
        </w:r>
      </w:ins>
    </w:p>
    <w:p w14:paraId="2B3BB6DA" w14:textId="77777777" w:rsidR="006325FE" w:rsidRPr="00CD0AED" w:rsidRDefault="006325FE" w:rsidP="006325FE">
      <w:pPr>
        <w:jc w:val="both"/>
        <w:rPr>
          <w:ins w:id="3186" w:author="Rosu, Vladimir" w:date="2017-10-15T20:40:00Z"/>
          <w:lang w:val="en-US"/>
          <w:rPrChange w:id="3187" w:author="Rosu, Vladimir [2]" w:date="2020-01-03T16:32:00Z">
            <w:rPr>
              <w:ins w:id="3188" w:author="Rosu, Vladimir" w:date="2017-10-15T20:40:00Z"/>
            </w:rPr>
          </w:rPrChange>
        </w:rPr>
      </w:pPr>
      <w:ins w:id="3189" w:author="Rosu, Vladimir" w:date="2017-10-15T20:40:00Z">
        <w:r w:rsidRPr="00CD0AED">
          <w:rPr>
            <w:lang w:val="en-US"/>
            <w:rPrChange w:id="3190" w:author="Rosu, Vladimir [2]" w:date="2020-01-03T16:32:00Z">
              <w:rPr/>
            </w:rPrChange>
          </w:rPr>
          <w:t>loc2.units = "WGS84";</w:t>
        </w:r>
      </w:ins>
    </w:p>
    <w:p w14:paraId="2CE28CDB" w14:textId="77777777" w:rsidR="006325FE" w:rsidRPr="00CD0AED" w:rsidRDefault="006325FE" w:rsidP="006325FE">
      <w:pPr>
        <w:jc w:val="both"/>
        <w:rPr>
          <w:ins w:id="3191" w:author="Rosu, Vladimir" w:date="2017-10-15T20:40:00Z"/>
          <w:lang w:val="en-US"/>
          <w:rPrChange w:id="3192" w:author="Rosu, Vladimir [2]" w:date="2020-01-03T16:32:00Z">
            <w:rPr>
              <w:ins w:id="3193" w:author="Rosu, Vladimir" w:date="2017-10-15T20:40:00Z"/>
            </w:rPr>
          </w:rPrChange>
        </w:rPr>
      </w:pPr>
    </w:p>
    <w:p w14:paraId="0A42883A" w14:textId="77777777" w:rsidR="006325FE" w:rsidRPr="00CD0AED" w:rsidRDefault="006325FE" w:rsidP="006325FE">
      <w:pPr>
        <w:jc w:val="both"/>
        <w:rPr>
          <w:ins w:id="3194" w:author="Rosu, Vladimir" w:date="2017-10-15T20:40:00Z"/>
          <w:lang w:val="en-US"/>
          <w:rPrChange w:id="3195" w:author="Rosu, Vladimir [2]" w:date="2020-01-03T16:32:00Z">
            <w:rPr>
              <w:ins w:id="3196" w:author="Rosu, Vladimir" w:date="2017-10-15T20:40:00Z"/>
            </w:rPr>
          </w:rPrChange>
        </w:rPr>
      </w:pPr>
      <w:ins w:id="3197" w:author="Rosu, Vladimir" w:date="2017-10-15T20:40:00Z">
        <w:r w:rsidRPr="00CD0AED">
          <w:rPr>
            <w:lang w:val="en-US"/>
            <w:rPrChange w:id="3198" w:author="Rosu, Vladimir [2]" w:date="2020-01-03T16:32:00Z">
              <w:rPr/>
            </w:rPrChange>
          </w:rPr>
          <w:lastRenderedPageBreak/>
          <w:t>// distanceBetween(loc1:LOCATION, loc2:LOCATION, units:STRING):NUMBER</w:t>
        </w:r>
      </w:ins>
    </w:p>
    <w:p w14:paraId="3570C44E" w14:textId="77777777" w:rsidR="006325FE" w:rsidRPr="00CD0AED" w:rsidRDefault="006325FE" w:rsidP="006325FE">
      <w:pPr>
        <w:jc w:val="both"/>
        <w:rPr>
          <w:ins w:id="3199" w:author="Rosu, Vladimir" w:date="2017-10-15T20:40:00Z"/>
          <w:lang w:val="en-US"/>
          <w:rPrChange w:id="3200" w:author="Rosu, Vladimir [2]" w:date="2020-01-03T16:32:00Z">
            <w:rPr>
              <w:ins w:id="3201" w:author="Rosu, Vladimir" w:date="2017-10-15T20:40:00Z"/>
            </w:rPr>
          </w:rPrChange>
        </w:rPr>
      </w:pPr>
      <w:ins w:id="3202" w:author="Rosu, Vladimir" w:date="2017-10-15T20:40:00Z">
        <w:r w:rsidRPr="00CD0AED">
          <w:rPr>
            <w:lang w:val="en-US"/>
            <w:rPrChange w:id="3203" w:author="Rosu, Vladimir [2]" w:date="2020-01-03T16:32:00Z">
              <w:rPr/>
            </w:rPrChange>
          </w:rPr>
          <w:t xml:space="preserve">var result = </w:t>
        </w:r>
        <w:r w:rsidRPr="00CD0AED">
          <w:rPr>
            <w:highlight w:val="yellow"/>
            <w:lang w:val="en-US"/>
            <w:rPrChange w:id="3204" w:author="Rosu, Vladimir [2]" w:date="2020-01-03T16:32:00Z">
              <w:rPr/>
            </w:rPrChange>
          </w:rPr>
          <w:t>distanceBetween(loc1, loc2, "n");</w:t>
        </w:r>
      </w:ins>
    </w:p>
    <w:p w14:paraId="5D8A9B3E" w14:textId="7DA36B92" w:rsidR="006325FE" w:rsidRPr="00CD0AED" w:rsidRDefault="006325FE">
      <w:pPr>
        <w:jc w:val="both"/>
        <w:rPr>
          <w:ins w:id="3205" w:author="Rosu, Vladimir" w:date="2017-10-15T20:40:00Z"/>
          <w:lang w:val="en-US"/>
          <w:rPrChange w:id="3206" w:author="Rosu, Vladimir [2]" w:date="2020-01-03T16:32:00Z">
            <w:rPr>
              <w:ins w:id="3207" w:author="Rosu, Vladimir" w:date="2017-10-15T20:40:00Z"/>
            </w:rPr>
          </w:rPrChange>
        </w:rPr>
        <w:pPrChange w:id="3208" w:author="Rosu, Vladimir" w:date="2017-10-15T19:23:00Z">
          <w:pPr>
            <w:ind w:left="360"/>
            <w:jc w:val="both"/>
          </w:pPr>
        </w:pPrChange>
      </w:pPr>
    </w:p>
    <w:p w14:paraId="0162C710" w14:textId="21509CBD" w:rsidR="006325FE" w:rsidRPr="00CD0AED" w:rsidRDefault="006325FE">
      <w:pPr>
        <w:jc w:val="both"/>
        <w:rPr>
          <w:ins w:id="3209" w:author="Rosu, Vladimir" w:date="2017-10-15T20:40:00Z"/>
          <w:lang w:val="en-US"/>
          <w:rPrChange w:id="3210" w:author="Rosu, Vladimir [2]" w:date="2020-01-03T16:32:00Z">
            <w:rPr>
              <w:ins w:id="3211" w:author="Rosu, Vladimir" w:date="2017-10-15T20:40:00Z"/>
            </w:rPr>
          </w:rPrChange>
        </w:rPr>
        <w:pPrChange w:id="3212" w:author="Rosu, Vladimir" w:date="2017-10-15T19:23:00Z">
          <w:pPr>
            <w:ind w:left="360"/>
            <w:jc w:val="both"/>
          </w:pPr>
        </w:pPrChange>
      </w:pPr>
    </w:p>
    <w:p w14:paraId="2C99AFF7" w14:textId="77777777" w:rsidR="006325FE" w:rsidRPr="00CD0AED" w:rsidRDefault="006325FE">
      <w:pPr>
        <w:jc w:val="both"/>
        <w:rPr>
          <w:lang w:val="en-US"/>
          <w:rPrChange w:id="3213" w:author="Rosu, Vladimir [2]" w:date="2020-01-03T16:32:00Z">
            <w:rPr/>
          </w:rPrChange>
        </w:rPr>
        <w:pPrChange w:id="3214" w:author="Rosu, Vladimir" w:date="2017-10-15T19:23:00Z">
          <w:pPr>
            <w:ind w:left="360"/>
            <w:jc w:val="both"/>
          </w:pPr>
        </w:pPrChange>
      </w:pPr>
    </w:p>
    <w:sectPr w:rsidR="006325FE" w:rsidRPr="00CD0A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8" w:author="Rosu, Vladimir" w:date="2017-06-26T14:55:00Z" w:initials="RV">
    <w:p w14:paraId="31E5CDCE" w14:textId="15A185C0" w:rsidR="002A5E7F" w:rsidRDefault="002A5E7F">
      <w:pPr>
        <w:pStyle w:val="CommentText"/>
      </w:pPr>
      <w:r>
        <w:rPr>
          <w:rStyle w:val="CommentReference"/>
        </w:rPr>
        <w:annotationRef/>
      </w:r>
      <w:r>
        <w:t>To Check why it can’t be outputted as INFOTABLE</w:t>
      </w:r>
    </w:p>
  </w:comment>
  <w:comment w:id="414" w:author="Rosu, Vladimir" w:date="2017-06-26T15:37:00Z" w:initials="RV">
    <w:p w14:paraId="43394964" w14:textId="2F8865E7" w:rsidR="002A5E7F" w:rsidRDefault="002A5E7F">
      <w:pPr>
        <w:pStyle w:val="CommentText"/>
      </w:pPr>
      <w:r>
        <w:rPr>
          <w:rStyle w:val="CommentReference"/>
        </w:rPr>
        <w:annotationRef/>
      </w:r>
      <w:r>
        <w:t>UI Does not Work on 8.0</w:t>
      </w:r>
    </w:p>
  </w:comment>
  <w:comment w:id="1071" w:author="Rosu, Vladimir" w:date="2017-06-26T18:54:00Z" w:initials="RV">
    <w:p w14:paraId="4C7F06F6" w14:textId="257717C4" w:rsidR="002A5E7F" w:rsidRDefault="002A5E7F">
      <w:pPr>
        <w:pStyle w:val="CommentText"/>
      </w:pPr>
      <w:r>
        <w:rPr>
          <w:rStyle w:val="CommentReference"/>
        </w:rPr>
        <w:annotationRef/>
      </w:r>
      <w:r>
        <w:t>What is the difference to the InfoTableFunctions Sort method?</w:t>
      </w:r>
    </w:p>
  </w:comment>
  <w:comment w:id="1241" w:author="Rosu, Vladimir" w:date="2017-06-28T12:17:00Z" w:initials="RV">
    <w:p w14:paraId="42D71746" w14:textId="2CC745A6" w:rsidR="002A5E7F" w:rsidRDefault="002A5E7F">
      <w:pPr>
        <w:pStyle w:val="CommentText"/>
      </w:pPr>
      <w:r>
        <w:rPr>
          <w:rStyle w:val="CommentReference"/>
        </w:rPr>
        <w:annotationRef/>
      </w:r>
      <w:r>
        <w:t>To add example for tags.</w:t>
      </w:r>
    </w:p>
  </w:comment>
  <w:comment w:id="1298" w:author="Rosu, Vladimir" w:date="2017-06-28T12:17:00Z" w:initials="RV">
    <w:p w14:paraId="0CFC483E" w14:textId="7ADCCA0F" w:rsidR="002A5E7F" w:rsidRDefault="002A5E7F" w:rsidP="006244AF">
      <w:pPr>
        <w:pStyle w:val="CommentText"/>
      </w:pPr>
      <w:r>
        <w:rPr>
          <w:rStyle w:val="CommentReference"/>
        </w:rPr>
        <w:annotationRef/>
      </w:r>
      <w:r>
        <w:t>To add example for tags. Tags do not work!!</w:t>
      </w:r>
    </w:p>
  </w:comment>
  <w:comment w:id="1365" w:author="Rosu, Vladimir" w:date="2017-06-28T12:17:00Z" w:initials="RV">
    <w:p w14:paraId="6F4D5AC4" w14:textId="77777777" w:rsidR="002A5E7F" w:rsidRDefault="002A5E7F" w:rsidP="00261840">
      <w:pPr>
        <w:pStyle w:val="CommentText"/>
      </w:pPr>
      <w:r>
        <w:rPr>
          <w:rStyle w:val="CommentReference"/>
        </w:rPr>
        <w:annotationRef/>
      </w:r>
      <w:r>
        <w:t>To add example for tags. Tags do not work!!</w:t>
      </w:r>
    </w:p>
  </w:comment>
  <w:comment w:id="1496" w:author="Rosu, Vladimir" w:date="2017-06-28T16:31:00Z" w:initials="RV">
    <w:p w14:paraId="1940B5D3" w14:textId="2BC74F7C" w:rsidR="002A5E7F" w:rsidRDefault="002A5E7F">
      <w:pPr>
        <w:pStyle w:val="CommentText"/>
      </w:pPr>
      <w:r>
        <w:rPr>
          <w:rStyle w:val="CommentReference"/>
        </w:rPr>
        <w:annotationRef/>
      </w:r>
      <w:r>
        <w:t>Does not work in v 8.0.2</w:t>
      </w:r>
    </w:p>
  </w:comment>
  <w:comment w:id="1516" w:author="Rosu, Vladimir" w:date="2017-06-28T16:31:00Z" w:initials="RV">
    <w:p w14:paraId="6868EAFD" w14:textId="77777777" w:rsidR="002A5E7F" w:rsidRDefault="002A5E7F" w:rsidP="00F15F5B">
      <w:pPr>
        <w:pStyle w:val="CommentText"/>
      </w:pPr>
      <w:r>
        <w:rPr>
          <w:rStyle w:val="CommentReference"/>
        </w:rPr>
        <w:annotationRef/>
      </w:r>
      <w:r>
        <w:t>Does not work in v 8.0</w:t>
      </w:r>
    </w:p>
  </w:comment>
  <w:comment w:id="1635" w:author="Rosu, Vladimir" w:date="2017-06-28T18:32:00Z" w:initials="RV">
    <w:p w14:paraId="12C34309" w14:textId="5CB19A00" w:rsidR="002A5E7F" w:rsidRDefault="002A5E7F">
      <w:pPr>
        <w:pStyle w:val="CommentText"/>
      </w:pPr>
      <w:r>
        <w:rPr>
          <w:rStyle w:val="CommentReference"/>
        </w:rPr>
        <w:annotationRef/>
      </w:r>
      <w:r>
        <w:t>Is this the correct wording?</w:t>
      </w:r>
    </w:p>
  </w:comment>
  <w:comment w:id="1660" w:author="Rosu, Vladimir" w:date="2017-06-28T18:32:00Z" w:initials="RV">
    <w:p w14:paraId="0BED2C6F" w14:textId="77777777" w:rsidR="002A5E7F" w:rsidRDefault="002A5E7F" w:rsidP="00D451A0">
      <w:pPr>
        <w:pStyle w:val="CommentText"/>
      </w:pPr>
      <w:r>
        <w:rPr>
          <w:rStyle w:val="CommentReference"/>
        </w:rPr>
        <w:annotationRef/>
      </w:r>
      <w:r>
        <w:t>Is this correct wording?</w:t>
      </w:r>
    </w:p>
  </w:comment>
  <w:comment w:id="1682" w:author="Rosu, Vladimir" w:date="2017-06-28T18:32:00Z" w:initials="RV">
    <w:p w14:paraId="0E914BFB" w14:textId="77777777" w:rsidR="002A5E7F" w:rsidRDefault="002A5E7F" w:rsidP="00DC1DA2">
      <w:pPr>
        <w:pStyle w:val="CommentText"/>
      </w:pPr>
      <w:r>
        <w:rPr>
          <w:rStyle w:val="CommentReference"/>
        </w:rPr>
        <w:annotationRef/>
      </w:r>
      <w:r>
        <w:t>Is this correct wording?</w:t>
      </w:r>
    </w:p>
  </w:comment>
  <w:comment w:id="1705" w:author="Rosu, Vladimir" w:date="2017-06-28T18:32:00Z" w:initials="RV">
    <w:p w14:paraId="73313043" w14:textId="77777777" w:rsidR="002A5E7F" w:rsidRDefault="002A5E7F" w:rsidP="00DC1DA2">
      <w:pPr>
        <w:pStyle w:val="CommentText"/>
      </w:pPr>
      <w:r>
        <w:rPr>
          <w:rStyle w:val="CommentReference"/>
        </w:rPr>
        <w:annotationRef/>
      </w:r>
      <w:r>
        <w:t>Is this correct wording?</w:t>
      </w:r>
    </w:p>
  </w:comment>
  <w:comment w:id="1730" w:author="Rosu, Vladimir" w:date="2017-06-28T18:32:00Z" w:initials="RV">
    <w:p w14:paraId="30C42CCD" w14:textId="77777777" w:rsidR="002A5E7F" w:rsidRDefault="002A5E7F" w:rsidP="001B0FCF">
      <w:pPr>
        <w:pStyle w:val="CommentText"/>
      </w:pPr>
      <w:r>
        <w:rPr>
          <w:rStyle w:val="CommentReference"/>
        </w:rPr>
        <w:annotationRef/>
      </w:r>
      <w:r>
        <w:t>Is this correct wording?</w:t>
      </w:r>
    </w:p>
  </w:comment>
  <w:comment w:id="1754" w:author="Rosu, Vladimir" w:date="2017-06-28T18:32:00Z" w:initials="RV">
    <w:p w14:paraId="13E95746" w14:textId="77777777" w:rsidR="002A5E7F" w:rsidRDefault="002A5E7F" w:rsidP="006B2C51">
      <w:pPr>
        <w:pStyle w:val="CommentText"/>
      </w:pPr>
      <w:r>
        <w:rPr>
          <w:rStyle w:val="CommentReference"/>
        </w:rPr>
        <w:annotationRef/>
      </w:r>
      <w:r>
        <w:t>Is this correct wording?</w:t>
      </w:r>
    </w:p>
  </w:comment>
  <w:comment w:id="1777" w:author="Rosu, Vladimir" w:date="2017-06-28T18:32:00Z" w:initials="RV">
    <w:p w14:paraId="2ED6ADF7" w14:textId="77777777" w:rsidR="002A5E7F" w:rsidRDefault="002A5E7F" w:rsidP="00A462C0">
      <w:pPr>
        <w:pStyle w:val="CommentText"/>
      </w:pPr>
      <w:r>
        <w:rPr>
          <w:rStyle w:val="CommentReference"/>
        </w:rPr>
        <w:annotationRef/>
      </w:r>
      <w:r>
        <w:t>Is this correct wording?</w:t>
      </w:r>
    </w:p>
  </w:comment>
  <w:comment w:id="2010" w:author="Rosu, Vladimir" w:date="2017-09-25T23:13:00Z" w:initials="RV">
    <w:p w14:paraId="66FC424D" w14:textId="4EC035A8" w:rsidR="002A5E7F" w:rsidRDefault="002A5E7F">
      <w:pPr>
        <w:pStyle w:val="CommentText"/>
      </w:pPr>
      <w:r>
        <w:rPr>
          <w:rStyle w:val="CommentReference"/>
        </w:rPr>
        <w:annotationRef/>
      </w:r>
      <w:r>
        <w:t>To add example for a database with a diferent timezone than the server generated date</w:t>
      </w:r>
    </w:p>
  </w:comment>
  <w:comment w:id="2374" w:author="Rosu, Vladimir" w:date="2017-10-15T17:33:00Z" w:initials="RV">
    <w:p w14:paraId="623808DE" w14:textId="76536A7D" w:rsidR="007619AB" w:rsidRDefault="007619AB">
      <w:pPr>
        <w:pStyle w:val="CommentText"/>
      </w:pPr>
      <w:r>
        <w:rPr>
          <w:rStyle w:val="CommentReference"/>
        </w:rPr>
        <w:annotationRef/>
      </w:r>
      <w:r>
        <w:t>To understand how it works</w:t>
      </w:r>
    </w:p>
  </w:comment>
  <w:comment w:id="2460" w:author="Rosu, Vladimir" w:date="2017-10-15T18:10:00Z" w:initials="RV">
    <w:p w14:paraId="70E1A602" w14:textId="2E57BB85" w:rsidR="001B3214" w:rsidRDefault="001B3214">
      <w:pPr>
        <w:pStyle w:val="CommentText"/>
      </w:pPr>
      <w:r>
        <w:rPr>
          <w:rStyle w:val="CommentReference"/>
        </w:rPr>
        <w:annotationRef/>
      </w:r>
      <w:r>
        <w:t>To do</w:t>
      </w:r>
    </w:p>
  </w:comment>
  <w:comment w:id="2602" w:author="Rosu, Vladimir" w:date="2017-10-15T18:56:00Z" w:initials="RV">
    <w:p w14:paraId="71556227" w14:textId="4B929807" w:rsidR="0081703C" w:rsidRDefault="0081703C">
      <w:pPr>
        <w:pStyle w:val="CommentText"/>
      </w:pPr>
      <w:r>
        <w:rPr>
          <w:rStyle w:val="CommentReference"/>
        </w:rPr>
        <w:annotationRef/>
      </w:r>
      <w:r>
        <w:t>To understand the difference between the functions. They seem to be same</w:t>
      </w:r>
    </w:p>
  </w:comment>
  <w:comment w:id="2948" w:author="Rosu, Vladimir" w:date="2017-10-15T20:27:00Z" w:initials="RV">
    <w:p w14:paraId="0230BB8D" w14:textId="6BF4D14E" w:rsidR="005D6691" w:rsidRDefault="005D6691">
      <w:pPr>
        <w:pStyle w:val="CommentText"/>
      </w:pPr>
      <w:r>
        <w:rPr>
          <w:rStyle w:val="CommentReference"/>
        </w:rPr>
        <w:annotationRef/>
      </w:r>
      <w:r>
        <w:t>What are the allowed units?</w:t>
      </w:r>
    </w:p>
  </w:comment>
  <w:comment w:id="3099" w:author="Rosu, Vladimir" w:date="2017-10-15T20:38:00Z" w:initials="RV">
    <w:p w14:paraId="45940B6C" w14:textId="73069089" w:rsidR="006325FE" w:rsidRDefault="006325FE">
      <w:pPr>
        <w:pStyle w:val="CommentText"/>
      </w:pPr>
      <w:r>
        <w:rPr>
          <w:rStyle w:val="CommentReference"/>
        </w:rPr>
        <w:annotationRef/>
      </w:r>
      <w:r>
        <w:t>What are the accepted output measurement 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5CDCE" w15:done="0"/>
  <w15:commentEx w15:paraId="43394964" w15:done="0"/>
  <w15:commentEx w15:paraId="4C7F06F6" w15:done="0"/>
  <w15:commentEx w15:paraId="42D71746" w15:done="0"/>
  <w15:commentEx w15:paraId="0CFC483E" w15:done="0"/>
  <w15:commentEx w15:paraId="6F4D5AC4" w15:done="0"/>
  <w15:commentEx w15:paraId="1940B5D3" w15:done="0"/>
  <w15:commentEx w15:paraId="6868EAFD" w15:done="0"/>
  <w15:commentEx w15:paraId="12C34309" w15:done="0"/>
  <w15:commentEx w15:paraId="0BED2C6F" w15:done="0"/>
  <w15:commentEx w15:paraId="0E914BFB" w15:done="0"/>
  <w15:commentEx w15:paraId="73313043" w15:done="0"/>
  <w15:commentEx w15:paraId="30C42CCD" w15:done="0"/>
  <w15:commentEx w15:paraId="13E95746" w15:done="0"/>
  <w15:commentEx w15:paraId="2ED6ADF7" w15:done="0"/>
  <w15:commentEx w15:paraId="66FC424D" w15:done="0"/>
  <w15:commentEx w15:paraId="623808DE" w15:done="0"/>
  <w15:commentEx w15:paraId="70E1A602" w15:done="0"/>
  <w15:commentEx w15:paraId="71556227" w15:done="0"/>
  <w15:commentEx w15:paraId="0230BB8D" w15:done="0"/>
  <w15:commentEx w15:paraId="45940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5CDCE" w16cid:durableId="21B9EAF0"/>
  <w16cid:commentId w16cid:paraId="43394964" w16cid:durableId="21B9EAF1"/>
  <w16cid:commentId w16cid:paraId="4C7F06F6" w16cid:durableId="21B9EAF2"/>
  <w16cid:commentId w16cid:paraId="42D71746" w16cid:durableId="21B9EAF3"/>
  <w16cid:commentId w16cid:paraId="0CFC483E" w16cid:durableId="21B9EAF4"/>
  <w16cid:commentId w16cid:paraId="6F4D5AC4" w16cid:durableId="21B9EAF5"/>
  <w16cid:commentId w16cid:paraId="1940B5D3" w16cid:durableId="21B9EAF6"/>
  <w16cid:commentId w16cid:paraId="6868EAFD" w16cid:durableId="21B9EAF7"/>
  <w16cid:commentId w16cid:paraId="12C34309" w16cid:durableId="21B9EAF8"/>
  <w16cid:commentId w16cid:paraId="0BED2C6F" w16cid:durableId="21B9EAF9"/>
  <w16cid:commentId w16cid:paraId="0E914BFB" w16cid:durableId="21B9EAFA"/>
  <w16cid:commentId w16cid:paraId="73313043" w16cid:durableId="21B9EAFB"/>
  <w16cid:commentId w16cid:paraId="30C42CCD" w16cid:durableId="21B9EAFC"/>
  <w16cid:commentId w16cid:paraId="13E95746" w16cid:durableId="21B9EAFD"/>
  <w16cid:commentId w16cid:paraId="2ED6ADF7" w16cid:durableId="21B9EAFE"/>
  <w16cid:commentId w16cid:paraId="66FC424D" w16cid:durableId="21B9EAFF"/>
  <w16cid:commentId w16cid:paraId="623808DE" w16cid:durableId="21B9EB00"/>
  <w16cid:commentId w16cid:paraId="70E1A602" w16cid:durableId="21B9EB01"/>
  <w16cid:commentId w16cid:paraId="71556227" w16cid:durableId="21B9EB02"/>
  <w16cid:commentId w16cid:paraId="0230BB8D" w16cid:durableId="21B9EB03"/>
  <w16cid:commentId w16cid:paraId="45940B6C" w16cid:durableId="21B9E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3C1C"/>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074D9F"/>
    <w:multiLevelType w:val="hybridMultilevel"/>
    <w:tmpl w:val="F3A23FD8"/>
    <w:lvl w:ilvl="0" w:tplc="954E45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00C5C4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u, Vladimir [2]">
    <w15:presenceInfo w15:providerId="AD" w15:userId="S::vrosu@ptc.com::23bbc2e8-ce45-45ff-ad7d-3fc7756ba49f"/>
  </w15:person>
  <w15:person w15:author="Rosu, Vladimir">
    <w15:presenceInfo w15:providerId="AD" w15:userId="S-1-5-21-484763869-412668190-725345543-245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1NjWxsDQ2MTQwsTRS0lEKTi0uzszPAykwrAUAgRJJsiwAAAA="/>
  </w:docVars>
  <w:rsids>
    <w:rsidRoot w:val="00E04C88"/>
    <w:rsid w:val="00004268"/>
    <w:rsid w:val="00011A8F"/>
    <w:rsid w:val="00012E81"/>
    <w:rsid w:val="00054F62"/>
    <w:rsid w:val="000762F8"/>
    <w:rsid w:val="0007667B"/>
    <w:rsid w:val="00093DCE"/>
    <w:rsid w:val="000E2739"/>
    <w:rsid w:val="000E2D2A"/>
    <w:rsid w:val="000F01C2"/>
    <w:rsid w:val="000F3DCC"/>
    <w:rsid w:val="001417A2"/>
    <w:rsid w:val="00146A3F"/>
    <w:rsid w:val="00163B79"/>
    <w:rsid w:val="001821CB"/>
    <w:rsid w:val="00186A23"/>
    <w:rsid w:val="00187908"/>
    <w:rsid w:val="001948B1"/>
    <w:rsid w:val="001B0458"/>
    <w:rsid w:val="001B0FCF"/>
    <w:rsid w:val="001B3214"/>
    <w:rsid w:val="00214C68"/>
    <w:rsid w:val="00233B43"/>
    <w:rsid w:val="00234D0D"/>
    <w:rsid w:val="00245A8D"/>
    <w:rsid w:val="00261840"/>
    <w:rsid w:val="00262E57"/>
    <w:rsid w:val="002719CA"/>
    <w:rsid w:val="00296285"/>
    <w:rsid w:val="002A5E7F"/>
    <w:rsid w:val="002A7DB6"/>
    <w:rsid w:val="002B7015"/>
    <w:rsid w:val="002B7C1E"/>
    <w:rsid w:val="002C59B7"/>
    <w:rsid w:val="002C66DB"/>
    <w:rsid w:val="002D576F"/>
    <w:rsid w:val="00314DAA"/>
    <w:rsid w:val="00317772"/>
    <w:rsid w:val="00321B5E"/>
    <w:rsid w:val="003537F6"/>
    <w:rsid w:val="00360770"/>
    <w:rsid w:val="00360BA0"/>
    <w:rsid w:val="00364AA5"/>
    <w:rsid w:val="00391794"/>
    <w:rsid w:val="003D63C7"/>
    <w:rsid w:val="003F2C7A"/>
    <w:rsid w:val="00414073"/>
    <w:rsid w:val="0041574A"/>
    <w:rsid w:val="0046150A"/>
    <w:rsid w:val="0046786B"/>
    <w:rsid w:val="0048377F"/>
    <w:rsid w:val="004A0919"/>
    <w:rsid w:val="004C2924"/>
    <w:rsid w:val="004D259A"/>
    <w:rsid w:val="00515209"/>
    <w:rsid w:val="00535E7E"/>
    <w:rsid w:val="0057411A"/>
    <w:rsid w:val="005A6DB9"/>
    <w:rsid w:val="005C5E87"/>
    <w:rsid w:val="005D28FC"/>
    <w:rsid w:val="005D6691"/>
    <w:rsid w:val="005E6365"/>
    <w:rsid w:val="00613FA1"/>
    <w:rsid w:val="006244AF"/>
    <w:rsid w:val="00631D2A"/>
    <w:rsid w:val="006325FE"/>
    <w:rsid w:val="00642A2C"/>
    <w:rsid w:val="00677D05"/>
    <w:rsid w:val="006A49D2"/>
    <w:rsid w:val="006B2C51"/>
    <w:rsid w:val="006D0166"/>
    <w:rsid w:val="006E42E6"/>
    <w:rsid w:val="006F24F0"/>
    <w:rsid w:val="006F6956"/>
    <w:rsid w:val="007619AB"/>
    <w:rsid w:val="007904B7"/>
    <w:rsid w:val="00793872"/>
    <w:rsid w:val="007F36CC"/>
    <w:rsid w:val="0081703C"/>
    <w:rsid w:val="0083365C"/>
    <w:rsid w:val="00836B19"/>
    <w:rsid w:val="00862224"/>
    <w:rsid w:val="0086462F"/>
    <w:rsid w:val="008A4FE4"/>
    <w:rsid w:val="008B2306"/>
    <w:rsid w:val="008C3108"/>
    <w:rsid w:val="008E60AC"/>
    <w:rsid w:val="008F093D"/>
    <w:rsid w:val="0090336B"/>
    <w:rsid w:val="00915447"/>
    <w:rsid w:val="00935FEB"/>
    <w:rsid w:val="00964482"/>
    <w:rsid w:val="009901EE"/>
    <w:rsid w:val="0099327B"/>
    <w:rsid w:val="009E423C"/>
    <w:rsid w:val="009F6FAA"/>
    <w:rsid w:val="009F7A41"/>
    <w:rsid w:val="00A462C0"/>
    <w:rsid w:val="00A93C72"/>
    <w:rsid w:val="00AA0BCE"/>
    <w:rsid w:val="00AA28CA"/>
    <w:rsid w:val="00AB55B5"/>
    <w:rsid w:val="00AB578E"/>
    <w:rsid w:val="00B3063E"/>
    <w:rsid w:val="00B34C2D"/>
    <w:rsid w:val="00B5403A"/>
    <w:rsid w:val="00B67B58"/>
    <w:rsid w:val="00B81BC4"/>
    <w:rsid w:val="00BC366E"/>
    <w:rsid w:val="00BD12E8"/>
    <w:rsid w:val="00BF5D9A"/>
    <w:rsid w:val="00C05005"/>
    <w:rsid w:val="00C10769"/>
    <w:rsid w:val="00C20A6D"/>
    <w:rsid w:val="00C20CCC"/>
    <w:rsid w:val="00C246D9"/>
    <w:rsid w:val="00C46D4C"/>
    <w:rsid w:val="00C506D7"/>
    <w:rsid w:val="00C6641C"/>
    <w:rsid w:val="00C77390"/>
    <w:rsid w:val="00C830A0"/>
    <w:rsid w:val="00CD0AED"/>
    <w:rsid w:val="00CD1421"/>
    <w:rsid w:val="00CD65CB"/>
    <w:rsid w:val="00CF4E48"/>
    <w:rsid w:val="00D262AA"/>
    <w:rsid w:val="00D451A0"/>
    <w:rsid w:val="00D46B6C"/>
    <w:rsid w:val="00D77323"/>
    <w:rsid w:val="00DB4615"/>
    <w:rsid w:val="00DC1DA2"/>
    <w:rsid w:val="00DC317D"/>
    <w:rsid w:val="00E04C88"/>
    <w:rsid w:val="00E065BE"/>
    <w:rsid w:val="00E34F73"/>
    <w:rsid w:val="00E55B8A"/>
    <w:rsid w:val="00E7019A"/>
    <w:rsid w:val="00EA0411"/>
    <w:rsid w:val="00EA2E17"/>
    <w:rsid w:val="00EA5E39"/>
    <w:rsid w:val="00EB227B"/>
    <w:rsid w:val="00EB6535"/>
    <w:rsid w:val="00EB6A51"/>
    <w:rsid w:val="00ED13B2"/>
    <w:rsid w:val="00EE78E8"/>
    <w:rsid w:val="00EF1CB4"/>
    <w:rsid w:val="00F15F5B"/>
    <w:rsid w:val="00F47E26"/>
    <w:rsid w:val="00F53DF9"/>
    <w:rsid w:val="00F542CF"/>
    <w:rsid w:val="00F55A58"/>
    <w:rsid w:val="00F76D06"/>
    <w:rsid w:val="00F800A5"/>
    <w:rsid w:val="00FB39F4"/>
    <w:rsid w:val="00FC1E7E"/>
    <w:rsid w:val="00FF4A3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3659"/>
  <w15:chartTrackingRefBased/>
  <w15:docId w15:val="{9442DF0C-F811-44BD-8F5F-E1911706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8FC"/>
    <w:pPr>
      <w:ind w:left="720"/>
      <w:contextualSpacing/>
    </w:pPr>
  </w:style>
  <w:style w:type="character" w:styleId="Hyperlink">
    <w:name w:val="Hyperlink"/>
    <w:basedOn w:val="DefaultParagraphFont"/>
    <w:uiPriority w:val="99"/>
    <w:unhideWhenUsed/>
    <w:rsid w:val="0057411A"/>
    <w:rPr>
      <w:color w:val="0563C1" w:themeColor="hyperlink"/>
      <w:u w:val="single"/>
    </w:rPr>
  </w:style>
  <w:style w:type="character" w:styleId="CommentReference">
    <w:name w:val="annotation reference"/>
    <w:basedOn w:val="DefaultParagraphFont"/>
    <w:uiPriority w:val="99"/>
    <w:semiHidden/>
    <w:unhideWhenUsed/>
    <w:rsid w:val="006D0166"/>
    <w:rPr>
      <w:sz w:val="16"/>
      <w:szCs w:val="16"/>
    </w:rPr>
  </w:style>
  <w:style w:type="paragraph" w:styleId="CommentText">
    <w:name w:val="annotation text"/>
    <w:basedOn w:val="Normal"/>
    <w:link w:val="CommentTextChar"/>
    <w:uiPriority w:val="99"/>
    <w:semiHidden/>
    <w:unhideWhenUsed/>
    <w:rsid w:val="006D0166"/>
    <w:pPr>
      <w:spacing w:line="240" w:lineRule="auto"/>
    </w:pPr>
    <w:rPr>
      <w:sz w:val="20"/>
      <w:szCs w:val="20"/>
    </w:rPr>
  </w:style>
  <w:style w:type="character" w:customStyle="1" w:styleId="CommentTextChar">
    <w:name w:val="Comment Text Char"/>
    <w:basedOn w:val="DefaultParagraphFont"/>
    <w:link w:val="CommentText"/>
    <w:uiPriority w:val="99"/>
    <w:semiHidden/>
    <w:rsid w:val="006D0166"/>
    <w:rPr>
      <w:sz w:val="20"/>
      <w:szCs w:val="20"/>
    </w:rPr>
  </w:style>
  <w:style w:type="paragraph" w:styleId="CommentSubject">
    <w:name w:val="annotation subject"/>
    <w:basedOn w:val="CommentText"/>
    <w:next w:val="CommentText"/>
    <w:link w:val="CommentSubjectChar"/>
    <w:uiPriority w:val="99"/>
    <w:semiHidden/>
    <w:unhideWhenUsed/>
    <w:rsid w:val="006D0166"/>
    <w:rPr>
      <w:b/>
      <w:bCs/>
    </w:rPr>
  </w:style>
  <w:style w:type="character" w:customStyle="1" w:styleId="CommentSubjectChar">
    <w:name w:val="Comment Subject Char"/>
    <w:basedOn w:val="CommentTextChar"/>
    <w:link w:val="CommentSubject"/>
    <w:uiPriority w:val="99"/>
    <w:semiHidden/>
    <w:rsid w:val="006D0166"/>
    <w:rPr>
      <w:b/>
      <w:bCs/>
      <w:sz w:val="20"/>
      <w:szCs w:val="20"/>
    </w:rPr>
  </w:style>
  <w:style w:type="paragraph" w:styleId="BalloonText">
    <w:name w:val="Balloon Text"/>
    <w:basedOn w:val="Normal"/>
    <w:link w:val="BalloonTextChar"/>
    <w:uiPriority w:val="99"/>
    <w:semiHidden/>
    <w:unhideWhenUsed/>
    <w:rsid w:val="006D0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166"/>
    <w:rPr>
      <w:rFonts w:ascii="Segoe UI" w:hAnsi="Segoe UI" w:cs="Segoe UI"/>
      <w:sz w:val="18"/>
      <w:szCs w:val="18"/>
    </w:rPr>
  </w:style>
  <w:style w:type="character" w:styleId="FollowedHyperlink">
    <w:name w:val="FollowedHyperlink"/>
    <w:basedOn w:val="DefaultParagraphFont"/>
    <w:uiPriority w:val="99"/>
    <w:semiHidden/>
    <w:unhideWhenUsed/>
    <w:rsid w:val="003D63C7"/>
    <w:rPr>
      <w:color w:val="954F72" w:themeColor="followedHyperlink"/>
      <w:u w:val="single"/>
    </w:rPr>
  </w:style>
  <w:style w:type="paragraph" w:styleId="Revision">
    <w:name w:val="Revision"/>
    <w:hidden/>
    <w:uiPriority w:val="99"/>
    <w:semiHidden/>
    <w:rsid w:val="00864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5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10254</TotalTime>
  <Pages>41</Pages>
  <Words>7292</Words>
  <Characters>42296</Characters>
  <Application>Microsoft Office Word</Application>
  <DocSecurity>0</DocSecurity>
  <Lines>352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Rosu, Vladimir</dc:creator>
  <cp:keywords/>
  <dc:description/>
  <cp:lastModifiedBy>Rosu, Vladimir</cp:lastModifiedBy>
  <cp:revision>89</cp:revision>
  <dcterms:created xsi:type="dcterms:W3CDTF">2017-06-23T12:14:00Z</dcterms:created>
  <dcterms:modified xsi:type="dcterms:W3CDTF">2020-01-03T14:33:00Z</dcterms:modified>
</cp:coreProperties>
</file>